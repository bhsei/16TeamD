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4C75FFFC" w:rsidR="001639A7" w:rsidRPr="00E8644C" w:rsidRDefault="009941CA" w:rsidP="00E8644C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</w:rPr>
      </w:pPr>
      <w:r w:rsidRPr="00E8644C">
        <w:rPr>
          <w:rFonts w:hint="eastAsia"/>
          <w:sz w:val="44"/>
          <w:szCs w:val="44"/>
        </w:rPr>
        <w:t>基于</w:t>
      </w:r>
      <w:r w:rsidRPr="00E8644C">
        <w:rPr>
          <w:sz w:val="44"/>
          <w:szCs w:val="44"/>
        </w:rPr>
        <w:t>MPXJ</w:t>
      </w:r>
      <w:r w:rsidRPr="00E8644C"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*.</w:t>
      </w:r>
      <w:proofErr w:type="spellStart"/>
      <w:r w:rsidRPr="00E8644C">
        <w:rPr>
          <w:sz w:val="44"/>
          <w:szCs w:val="44"/>
        </w:rPr>
        <w:t>mpp</w:t>
      </w:r>
      <w:proofErr w:type="spellEnd"/>
      <w:r w:rsidRPr="00E8644C">
        <w:rPr>
          <w:rFonts w:hint="eastAsia"/>
          <w:sz w:val="44"/>
          <w:szCs w:val="44"/>
        </w:rPr>
        <w:t>文件信息读</w:t>
      </w:r>
      <w:r w:rsidR="004E28F7">
        <w:rPr>
          <w:rFonts w:hint="eastAsia"/>
          <w:sz w:val="44"/>
          <w:szCs w:val="44"/>
        </w:rPr>
        <w:t>写</w:t>
      </w:r>
      <w:r w:rsidRPr="00E8644C">
        <w:rPr>
          <w:rFonts w:hint="eastAsia"/>
          <w:sz w:val="44"/>
          <w:szCs w:val="44"/>
        </w:rPr>
        <w:t>的</w:t>
      </w:r>
      <w:r w:rsidRPr="00E8644C">
        <w:rPr>
          <w:sz w:val="44"/>
          <w:szCs w:val="44"/>
        </w:rPr>
        <w:t>JAVA</w:t>
      </w:r>
      <w:r w:rsidRPr="00E8644C">
        <w:rPr>
          <w:rFonts w:hint="eastAsia"/>
          <w:sz w:val="44"/>
          <w:szCs w:val="44"/>
        </w:rPr>
        <w:t>桌面应用</w:t>
      </w:r>
      <w:r>
        <w:rPr>
          <w:rFonts w:hint="eastAsia"/>
          <w:sz w:val="44"/>
          <w:szCs w:val="44"/>
        </w:rPr>
        <w:t>——</w:t>
      </w:r>
      <w:r w:rsidRPr="00E8644C">
        <w:rPr>
          <w:sz w:val="44"/>
          <w:szCs w:val="44"/>
        </w:rPr>
        <w:t>Mini Projec</w:t>
      </w:r>
      <w:r w:rsidRPr="00E8644C">
        <w:rPr>
          <w:sz w:val="44"/>
        </w:rPr>
        <w:t>t</w:t>
      </w:r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Pr="000D4437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r>
              <w:rPr>
                <w:rFonts w:hint="eastAsia"/>
              </w:rPr>
              <w:t>2016.4.8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r>
              <w:rPr>
                <w:rFonts w:hint="eastAsia"/>
              </w:rPr>
              <w:t>3.0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</w:pPr>
            <w:r>
              <w:rPr>
                <w:rFonts w:hint="eastAsia"/>
              </w:rPr>
              <w:t>需求说明书标题</w:t>
            </w:r>
            <w:r>
              <w:rPr>
                <w:rFonts w:hint="eastAsia"/>
              </w:rPr>
              <w:t>,</w:t>
            </w:r>
          </w:p>
          <w:p w14:paraId="7C732138" w14:textId="77777777" w:rsidR="002B690E" w:rsidRDefault="002B690E" w:rsidP="00DB1846">
            <w:pPr>
              <w:pStyle w:val="a8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需求分析理论</w:t>
            </w:r>
            <w:r>
              <w:rPr>
                <w:rFonts w:hint="eastAsia"/>
              </w:rPr>
              <w:t>,</w:t>
            </w:r>
          </w:p>
          <w:p w14:paraId="79FD2C73" w14:textId="2B7CD358" w:rsidR="002B690E" w:rsidRDefault="002B690E" w:rsidP="00DB1846">
            <w:pPr>
              <w:pStyle w:val="a8"/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</w:rPr>
              <w:t>产品信息描述</w:t>
            </w:r>
          </w:p>
          <w:p w14:paraId="6EC4B035" w14:textId="7E60E604" w:rsidR="002B690E" w:rsidRDefault="002B690E" w:rsidP="00DB1846">
            <w:pPr>
              <w:pStyle w:val="a8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用例图标题</w:t>
            </w:r>
          </w:p>
          <w:p w14:paraId="6C8811D2" w14:textId="086169AA" w:rsidR="00EF174B" w:rsidRDefault="00EF174B" w:rsidP="00DB1846">
            <w:pPr>
              <w:pStyle w:val="a8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  <w:r>
              <w:rPr>
                <w:rFonts w:hint="eastAsia"/>
              </w:rPr>
              <w:t>101</w:t>
            </w:r>
          </w:p>
          <w:p w14:paraId="46DE9227" w14:textId="56350E9F" w:rsidR="002B690E" w:rsidRDefault="002B690E" w:rsidP="00DB1846">
            <w:pPr>
              <w:pStyle w:val="a8"/>
            </w:pP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  <w:r w:rsidR="00EF174B">
              <w:rPr>
                <w:rFonts w:hint="eastAsia"/>
              </w:rPr>
              <w:t>自动计划及手动计划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</w:pPr>
            <w:r>
              <w:rPr>
                <w:rFonts w:hint="eastAsia"/>
              </w:rPr>
              <w:t>主要根据课上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</w:t>
            </w:r>
          </w:p>
          <w:p w14:paraId="7A533ACF" w14:textId="77777777" w:rsidR="00EF174B" w:rsidRDefault="00EF174B" w:rsidP="00DB1846">
            <w:pPr>
              <w:pStyle w:val="a8"/>
            </w:pPr>
            <w:r>
              <w:rPr>
                <w:rFonts w:hint="eastAsia"/>
              </w:rPr>
              <w:t>在用例说明</w:t>
            </w: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中插入若未能打开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文件的解决方法</w:t>
            </w:r>
          </w:p>
          <w:p w14:paraId="6399C585" w14:textId="3558DE9A" w:rsidR="00EF174B" w:rsidRPr="00EF174B" w:rsidRDefault="00EF174B" w:rsidP="00DB1846">
            <w:pPr>
              <w:pStyle w:val="a8"/>
            </w:pPr>
            <w:r>
              <w:rPr>
                <w:rFonts w:hint="eastAsia"/>
              </w:rPr>
              <w:t>在用例说明后插入自动计划及手动计划的注释。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r>
              <w:t>詹鹏飞</w:t>
            </w:r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22FB0DDB" w:rsidR="00BD1FEB" w:rsidRDefault="001202C6" w:rsidP="00DB1846">
            <w:pPr>
              <w:pStyle w:val="a5"/>
            </w:pPr>
            <w:r>
              <w:rPr>
                <w:rFonts w:hint="eastAsia"/>
              </w:rPr>
              <w:t>2016.4.12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389D0089" w:rsidR="00BD1FEB" w:rsidRDefault="004F3F4A" w:rsidP="00DB1846">
            <w:pPr>
              <w:pStyle w:val="a5"/>
            </w:pPr>
            <w:r>
              <w:rPr>
                <w:rFonts w:hint="eastAsia"/>
              </w:rPr>
              <w:t>4.0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082EBF5B" w:rsidR="00BD1FEB" w:rsidRDefault="004F3F4A" w:rsidP="00DB1846">
            <w:pPr>
              <w:pStyle w:val="a8"/>
            </w:pPr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用户类型</w:t>
            </w:r>
            <w:r>
              <w:t>分析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53A16FD7" w:rsidR="00BD1FEB" w:rsidRDefault="004F3F4A" w:rsidP="00DB1846">
            <w:pPr>
              <w:pStyle w:val="a8"/>
              <w:numPr>
                <w:ilvl w:val="12"/>
                <w:numId w:val="0"/>
              </w:numPr>
            </w:pPr>
            <w:r>
              <w:rPr>
                <w:rFonts w:hint="eastAsia"/>
              </w:rPr>
              <w:t>删除了</w:t>
            </w:r>
            <w:r>
              <w:t>用户类型分析一节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34C60E5" w:rsidR="00BD1FEB" w:rsidRPr="004F3F4A" w:rsidRDefault="004F3F4A" w:rsidP="00DB1846">
            <w:pPr>
              <w:pStyle w:val="a5"/>
            </w:pPr>
            <w:r>
              <w:rPr>
                <w:rFonts w:hint="eastAsia"/>
              </w:rPr>
              <w:t>刘克瑞</w:t>
            </w:r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12485C5D" w:rsidR="00BD1FEB" w:rsidRDefault="00D9090C" w:rsidP="00DB1846">
            <w:pPr>
              <w:pStyle w:val="a5"/>
            </w:pPr>
            <w:r>
              <w:rPr>
                <w:rFonts w:hint="eastAsia"/>
              </w:rPr>
              <w:t>2016.5.03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D0C1507" w:rsidR="00BD1FEB" w:rsidRDefault="00D9090C" w:rsidP="00DB1846">
            <w:pPr>
              <w:pStyle w:val="a5"/>
            </w:pPr>
            <w:r>
              <w:rPr>
                <w:rFonts w:hint="eastAsia"/>
              </w:rPr>
              <w:t>5.0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4990E" w14:textId="77777777" w:rsidR="00BD1FEB" w:rsidRDefault="00D9090C" w:rsidP="00DB1846">
            <w:pPr>
              <w:pStyle w:val="a8"/>
            </w:pPr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用例说明</w:t>
            </w:r>
          </w:p>
          <w:p w14:paraId="4938FCCE" w14:textId="79D1C425" w:rsidR="00D9090C" w:rsidRDefault="00D9090C" w:rsidP="00DB1846">
            <w:pPr>
              <w:pStyle w:val="a8"/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问题及解决方案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192C" w14:textId="77777777" w:rsidR="00BD1FEB" w:rsidRDefault="00D9090C" w:rsidP="00DB1846">
            <w:pPr>
              <w:pStyle w:val="a8"/>
              <w:numPr>
                <w:ilvl w:val="12"/>
                <w:numId w:val="0"/>
              </w:numPr>
            </w:pPr>
            <w:r>
              <w:rPr>
                <w:rFonts w:hint="eastAsia"/>
              </w:rPr>
              <w:t>增加</w:t>
            </w:r>
            <w:r>
              <w:t>的每个用例的用例场景，使得需求具体化。</w:t>
            </w:r>
          </w:p>
          <w:p w14:paraId="2A4738FD" w14:textId="07E49C29" w:rsidR="00D9090C" w:rsidRPr="00D9090C" w:rsidRDefault="00D9090C" w:rsidP="00DB1846">
            <w:pPr>
              <w:pStyle w:val="a8"/>
              <w:numPr>
                <w:ilvl w:val="12"/>
                <w:numId w:val="0"/>
              </w:numPr>
            </w:pPr>
            <w:r>
              <w:rPr>
                <w:rFonts w:hint="eastAsia"/>
              </w:rPr>
              <w:t>对</w:t>
            </w:r>
            <w:proofErr w:type="gramStart"/>
            <w:r>
              <w:t>存</w:t>
            </w:r>
            <w:r>
              <w:rPr>
                <w:rFonts w:hint="eastAsia"/>
              </w:rPr>
              <w:t>需求</w:t>
            </w:r>
            <w:proofErr w:type="gramEnd"/>
            <w:r>
              <w:rPr>
                <w:rFonts w:hint="eastAsia"/>
              </w:rPr>
              <w:t>中</w:t>
            </w:r>
            <w:r>
              <w:t>存在的问题和相应的解决方案</w:t>
            </w:r>
            <w:r>
              <w:rPr>
                <w:rFonts w:hint="eastAsia"/>
              </w:rPr>
              <w:t>进行</w:t>
            </w:r>
            <w:r>
              <w:t>的</w:t>
            </w:r>
            <w:r>
              <w:rPr>
                <w:rFonts w:hint="eastAsia"/>
              </w:rPr>
              <w:t>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06D320A2" w:rsidR="00BD1FEB" w:rsidRDefault="008F15A7" w:rsidP="00DB1846">
            <w:pPr>
              <w:pStyle w:val="a5"/>
            </w:pPr>
            <w:r>
              <w:rPr>
                <w:rFonts w:hint="eastAsia"/>
              </w:rPr>
              <w:t>刘克瑞</w:t>
            </w:r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3579CA" w:rsidR="00BD1FEB" w:rsidRDefault="00363E66" w:rsidP="00DB1846">
            <w:pPr>
              <w:pStyle w:val="a5"/>
            </w:pPr>
            <w:r>
              <w:t>2016.5.26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461B7B4E" w:rsidR="00BD1FEB" w:rsidRDefault="00363E66" w:rsidP="00DB1846">
            <w:pPr>
              <w:pStyle w:val="a5"/>
            </w:pPr>
            <w:r>
              <w:t>6.0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552B" w14:textId="77777777" w:rsidR="00BD1FEB" w:rsidRDefault="00363E66" w:rsidP="00DB1846">
            <w:pPr>
              <w:pStyle w:val="a8"/>
            </w:pPr>
            <w:r>
              <w:t xml:space="preserve">3.1 </w:t>
            </w:r>
            <w:r>
              <w:rPr>
                <w:rFonts w:hint="eastAsia"/>
              </w:rPr>
              <w:t>用例模型</w:t>
            </w:r>
          </w:p>
          <w:p w14:paraId="540ACFC2" w14:textId="404FFA8E" w:rsidR="00363E66" w:rsidRDefault="00363E66" w:rsidP="00DB1846">
            <w:pPr>
              <w:pStyle w:val="a8"/>
            </w:pPr>
            <w:r>
              <w:t xml:space="preserve">3.2 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255D2" w14:textId="77777777" w:rsidR="00BD1FEB" w:rsidRDefault="00363E66" w:rsidP="00DB1846">
            <w:pPr>
              <w:pStyle w:val="a8"/>
              <w:numPr>
                <w:ilvl w:val="12"/>
                <w:numId w:val="0"/>
              </w:numPr>
            </w:pPr>
            <w:r>
              <w:rPr>
                <w:rFonts w:hint="eastAsia"/>
              </w:rPr>
              <w:t>修改了用例图</w:t>
            </w:r>
          </w:p>
          <w:p w14:paraId="6D1D72D3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</w:pPr>
            <w:r>
              <w:rPr>
                <w:rFonts w:hint="eastAsia"/>
              </w:rPr>
              <w:t>删除了用例“修改任务模式”、“设置提醒时间”</w:t>
            </w:r>
          </w:p>
          <w:p w14:paraId="6DFAD699" w14:textId="77777777" w:rsidR="00363E66" w:rsidRDefault="00363E66" w:rsidP="00DB1846">
            <w:pPr>
              <w:pStyle w:val="a8"/>
              <w:numPr>
                <w:ilvl w:val="12"/>
                <w:numId w:val="0"/>
              </w:numPr>
            </w:pPr>
            <w:r>
              <w:t>增加了用例</w:t>
            </w:r>
            <w:r>
              <w:rPr>
                <w:rFonts w:hint="eastAsia"/>
              </w:rPr>
              <w:t>“生成任务报告”</w:t>
            </w:r>
          </w:p>
          <w:p w14:paraId="3DD13532" w14:textId="49CF6683" w:rsidR="00363E66" w:rsidRPr="00363E66" w:rsidRDefault="00363E66" w:rsidP="00DB1846">
            <w:pPr>
              <w:pStyle w:val="a8"/>
              <w:numPr>
                <w:ilvl w:val="12"/>
                <w:numId w:val="0"/>
              </w:numPr>
            </w:pPr>
            <w:r>
              <w:t>修改了用例</w:t>
            </w:r>
            <w:r>
              <w:rPr>
                <w:rFonts w:hint="eastAsia"/>
              </w:rPr>
              <w:t>ID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349C8DA0" w:rsidR="00BD1FEB" w:rsidRDefault="00363E66" w:rsidP="00DB1846">
            <w:pPr>
              <w:pStyle w:val="a5"/>
            </w:pPr>
            <w:r>
              <w:t>刘克瑞</w:t>
            </w: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BB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BB316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BB3166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BB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BB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BB316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BB3166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0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1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2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2"/>
    </w:p>
    <w:p w14:paraId="3B63A6C2" w14:textId="30ACBD88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r w:rsidR="00B35E43">
        <w:rPr>
          <w:rFonts w:hint="eastAsia"/>
          <w:sz w:val="24"/>
        </w:rPr>
        <w:t>对用户想要实现的功能进行分析</w:t>
      </w:r>
      <w:r w:rsidRPr="00F91995">
        <w:rPr>
          <w:rFonts w:hint="eastAsia"/>
          <w:sz w:val="24"/>
        </w:rPr>
        <w:t>，理解用户</w:t>
      </w:r>
      <w:r w:rsidR="00B35E43">
        <w:rPr>
          <w:rFonts w:hint="eastAsia"/>
          <w:sz w:val="24"/>
        </w:rPr>
        <w:t>想要得到的该软件的完整功能</w:t>
      </w:r>
      <w:r w:rsidRPr="00F91995">
        <w:rPr>
          <w:rFonts w:hint="eastAsia"/>
          <w:sz w:val="24"/>
        </w:rPr>
        <w:t>，</w:t>
      </w:r>
      <w:r w:rsidR="00B35E43">
        <w:rPr>
          <w:rFonts w:hint="eastAsia"/>
          <w:sz w:val="24"/>
        </w:rPr>
        <w:t>为将来进行软件设计提供</w:t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3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3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r w:rsidR="00CF5B0D">
        <w:rPr>
          <w:sz w:val="24"/>
        </w:rPr>
        <w:t>Mini Project</w:t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4" w:name="_Toc446516695"/>
      <w:r>
        <w:t>1.4</w:t>
      </w:r>
      <w:r>
        <w:rPr>
          <w:rFonts w:hint="eastAsia"/>
        </w:rPr>
        <w:t>参考资料</w:t>
      </w:r>
      <w:bookmarkEnd w:id="4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5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5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6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6"/>
    </w:p>
    <w:p w14:paraId="0340CDB6" w14:textId="6DEFCFDD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r w:rsidR="00B35E43">
        <w:rPr>
          <w:rFonts w:ascii="Arial" w:hAnsi="Arial" w:cs="Arial" w:hint="eastAsia"/>
          <w:color w:val="333333"/>
          <w:sz w:val="24"/>
          <w:shd w:val="clear" w:color="auto" w:fill="FFFFFF"/>
        </w:rPr>
        <w:t>我们</w:t>
      </w:r>
      <w:r w:rsidR="009941CA">
        <w:rPr>
          <w:rFonts w:ascii="Arial" w:hAnsi="Arial" w:cs="Arial" w:hint="eastAsia"/>
          <w:color w:val="333333"/>
          <w:sz w:val="24"/>
          <w:shd w:val="clear" w:color="auto" w:fill="FFFFFF"/>
        </w:rPr>
        <w:t>预计</w:t>
      </w:r>
      <w:r w:rsidR="00B35E43">
        <w:rPr>
          <w:rFonts w:ascii="Arial" w:hAnsi="Arial" w:cs="Arial" w:hint="eastAsia"/>
          <w:color w:val="333333"/>
          <w:sz w:val="24"/>
          <w:shd w:val="clear" w:color="auto" w:fill="FFFFFF"/>
        </w:rPr>
        <w:t>设计的</w:t>
      </w:r>
      <w:r w:rsidR="00B35E43">
        <w:rPr>
          <w:rFonts w:ascii="Arial" w:hAnsi="Arial" w:cs="Arial" w:hint="eastAsia"/>
          <w:color w:val="333333"/>
          <w:sz w:val="24"/>
          <w:shd w:val="clear" w:color="auto" w:fill="FFFFFF"/>
        </w:rPr>
        <w:t>Mini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149E5752" w14:textId="5EDB423F" w:rsidR="00B54B67" w:rsidRDefault="00B54B67" w:rsidP="00F91995">
      <w:pPr>
        <w:pStyle w:val="2"/>
        <w:spacing w:beforeLines="50" w:before="156" w:afterLines="50" w:after="156"/>
      </w:pPr>
      <w:bookmarkStart w:id="7" w:name="_Toc446516699"/>
      <w:r>
        <w:rPr>
          <w:rFonts w:hint="eastAsia"/>
        </w:rPr>
        <w:t>2.</w:t>
      </w:r>
      <w:r w:rsidR="001202C6">
        <w:rPr>
          <w:rFonts w:hint="eastAsia"/>
        </w:rPr>
        <w:t>2</w:t>
      </w:r>
      <w:r>
        <w:rPr>
          <w:rFonts w:hint="eastAsia"/>
        </w:rPr>
        <w:t>运行环境</w:t>
      </w:r>
      <w:bookmarkEnd w:id="7"/>
    </w:p>
    <w:p w14:paraId="198894E5" w14:textId="13FD1BE9" w:rsidR="00B54B67" w:rsidRPr="00E3732E" w:rsidRDefault="00B54B67" w:rsidP="00F91995">
      <w:pPr>
        <w:pStyle w:val="3"/>
        <w:spacing w:beforeLines="50" w:before="156" w:afterLines="50" w:after="156"/>
      </w:pPr>
      <w:bookmarkStart w:id="8" w:name="_Toc446516700"/>
      <w:r w:rsidRPr="00E3732E">
        <w:t>2.</w:t>
      </w:r>
      <w:r w:rsidR="001202C6">
        <w:rPr>
          <w:rFonts w:hint="eastAsia"/>
        </w:rPr>
        <w:t>2</w:t>
      </w:r>
      <w:r w:rsidRPr="00E3732E">
        <w:t>.1</w:t>
      </w:r>
      <w:r w:rsidRPr="00E3732E">
        <w:t>目标及架构</w:t>
      </w:r>
      <w:bookmarkEnd w:id="8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70435CFA" w:rsidR="00B54B67" w:rsidRPr="00E3732E" w:rsidRDefault="00B54B67" w:rsidP="00F91995">
      <w:pPr>
        <w:pStyle w:val="3"/>
        <w:spacing w:beforeLines="50" w:before="156" w:afterLines="50" w:after="156"/>
      </w:pPr>
      <w:bookmarkStart w:id="9" w:name="_Toc446516701"/>
      <w:r w:rsidRPr="00E3732E">
        <w:t>2.</w:t>
      </w:r>
      <w:r w:rsidR="001202C6">
        <w:rPr>
          <w:rFonts w:hint="eastAsia"/>
        </w:rPr>
        <w:t>2</w:t>
      </w:r>
      <w:r w:rsidRPr="00E3732E">
        <w:t xml:space="preserve">.2 </w:t>
      </w:r>
      <w:r w:rsidRPr="00E3732E">
        <w:t>主机</w:t>
      </w:r>
      <w:bookmarkEnd w:id="9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5F8DFE55" w:rsidR="00B54B67" w:rsidRDefault="00B54B67" w:rsidP="00F91995">
      <w:pPr>
        <w:pStyle w:val="2"/>
        <w:spacing w:beforeLines="50" w:before="156" w:afterLines="50" w:after="156"/>
      </w:pPr>
      <w:bookmarkStart w:id="10" w:name="_Toc446516702"/>
      <w:r>
        <w:rPr>
          <w:rFonts w:hint="eastAsia"/>
        </w:rPr>
        <w:lastRenderedPageBreak/>
        <w:t>2.</w:t>
      </w:r>
      <w:r w:rsidR="001202C6">
        <w:rPr>
          <w:rFonts w:hint="eastAsia"/>
        </w:rPr>
        <w:t>3</w:t>
      </w:r>
      <w:r>
        <w:rPr>
          <w:rFonts w:hint="eastAsia"/>
        </w:rPr>
        <w:t>设计</w:t>
      </w:r>
      <w:r>
        <w:t>和实现的约束条件</w:t>
      </w:r>
      <w:bookmarkEnd w:id="10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59CC71F8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11" w:name="_Toc446516703"/>
      <w:r>
        <w:rPr>
          <w:shd w:val="clear" w:color="auto" w:fill="FFFFFF"/>
        </w:rPr>
        <w:t>2.</w:t>
      </w:r>
      <w:r w:rsidR="001202C6"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11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12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12"/>
    </w:p>
    <w:p w14:paraId="2488B318" w14:textId="2497B086" w:rsidR="00A1496D" w:rsidRDefault="00A1496D" w:rsidP="00A1496D">
      <w:pPr>
        <w:pStyle w:val="2"/>
      </w:pPr>
      <w:bookmarkStart w:id="13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bookmarkEnd w:id="13"/>
      <w:r w:rsidR="00B35E43">
        <w:rPr>
          <w:rFonts w:hint="eastAsia"/>
        </w:rPr>
        <w:t>模型</w:t>
      </w:r>
    </w:p>
    <w:p w14:paraId="1115BB1A" w14:textId="1EA00F1D" w:rsidR="00B35E43" w:rsidRDefault="004165AF" w:rsidP="00E8644C">
      <w:pPr>
        <w:keepNext/>
      </w:pPr>
      <w:r>
        <w:rPr>
          <w:noProof/>
        </w:rPr>
        <w:drawing>
          <wp:inline distT="0" distB="0" distL="0" distR="0" wp14:anchorId="27474902" wp14:editId="224A1E62">
            <wp:extent cx="5133340" cy="6054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605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B755D" w14:textId="56ABB6B8" w:rsidR="00950434" w:rsidRPr="00E8644C" w:rsidRDefault="00B35E43" w:rsidP="00E8644C">
      <w:pPr>
        <w:pStyle w:val="af"/>
        <w:jc w:val="center"/>
        <w:rPr>
          <w:sz w:val="24"/>
        </w:rPr>
      </w:pPr>
      <w:r w:rsidRPr="00E8644C">
        <w:rPr>
          <w:rFonts w:hint="eastAsia"/>
          <w:sz w:val="24"/>
          <w:szCs w:val="24"/>
        </w:rPr>
        <w:t>图</w:t>
      </w:r>
      <w:r w:rsidRPr="00E8644C">
        <w:rPr>
          <w:sz w:val="24"/>
          <w:szCs w:val="24"/>
        </w:rPr>
        <w:fldChar w:fldCharType="begin"/>
      </w:r>
      <w:r w:rsidRPr="00E8644C">
        <w:rPr>
          <w:sz w:val="24"/>
          <w:szCs w:val="24"/>
        </w:rPr>
        <w:instrText xml:space="preserve"> SEQ </w:instrText>
      </w:r>
      <w:r w:rsidRPr="00E8644C">
        <w:rPr>
          <w:rFonts w:hint="eastAsia"/>
          <w:sz w:val="24"/>
          <w:szCs w:val="24"/>
        </w:rPr>
        <w:instrText>图片</w:instrText>
      </w:r>
      <w:r w:rsidRPr="00E8644C">
        <w:rPr>
          <w:sz w:val="24"/>
          <w:szCs w:val="24"/>
        </w:rPr>
        <w:instrText xml:space="preserve">_ \* ARABIC </w:instrText>
      </w:r>
      <w:r w:rsidRPr="00E8644C">
        <w:rPr>
          <w:sz w:val="24"/>
          <w:szCs w:val="24"/>
        </w:rPr>
        <w:fldChar w:fldCharType="separate"/>
      </w:r>
      <w:r w:rsidRPr="00E8644C">
        <w:rPr>
          <w:noProof/>
          <w:sz w:val="24"/>
          <w:szCs w:val="24"/>
        </w:rPr>
        <w:t>1</w:t>
      </w:r>
      <w:r w:rsidRPr="00E8644C">
        <w:rPr>
          <w:sz w:val="24"/>
          <w:szCs w:val="24"/>
        </w:rPr>
        <w:fldChar w:fldCharType="end"/>
      </w:r>
      <w:r w:rsidRPr="00E8644C">
        <w:rPr>
          <w:sz w:val="24"/>
          <w:szCs w:val="24"/>
        </w:rPr>
        <w:t xml:space="preserve"> </w:t>
      </w:r>
      <w:r w:rsidR="00095884">
        <w:rPr>
          <w:rFonts w:hint="eastAsia"/>
          <w:sz w:val="24"/>
          <w:szCs w:val="24"/>
        </w:rPr>
        <w:t xml:space="preserve"> </w:t>
      </w:r>
      <w:r w:rsidRPr="00E8644C">
        <w:rPr>
          <w:rFonts w:hint="eastAsia"/>
          <w:sz w:val="24"/>
          <w:szCs w:val="24"/>
        </w:rPr>
        <w:t>用例图</w:t>
      </w:r>
    </w:p>
    <w:p w14:paraId="08E23BDE" w14:textId="77777777" w:rsidR="00A1496D" w:rsidRPr="00A1496D" w:rsidRDefault="00A1496D" w:rsidP="00A1496D">
      <w:pPr>
        <w:pStyle w:val="2"/>
      </w:pPr>
      <w:bookmarkStart w:id="14" w:name="_Toc446516706"/>
      <w:r>
        <w:rPr>
          <w:rFonts w:hint="eastAsia"/>
        </w:rPr>
        <w:t>3.2</w:t>
      </w:r>
      <w:r>
        <w:rPr>
          <w:rFonts w:hint="eastAsia"/>
        </w:rPr>
        <w:t>用例说明</w:t>
      </w:r>
      <w:bookmarkEnd w:id="14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3"/>
        <w:gridCol w:w="1755"/>
        <w:gridCol w:w="4288"/>
      </w:tblGrid>
      <w:tr w:rsidR="00A2010E" w14:paraId="7753DFA1" w14:textId="77777777" w:rsidTr="00E8644C">
        <w:tc>
          <w:tcPr>
            <w:tcW w:w="2263" w:type="dxa"/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E8644C">
        <w:tc>
          <w:tcPr>
            <w:tcW w:w="2263" w:type="dxa"/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E8644C">
        <w:tc>
          <w:tcPr>
            <w:tcW w:w="2263" w:type="dxa"/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E8644C">
        <w:tc>
          <w:tcPr>
            <w:tcW w:w="2263" w:type="dxa"/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E8644C">
        <w:tc>
          <w:tcPr>
            <w:tcW w:w="2263" w:type="dxa"/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E8644C">
        <w:tc>
          <w:tcPr>
            <w:tcW w:w="2263" w:type="dxa"/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E8644C">
        <w:tc>
          <w:tcPr>
            <w:tcW w:w="2263" w:type="dxa"/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E8644C">
        <w:tc>
          <w:tcPr>
            <w:tcW w:w="2263" w:type="dxa"/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E8644C">
        <w:trPr>
          <w:trHeight w:val="233"/>
        </w:trPr>
        <w:tc>
          <w:tcPr>
            <w:tcW w:w="2263" w:type="dxa"/>
            <w:vMerge w:val="restart"/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E8644C">
        <w:trPr>
          <w:trHeight w:val="233"/>
        </w:trPr>
        <w:tc>
          <w:tcPr>
            <w:tcW w:w="2263" w:type="dxa"/>
            <w:vMerge/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E8644C">
        <w:trPr>
          <w:trHeight w:val="232"/>
        </w:trPr>
        <w:tc>
          <w:tcPr>
            <w:tcW w:w="2263" w:type="dxa"/>
            <w:vMerge/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BC4C9A" w14:paraId="6FD50423" w14:textId="77777777" w:rsidTr="001202C6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BC4C9A" w14:paraId="5FE9AED6" w14:textId="77777777" w:rsidTr="001202C6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1B23B3E4" w:rsidR="00BC4C9A" w:rsidRDefault="00BC4C9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Steps1</w:t>
            </w:r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如果用户未能成功打开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文件，则弹出报错窗口</w:t>
            </w:r>
          </w:p>
        </w:tc>
      </w:tr>
      <w:tr w:rsidR="00BC4C9A" w14:paraId="316696BA" w14:textId="77777777" w:rsidTr="001202C6">
        <w:trPr>
          <w:trHeight w:val="315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Steps2</w:t>
            </w:r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回到</w:t>
            </w:r>
            <w:r>
              <w:rPr>
                <w:sz w:val="21"/>
                <w:szCs w:val="21"/>
              </w:rPr>
              <w:t>Mini</w:t>
            </w:r>
            <w:r>
              <w:rPr>
                <w:rFonts w:hint="eastAsia"/>
                <w:sz w:val="21"/>
                <w:szCs w:val="21"/>
              </w:rPr>
              <w:t xml:space="preserve"> Project</w:t>
            </w:r>
            <w:r>
              <w:rPr>
                <w:rFonts w:hint="eastAsia"/>
                <w:sz w:val="21"/>
                <w:szCs w:val="21"/>
              </w:rPr>
              <w:t>主页面</w:t>
            </w:r>
          </w:p>
        </w:tc>
      </w:tr>
      <w:tr w:rsidR="00BC4C9A" w14:paraId="200981D6" w14:textId="77777777" w:rsidTr="001202C6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未能打开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4C373CFD" w14:textId="77777777" w:rsidTr="00E8644C">
        <w:trPr>
          <w:trHeight w:val="465"/>
        </w:trPr>
        <w:tc>
          <w:tcPr>
            <w:tcW w:w="2263" w:type="dxa"/>
            <w:vMerge w:val="restart"/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E8644C">
        <w:trPr>
          <w:trHeight w:val="233"/>
        </w:trPr>
        <w:tc>
          <w:tcPr>
            <w:tcW w:w="2263" w:type="dxa"/>
            <w:vMerge/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E8644C">
        <w:trPr>
          <w:trHeight w:val="232"/>
        </w:trPr>
        <w:tc>
          <w:tcPr>
            <w:tcW w:w="2263" w:type="dxa"/>
            <w:vMerge/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E8644C">
        <w:trPr>
          <w:trHeight w:val="465"/>
        </w:trPr>
        <w:tc>
          <w:tcPr>
            <w:tcW w:w="2263" w:type="dxa"/>
            <w:vMerge w:val="restart"/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E8644C">
        <w:trPr>
          <w:trHeight w:val="155"/>
        </w:trPr>
        <w:tc>
          <w:tcPr>
            <w:tcW w:w="2263" w:type="dxa"/>
            <w:vMerge/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E8644C">
        <w:trPr>
          <w:trHeight w:val="155"/>
        </w:trPr>
        <w:tc>
          <w:tcPr>
            <w:tcW w:w="2263" w:type="dxa"/>
            <w:vMerge/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E8644C">
        <w:trPr>
          <w:trHeight w:val="155"/>
        </w:trPr>
        <w:tc>
          <w:tcPr>
            <w:tcW w:w="2263" w:type="dxa"/>
            <w:vMerge/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1BD1BE81" w14:textId="312A289E" w:rsidR="009B7603" w:rsidRPr="00E8644C" w:rsidRDefault="00CE3C76" w:rsidP="00A1496D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在</w:t>
      </w:r>
      <w:r>
        <w:rPr>
          <w:sz w:val="24"/>
          <w:szCs w:val="21"/>
        </w:rPr>
        <w:t>没有安装</w:t>
      </w:r>
      <w:proofErr w:type="spellStart"/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>icroSoft</w:t>
      </w:r>
      <w:proofErr w:type="spellEnd"/>
      <w:r>
        <w:rPr>
          <w:sz w:val="24"/>
          <w:szCs w:val="21"/>
        </w:rPr>
        <w:t xml:space="preserve"> Project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情况下想要打开</w:t>
      </w:r>
      <w:proofErr w:type="spellStart"/>
      <w:r>
        <w:rPr>
          <w:rFonts w:hint="eastAsia"/>
          <w:sz w:val="24"/>
          <w:szCs w:val="21"/>
        </w:rPr>
        <w:t>mpp</w:t>
      </w:r>
      <w:proofErr w:type="spellEnd"/>
      <w:r>
        <w:rPr>
          <w:sz w:val="24"/>
          <w:szCs w:val="21"/>
        </w:rPr>
        <w:t>文件</w:t>
      </w:r>
      <w:r>
        <w:rPr>
          <w:rFonts w:hint="eastAsia"/>
          <w:sz w:val="24"/>
          <w:szCs w:val="21"/>
        </w:rPr>
        <w:t>时</w:t>
      </w:r>
      <w:r>
        <w:rPr>
          <w:sz w:val="24"/>
          <w:szCs w:val="21"/>
        </w:rPr>
        <w:t>，可以使用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proofErr w:type="gramStart"/>
      <w:r>
        <w:rPr>
          <w:rFonts w:hint="eastAsia"/>
          <w:sz w:val="24"/>
          <w:szCs w:val="21"/>
        </w:rPr>
        <w:t>来</w:t>
      </w:r>
      <w:r>
        <w:rPr>
          <w:sz w:val="24"/>
          <w:szCs w:val="21"/>
        </w:rPr>
        <w:t>作</w:t>
      </w:r>
      <w:proofErr w:type="gramEnd"/>
      <w:r>
        <w:rPr>
          <w:sz w:val="24"/>
          <w:szCs w:val="21"/>
        </w:rPr>
        <w:t>为工具打开和读取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rFonts w:hint="eastAsia"/>
          <w:sz w:val="24"/>
          <w:szCs w:val="21"/>
        </w:rPr>
        <w:t>文件</w:t>
      </w:r>
      <w:r>
        <w:rPr>
          <w:sz w:val="24"/>
          <w:szCs w:val="21"/>
        </w:rPr>
        <w:t>。</w:t>
      </w:r>
    </w:p>
    <w:p w14:paraId="4056A02F" w14:textId="77777777" w:rsidR="00F91995" w:rsidRPr="00CE3C76" w:rsidRDefault="00F91995" w:rsidP="00E8644C">
      <w:pPr>
        <w:rPr>
          <w:sz w:val="21"/>
          <w:szCs w:val="21"/>
        </w:rPr>
      </w:pPr>
    </w:p>
    <w:p w14:paraId="1376E5D5" w14:textId="77777777" w:rsidR="00BC4C9A" w:rsidRDefault="00BC4C9A" w:rsidP="00950434">
      <w:pPr>
        <w:ind w:firstLineChars="100" w:firstLine="221"/>
        <w:rPr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59AD6074" w14:textId="6021CF33" w:rsidR="00CE3C76" w:rsidRPr="0064742B" w:rsidRDefault="00CE3C76" w:rsidP="00CE3C76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想要修改</w:t>
      </w:r>
      <w:r w:rsidR="00E2603C">
        <w:rPr>
          <w:rFonts w:hint="eastAsia"/>
          <w:sz w:val="24"/>
          <w:szCs w:val="21"/>
        </w:rPr>
        <w:t>具体</w:t>
      </w:r>
      <w:r>
        <w:rPr>
          <w:sz w:val="24"/>
          <w:szCs w:val="21"/>
        </w:rPr>
        <w:t>任务</w:t>
      </w:r>
      <w:r w:rsidR="00E2603C">
        <w:rPr>
          <w:rFonts w:hint="eastAsia"/>
          <w:sz w:val="24"/>
          <w:szCs w:val="21"/>
        </w:rPr>
        <w:t>的</w:t>
      </w:r>
      <w:r w:rsidR="00E2603C">
        <w:rPr>
          <w:sz w:val="24"/>
          <w:szCs w:val="21"/>
        </w:rPr>
        <w:t>名称</w:t>
      </w:r>
      <w:r>
        <w:rPr>
          <w:rFonts w:hint="eastAsia"/>
          <w:sz w:val="24"/>
          <w:szCs w:val="21"/>
        </w:rPr>
        <w:t>时</w:t>
      </w:r>
      <w:r>
        <w:rPr>
          <w:sz w:val="24"/>
          <w:szCs w:val="21"/>
        </w:rPr>
        <w:t>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</w:t>
      </w:r>
      <w:r>
        <w:rPr>
          <w:rFonts w:hint="eastAsia"/>
          <w:sz w:val="24"/>
          <w:szCs w:val="21"/>
        </w:rPr>
        <w:t>选定</w:t>
      </w:r>
      <w:r>
        <w:rPr>
          <w:sz w:val="24"/>
          <w:szCs w:val="21"/>
        </w:rPr>
        <w:t>想要修改的任务直接</w:t>
      </w:r>
      <w:r>
        <w:rPr>
          <w:rFonts w:hint="eastAsia"/>
          <w:sz w:val="24"/>
          <w:szCs w:val="21"/>
        </w:rPr>
        <w:t>进行</w:t>
      </w:r>
      <w:r>
        <w:rPr>
          <w:sz w:val="24"/>
          <w:szCs w:val="21"/>
        </w:rPr>
        <w:t>修改</w:t>
      </w:r>
      <w:r>
        <w:rPr>
          <w:rFonts w:hint="eastAsia"/>
          <w:sz w:val="24"/>
          <w:szCs w:val="21"/>
        </w:rPr>
        <w:t>。</w:t>
      </w:r>
    </w:p>
    <w:p w14:paraId="31DB3D47" w14:textId="77777777" w:rsidR="00A1496D" w:rsidRPr="00CE3C76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5C0CD6E" w14:textId="77777777" w:rsidR="00F91995" w:rsidRDefault="00F91995" w:rsidP="00E8644C">
      <w:pPr>
        <w:rPr>
          <w:sz w:val="21"/>
          <w:szCs w:val="21"/>
        </w:rPr>
      </w:pPr>
    </w:p>
    <w:p w14:paraId="5095A2AB" w14:textId="2AAFE8E3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r w:rsidR="002D3850">
        <w:rPr>
          <w:b/>
          <w:sz w:val="22"/>
          <w:szCs w:val="21"/>
        </w:rPr>
        <w:t>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75C01A1E" w14:textId="0DCC3CA2" w:rsidR="00E2603C" w:rsidRPr="0064742B" w:rsidRDefault="00E2603C" w:rsidP="00E2603C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想要修改任务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开始时间，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</w:t>
      </w:r>
      <w:r>
        <w:rPr>
          <w:rFonts w:hint="eastAsia"/>
          <w:sz w:val="24"/>
          <w:szCs w:val="21"/>
        </w:rPr>
        <w:t>选定相应</w:t>
      </w:r>
      <w:r>
        <w:rPr>
          <w:sz w:val="24"/>
          <w:szCs w:val="21"/>
        </w:rPr>
        <w:t>任务</w:t>
      </w:r>
      <w:r>
        <w:rPr>
          <w:rFonts w:hint="eastAsia"/>
          <w:sz w:val="24"/>
          <w:szCs w:val="21"/>
        </w:rPr>
        <w:t>的</w:t>
      </w:r>
      <w:r>
        <w:rPr>
          <w:sz w:val="24"/>
          <w:szCs w:val="21"/>
        </w:rPr>
        <w:t>开始时间直接</w:t>
      </w:r>
      <w:r>
        <w:rPr>
          <w:rFonts w:hint="eastAsia"/>
          <w:sz w:val="24"/>
          <w:szCs w:val="21"/>
        </w:rPr>
        <w:t>进行</w:t>
      </w:r>
      <w:r>
        <w:rPr>
          <w:sz w:val="24"/>
          <w:szCs w:val="21"/>
        </w:rPr>
        <w:t>修改</w:t>
      </w:r>
      <w:r>
        <w:rPr>
          <w:rFonts w:hint="eastAsia"/>
          <w:sz w:val="24"/>
          <w:szCs w:val="21"/>
        </w:rPr>
        <w:t>。修改内容包括年</w:t>
      </w:r>
      <w:r>
        <w:rPr>
          <w:sz w:val="24"/>
          <w:szCs w:val="21"/>
        </w:rPr>
        <w:t>、月、日。</w:t>
      </w:r>
    </w:p>
    <w:p w14:paraId="63931FB0" w14:textId="77777777" w:rsidR="00F91995" w:rsidRPr="00E2603C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3986161F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r w:rsidR="002D3850">
        <w:rPr>
          <w:b/>
          <w:sz w:val="22"/>
          <w:szCs w:val="21"/>
        </w:rPr>
        <w:t>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89B7B8C" w14:textId="5781177F" w:rsidR="00E2603C" w:rsidRPr="0064742B" w:rsidRDefault="00E2603C" w:rsidP="00E2603C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想要修改任务</w:t>
      </w:r>
      <w:r>
        <w:rPr>
          <w:rFonts w:hint="eastAsia"/>
          <w:sz w:val="24"/>
          <w:szCs w:val="21"/>
        </w:rPr>
        <w:t>的</w:t>
      </w:r>
      <w:r>
        <w:rPr>
          <w:rFonts w:hint="eastAsia"/>
          <w:sz w:val="24"/>
          <w:szCs w:val="21"/>
        </w:rPr>
        <w:lastRenderedPageBreak/>
        <w:t>结束</w:t>
      </w:r>
      <w:r>
        <w:rPr>
          <w:sz w:val="24"/>
          <w:szCs w:val="21"/>
        </w:rPr>
        <w:t>时间，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</w:t>
      </w:r>
      <w:r>
        <w:rPr>
          <w:rFonts w:hint="eastAsia"/>
          <w:sz w:val="24"/>
          <w:szCs w:val="21"/>
        </w:rPr>
        <w:t>选定相应</w:t>
      </w:r>
      <w:r>
        <w:rPr>
          <w:sz w:val="24"/>
          <w:szCs w:val="21"/>
        </w:rPr>
        <w:t>任务</w:t>
      </w:r>
      <w:r>
        <w:rPr>
          <w:rFonts w:hint="eastAsia"/>
          <w:sz w:val="24"/>
          <w:szCs w:val="21"/>
        </w:rPr>
        <w:t>的结束</w:t>
      </w:r>
      <w:r>
        <w:rPr>
          <w:sz w:val="24"/>
          <w:szCs w:val="21"/>
        </w:rPr>
        <w:t>时间直接</w:t>
      </w:r>
      <w:r>
        <w:rPr>
          <w:rFonts w:hint="eastAsia"/>
          <w:sz w:val="24"/>
          <w:szCs w:val="21"/>
        </w:rPr>
        <w:t>进行</w:t>
      </w:r>
      <w:r>
        <w:rPr>
          <w:sz w:val="24"/>
          <w:szCs w:val="21"/>
        </w:rPr>
        <w:t>修改</w:t>
      </w:r>
      <w:r>
        <w:rPr>
          <w:rFonts w:hint="eastAsia"/>
          <w:sz w:val="24"/>
          <w:szCs w:val="21"/>
        </w:rPr>
        <w:t>。修改内容包括年</w:t>
      </w:r>
      <w:r>
        <w:rPr>
          <w:sz w:val="24"/>
          <w:szCs w:val="21"/>
        </w:rPr>
        <w:t>、月、日。</w:t>
      </w:r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680B6BF1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r w:rsidR="002D3850">
        <w:rPr>
          <w:b/>
          <w:sz w:val="22"/>
          <w:szCs w:val="21"/>
        </w:rPr>
        <w:t>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DE78474" w14:textId="1F967FBB" w:rsidR="00E2603C" w:rsidRPr="0064742B" w:rsidRDefault="00E2603C" w:rsidP="00E2603C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，发现</w:t>
      </w:r>
      <w:r>
        <w:rPr>
          <w:sz w:val="24"/>
          <w:szCs w:val="21"/>
        </w:rPr>
        <w:t>某个任务的前置任务有误，想要</w:t>
      </w:r>
      <w:r>
        <w:rPr>
          <w:rFonts w:hint="eastAsia"/>
          <w:sz w:val="24"/>
          <w:szCs w:val="21"/>
        </w:rPr>
        <w:t>修改</w:t>
      </w:r>
      <w:r>
        <w:rPr>
          <w:sz w:val="24"/>
          <w:szCs w:val="21"/>
        </w:rPr>
        <w:t>时，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</w:t>
      </w:r>
      <w:r>
        <w:rPr>
          <w:rFonts w:hint="eastAsia"/>
          <w:sz w:val="24"/>
          <w:szCs w:val="21"/>
        </w:rPr>
        <w:t>选定相应</w:t>
      </w:r>
      <w:r>
        <w:rPr>
          <w:sz w:val="24"/>
          <w:szCs w:val="21"/>
        </w:rPr>
        <w:t>任务</w:t>
      </w:r>
      <w:r>
        <w:rPr>
          <w:rFonts w:hint="eastAsia"/>
          <w:sz w:val="24"/>
          <w:szCs w:val="21"/>
        </w:rPr>
        <w:t>的“前置任务”</w:t>
      </w:r>
      <w:r>
        <w:rPr>
          <w:sz w:val="24"/>
          <w:szCs w:val="21"/>
        </w:rPr>
        <w:t>一</w:t>
      </w:r>
      <w:proofErr w:type="gramStart"/>
      <w:r>
        <w:rPr>
          <w:sz w:val="24"/>
          <w:szCs w:val="21"/>
        </w:rPr>
        <w:t>栏直接</w:t>
      </w:r>
      <w:proofErr w:type="gramEnd"/>
      <w:r>
        <w:rPr>
          <w:rFonts w:hint="eastAsia"/>
          <w:sz w:val="24"/>
          <w:szCs w:val="21"/>
        </w:rPr>
        <w:t>进行</w:t>
      </w:r>
      <w:r>
        <w:rPr>
          <w:sz w:val="24"/>
          <w:szCs w:val="21"/>
        </w:rPr>
        <w:t>修改</w:t>
      </w:r>
      <w:r>
        <w:rPr>
          <w:rFonts w:hint="eastAsia"/>
          <w:sz w:val="24"/>
          <w:szCs w:val="21"/>
        </w:rPr>
        <w:t>。</w:t>
      </w:r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1938DDBC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r w:rsidR="002D3850">
        <w:rPr>
          <w:b/>
          <w:sz w:val="22"/>
          <w:szCs w:val="21"/>
        </w:rPr>
        <w:t>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6BAEF249" w14:textId="22D57CC0" w:rsidR="00E2603C" w:rsidRPr="0064742B" w:rsidRDefault="00E2603C" w:rsidP="00E2603C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想要修改任务</w:t>
      </w:r>
      <w:r>
        <w:rPr>
          <w:rFonts w:hint="eastAsia"/>
          <w:sz w:val="24"/>
          <w:szCs w:val="21"/>
        </w:rPr>
        <w:t>的</w:t>
      </w:r>
      <w:proofErr w:type="gramStart"/>
      <w:r>
        <w:rPr>
          <w:rFonts w:hint="eastAsia"/>
          <w:sz w:val="24"/>
          <w:szCs w:val="21"/>
        </w:rPr>
        <w:t>的</w:t>
      </w:r>
      <w:proofErr w:type="gramEnd"/>
      <w:r>
        <w:rPr>
          <w:rFonts w:hint="eastAsia"/>
          <w:sz w:val="24"/>
          <w:szCs w:val="21"/>
        </w:rPr>
        <w:t>资源</w:t>
      </w:r>
      <w:r>
        <w:rPr>
          <w:sz w:val="24"/>
          <w:szCs w:val="21"/>
        </w:rPr>
        <w:t>时，</w:t>
      </w:r>
      <w:r>
        <w:rPr>
          <w:rFonts w:hint="eastAsia"/>
          <w:sz w:val="24"/>
          <w:szCs w:val="21"/>
        </w:rPr>
        <w:t>可</w:t>
      </w:r>
      <w:r>
        <w:rPr>
          <w:sz w:val="24"/>
          <w:szCs w:val="21"/>
        </w:rPr>
        <w:t>以</w:t>
      </w:r>
      <w:r>
        <w:rPr>
          <w:rFonts w:hint="eastAsia"/>
          <w:sz w:val="24"/>
          <w:szCs w:val="21"/>
        </w:rPr>
        <w:t>选定</w:t>
      </w:r>
      <w:r>
        <w:rPr>
          <w:sz w:val="24"/>
          <w:szCs w:val="21"/>
        </w:rPr>
        <w:t>任务</w:t>
      </w:r>
      <w:r>
        <w:rPr>
          <w:rFonts w:hint="eastAsia"/>
          <w:sz w:val="24"/>
          <w:szCs w:val="21"/>
        </w:rPr>
        <w:t>对应</w:t>
      </w:r>
      <w:r>
        <w:rPr>
          <w:sz w:val="24"/>
          <w:szCs w:val="21"/>
        </w:rPr>
        <w:t>的</w:t>
      </w:r>
      <w:r>
        <w:rPr>
          <w:rFonts w:hint="eastAsia"/>
          <w:sz w:val="24"/>
          <w:szCs w:val="21"/>
        </w:rPr>
        <w:t>任务资源</w:t>
      </w:r>
      <w:r>
        <w:rPr>
          <w:sz w:val="24"/>
          <w:szCs w:val="21"/>
        </w:rPr>
        <w:t>进行修改</w:t>
      </w:r>
      <w:r>
        <w:rPr>
          <w:rFonts w:hint="eastAsia"/>
          <w:sz w:val="24"/>
          <w:szCs w:val="21"/>
        </w:rPr>
        <w:t>。</w:t>
      </w:r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359F3F54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10</w:t>
      </w:r>
      <w:r w:rsidR="002D3850">
        <w:rPr>
          <w:b/>
          <w:sz w:val="22"/>
          <w:szCs w:val="21"/>
        </w:rPr>
        <w:t>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Global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31F8AD8" w14:textId="09C371D1" w:rsidR="00E2603C" w:rsidRPr="0064742B" w:rsidRDefault="00E2603C" w:rsidP="00E2603C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，想要</w:t>
      </w:r>
      <w:r>
        <w:rPr>
          <w:sz w:val="24"/>
          <w:szCs w:val="21"/>
        </w:rPr>
        <w:t>查阅</w:t>
      </w:r>
      <w:r w:rsidR="00DC47A4">
        <w:rPr>
          <w:rFonts w:hint="eastAsia"/>
          <w:sz w:val="24"/>
          <w:szCs w:val="21"/>
        </w:rPr>
        <w:t>计划</w:t>
      </w:r>
      <w:r w:rsidR="00DC47A4">
        <w:rPr>
          <w:sz w:val="24"/>
          <w:szCs w:val="21"/>
        </w:rPr>
        <w:t>所对应的甘特图</w:t>
      </w:r>
      <w:r w:rsidR="00DC47A4">
        <w:rPr>
          <w:rFonts w:hint="eastAsia"/>
          <w:sz w:val="24"/>
          <w:szCs w:val="21"/>
        </w:rPr>
        <w:t>时</w:t>
      </w:r>
      <w:r w:rsidR="00DC47A4">
        <w:rPr>
          <w:sz w:val="24"/>
          <w:szCs w:val="21"/>
        </w:rPr>
        <w:t>，</w:t>
      </w:r>
      <w:r w:rsidR="00DC47A4">
        <w:rPr>
          <w:rFonts w:hint="eastAsia"/>
          <w:sz w:val="24"/>
          <w:szCs w:val="21"/>
        </w:rPr>
        <w:t>可以</w:t>
      </w:r>
      <w:r w:rsidR="00DC47A4">
        <w:rPr>
          <w:sz w:val="24"/>
          <w:szCs w:val="21"/>
        </w:rPr>
        <w:t>点击</w:t>
      </w:r>
      <w:r w:rsidR="00DC47A4">
        <w:rPr>
          <w:sz w:val="24"/>
          <w:szCs w:val="21"/>
        </w:rPr>
        <w:t>“</w:t>
      </w:r>
      <w:r w:rsidR="00DC47A4">
        <w:rPr>
          <w:rFonts w:hint="eastAsia"/>
          <w:sz w:val="24"/>
          <w:szCs w:val="21"/>
        </w:rPr>
        <w:t>甘特图</w:t>
      </w:r>
      <w:r w:rsidR="00DC47A4">
        <w:rPr>
          <w:sz w:val="24"/>
          <w:szCs w:val="21"/>
        </w:rPr>
        <w:t>”</w:t>
      </w:r>
      <w:r w:rsidR="00DC47A4">
        <w:rPr>
          <w:rFonts w:hint="eastAsia"/>
          <w:sz w:val="24"/>
          <w:szCs w:val="21"/>
        </w:rPr>
        <w:t>按钮</w:t>
      </w:r>
      <w:r w:rsidR="00DC47A4">
        <w:rPr>
          <w:sz w:val="24"/>
          <w:szCs w:val="21"/>
        </w:rPr>
        <w:t>，查阅计划</w:t>
      </w:r>
      <w:r w:rsidR="00DC47A4">
        <w:rPr>
          <w:rFonts w:hint="eastAsia"/>
          <w:sz w:val="24"/>
          <w:szCs w:val="21"/>
        </w:rPr>
        <w:t>相对应的</w:t>
      </w:r>
      <w:r w:rsidR="00DC47A4">
        <w:rPr>
          <w:sz w:val="24"/>
          <w:szCs w:val="21"/>
        </w:rPr>
        <w:t>甘特图。</w:t>
      </w:r>
      <w:r w:rsidRPr="0064742B">
        <w:rPr>
          <w:rFonts w:hint="eastAsia"/>
          <w:sz w:val="24"/>
          <w:szCs w:val="21"/>
        </w:rPr>
        <w:t xml:space="preserve"> </w:t>
      </w:r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3801F181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r w:rsidR="00244BD7">
        <w:rPr>
          <w:b/>
          <w:sz w:val="22"/>
          <w:szCs w:val="21"/>
        </w:rPr>
        <w:t>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F199D5F" w14:textId="4AA35CD1" w:rsidR="00DC47A4" w:rsidRPr="0064742B" w:rsidRDefault="00DC47A4" w:rsidP="00DC47A4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，觉得</w:t>
      </w:r>
      <w:r>
        <w:rPr>
          <w:sz w:val="24"/>
          <w:szCs w:val="21"/>
        </w:rPr>
        <w:t>修改</w:t>
      </w:r>
      <w:r>
        <w:rPr>
          <w:rFonts w:hint="eastAsia"/>
          <w:sz w:val="24"/>
          <w:szCs w:val="21"/>
        </w:rPr>
        <w:t>任务的</w:t>
      </w:r>
      <w:r>
        <w:rPr>
          <w:sz w:val="24"/>
          <w:szCs w:val="21"/>
        </w:rPr>
        <w:t>相应信息</w:t>
      </w:r>
      <w:r>
        <w:rPr>
          <w:rFonts w:hint="eastAsia"/>
          <w:sz w:val="24"/>
          <w:szCs w:val="21"/>
        </w:rPr>
        <w:t>不方便时</w:t>
      </w:r>
      <w:r>
        <w:rPr>
          <w:sz w:val="24"/>
          <w:szCs w:val="21"/>
        </w:rPr>
        <w:t>，可以直接对</w:t>
      </w:r>
      <w:r>
        <w:rPr>
          <w:rFonts w:hint="eastAsia"/>
          <w:sz w:val="24"/>
          <w:szCs w:val="21"/>
        </w:rPr>
        <w:t>计划</w:t>
      </w:r>
      <w:r>
        <w:rPr>
          <w:sz w:val="24"/>
          <w:szCs w:val="21"/>
        </w:rPr>
        <w:t>的甘特图进行拖拽，相应的数据会发生改变。</w:t>
      </w:r>
    </w:p>
    <w:p w14:paraId="62B18187" w14:textId="1E829B1C" w:rsidR="00126030" w:rsidRPr="00DC47A4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E8644C">
      <w:pPr>
        <w:rPr>
          <w:sz w:val="21"/>
          <w:szCs w:val="21"/>
        </w:rPr>
      </w:pPr>
    </w:p>
    <w:p w14:paraId="5152A282" w14:textId="733404AA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</w:t>
      </w:r>
      <w:r w:rsidR="00244BD7">
        <w:rPr>
          <w:b/>
          <w:sz w:val="22"/>
          <w:szCs w:val="21"/>
        </w:rPr>
        <w:t>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</w:t>
      </w:r>
      <w:r w:rsidR="00DC47A4">
        <w:rPr>
          <w:rFonts w:hint="eastAsia"/>
          <w:b/>
          <w:sz w:val="22"/>
          <w:szCs w:val="21"/>
        </w:rPr>
        <w:t>直方图</w:t>
      </w:r>
      <w:r>
        <w:rPr>
          <w:rFonts w:hint="eastAsia"/>
          <w:b/>
          <w:sz w:val="22"/>
          <w:szCs w:val="21"/>
        </w:rPr>
        <w:t>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2DA3E62B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 w:rsidR="00DC47A4">
              <w:rPr>
                <w:rFonts w:hint="eastAsia"/>
                <w:sz w:val="21"/>
                <w:szCs w:val="21"/>
              </w:rPr>
              <w:t>直方</w:t>
            </w:r>
            <w:r>
              <w:rPr>
                <w:sz w:val="21"/>
                <w:szCs w:val="21"/>
              </w:rPr>
              <w:t>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03C1D591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</w:t>
            </w:r>
            <w:r w:rsidR="00DC47A4">
              <w:rPr>
                <w:rFonts w:hint="eastAsia"/>
                <w:sz w:val="21"/>
                <w:szCs w:val="21"/>
              </w:rPr>
              <w:t>直方</w:t>
            </w:r>
            <w:r>
              <w:rPr>
                <w:sz w:val="21"/>
                <w:szCs w:val="21"/>
              </w:rPr>
              <w:t>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3E2ADC44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 w:rsidR="00DC47A4">
              <w:rPr>
                <w:rFonts w:hint="eastAsia"/>
                <w:sz w:val="21"/>
                <w:szCs w:val="21"/>
              </w:rPr>
              <w:t>直方</w:t>
            </w:r>
            <w:r>
              <w:rPr>
                <w:sz w:val="21"/>
                <w:szCs w:val="21"/>
              </w:rPr>
              <w:t>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0D50E636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</w:t>
            </w:r>
            <w:r w:rsidR="00DC47A4">
              <w:rPr>
                <w:rFonts w:hint="eastAsia"/>
                <w:sz w:val="21"/>
                <w:szCs w:val="21"/>
              </w:rPr>
              <w:t>直方</w:t>
            </w:r>
            <w:r>
              <w:rPr>
                <w:sz w:val="21"/>
                <w:szCs w:val="21"/>
              </w:rPr>
              <w:t>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782CA8C5" w14:textId="40DAE0BF" w:rsidR="00DC47A4" w:rsidRPr="0064742B" w:rsidRDefault="00DC47A4" w:rsidP="00DC47A4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，想要</w:t>
      </w:r>
      <w:r>
        <w:rPr>
          <w:sz w:val="24"/>
          <w:szCs w:val="21"/>
        </w:rPr>
        <w:t>查阅任务的</w:t>
      </w:r>
      <w:r w:rsidR="001E5915">
        <w:rPr>
          <w:rFonts w:hint="eastAsia"/>
          <w:sz w:val="24"/>
          <w:szCs w:val="21"/>
        </w:rPr>
        <w:t>相应</w:t>
      </w:r>
      <w:r w:rsidR="001E5915">
        <w:rPr>
          <w:sz w:val="24"/>
          <w:szCs w:val="21"/>
        </w:rPr>
        <w:t>资源的使用情况时，可以点击</w:t>
      </w:r>
      <w:r w:rsidR="001E5915">
        <w:rPr>
          <w:sz w:val="24"/>
          <w:szCs w:val="21"/>
        </w:rPr>
        <w:t>“</w:t>
      </w:r>
      <w:r w:rsidR="001E5915">
        <w:rPr>
          <w:rFonts w:hint="eastAsia"/>
          <w:sz w:val="24"/>
          <w:szCs w:val="21"/>
        </w:rPr>
        <w:t>任务资源直方图</w:t>
      </w:r>
      <w:r w:rsidR="001E5915">
        <w:rPr>
          <w:sz w:val="24"/>
          <w:szCs w:val="21"/>
        </w:rPr>
        <w:t>”</w:t>
      </w:r>
      <w:r w:rsidR="001E5915">
        <w:rPr>
          <w:rFonts w:hint="eastAsia"/>
          <w:sz w:val="24"/>
          <w:szCs w:val="21"/>
        </w:rPr>
        <w:t>进行查阅</w:t>
      </w:r>
      <w:r w:rsidR="001E5915">
        <w:rPr>
          <w:sz w:val="24"/>
          <w:szCs w:val="21"/>
        </w:rPr>
        <w:t>。</w:t>
      </w:r>
    </w:p>
    <w:p w14:paraId="227660CE" w14:textId="77777777" w:rsidR="00430143" w:rsidRPr="00DC47A4" w:rsidRDefault="00430143" w:rsidP="00A1496D">
      <w:pPr>
        <w:ind w:firstLineChars="100" w:firstLine="210"/>
        <w:rPr>
          <w:sz w:val="21"/>
          <w:szCs w:val="21"/>
        </w:rPr>
      </w:pPr>
    </w:p>
    <w:p w14:paraId="7AE48CAB" w14:textId="5A18135A" w:rsidR="00244BD7" w:rsidRPr="00CC4299" w:rsidRDefault="00244BD7" w:rsidP="00244BD7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生成任务报告</w:t>
      </w:r>
    </w:p>
    <w:tbl>
      <w:tblPr>
        <w:tblStyle w:val="aa"/>
        <w:tblW w:w="8296" w:type="dxa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244BD7" w14:paraId="3076BEFF" w14:textId="77777777" w:rsidTr="00E8644C">
        <w:tc>
          <w:tcPr>
            <w:tcW w:w="2263" w:type="dxa"/>
          </w:tcPr>
          <w:p w14:paraId="2CF57F19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9A90A" w14:textId="196E18BE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sz w:val="22"/>
                <w:szCs w:val="21"/>
              </w:rPr>
              <w:t>生成任务报告</w:t>
            </w:r>
          </w:p>
        </w:tc>
      </w:tr>
      <w:tr w:rsidR="00244BD7" w14:paraId="4E1EAD62" w14:textId="77777777" w:rsidTr="00E8644C">
        <w:tc>
          <w:tcPr>
            <w:tcW w:w="2263" w:type="dxa"/>
          </w:tcPr>
          <w:p w14:paraId="568A18B9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AE3541E" w14:textId="7E8F749B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244BD7" w14:paraId="209C3325" w14:textId="77777777" w:rsidTr="00E8644C">
        <w:tc>
          <w:tcPr>
            <w:tcW w:w="2263" w:type="dxa"/>
          </w:tcPr>
          <w:p w14:paraId="09EE6212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934FB5F" w14:textId="094AA00F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根据用户所计划的任务，生成任务报告供用户查看</w:t>
            </w:r>
          </w:p>
        </w:tc>
      </w:tr>
      <w:tr w:rsidR="00244BD7" w14:paraId="4F26C516" w14:textId="77777777" w:rsidTr="00E8644C">
        <w:tc>
          <w:tcPr>
            <w:tcW w:w="2263" w:type="dxa"/>
          </w:tcPr>
          <w:p w14:paraId="2362DECC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309EF1C" w14:textId="325903FD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无异常，</w:t>
            </w:r>
            <w:r>
              <w:rPr>
                <w:rFonts w:hint="eastAsia"/>
                <w:sz w:val="21"/>
                <w:szCs w:val="21"/>
              </w:rPr>
              <w:t>任务计划数据完整</w:t>
            </w:r>
          </w:p>
        </w:tc>
      </w:tr>
      <w:tr w:rsidR="00244BD7" w14:paraId="3E7E8881" w14:textId="77777777" w:rsidTr="00E8644C">
        <w:tc>
          <w:tcPr>
            <w:tcW w:w="2263" w:type="dxa"/>
          </w:tcPr>
          <w:p w14:paraId="1D63B483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1510BF10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244BD7" w14:paraId="62548A18" w14:textId="77777777" w:rsidTr="00E8644C">
        <w:tc>
          <w:tcPr>
            <w:tcW w:w="2263" w:type="dxa"/>
          </w:tcPr>
          <w:p w14:paraId="17477F7A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CF23128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44BD7" w14:paraId="73D1A4A5" w14:textId="77777777" w:rsidTr="00E8644C">
        <w:tc>
          <w:tcPr>
            <w:tcW w:w="2263" w:type="dxa"/>
          </w:tcPr>
          <w:p w14:paraId="6042AE42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7923F742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44BD7" w14:paraId="2951062C" w14:textId="77777777" w:rsidTr="00E8644C">
        <w:tc>
          <w:tcPr>
            <w:tcW w:w="2263" w:type="dxa"/>
          </w:tcPr>
          <w:p w14:paraId="4CA64FF1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55B016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244BD7" w14:paraId="2F200079" w14:textId="77777777" w:rsidTr="00E8644C">
        <w:trPr>
          <w:trHeight w:val="233"/>
        </w:trPr>
        <w:tc>
          <w:tcPr>
            <w:tcW w:w="2263" w:type="dxa"/>
            <w:vMerge w:val="restart"/>
          </w:tcPr>
          <w:p w14:paraId="24669915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F0B7EF8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7129662" w14:textId="54F6405C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点击报告按钮</w:t>
            </w:r>
          </w:p>
        </w:tc>
      </w:tr>
      <w:tr w:rsidR="00244BD7" w14:paraId="52AA9BA2" w14:textId="77777777" w:rsidTr="00E8644C">
        <w:trPr>
          <w:trHeight w:val="233"/>
        </w:trPr>
        <w:tc>
          <w:tcPr>
            <w:tcW w:w="2263" w:type="dxa"/>
            <w:vMerge/>
          </w:tcPr>
          <w:p w14:paraId="79BEF7BF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3359C4" w14:textId="3088FD89" w:rsidR="00244BD7" w:rsidRDefault="00244BD7" w:rsidP="00361C5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30785F4" w14:textId="146D7B4A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生成相应的任务报告</w:t>
            </w:r>
          </w:p>
        </w:tc>
      </w:tr>
      <w:tr w:rsidR="00244BD7" w14:paraId="41742BAC" w14:textId="77777777" w:rsidTr="00E8644C">
        <w:trPr>
          <w:trHeight w:val="232"/>
        </w:trPr>
        <w:tc>
          <w:tcPr>
            <w:tcW w:w="2263" w:type="dxa"/>
            <w:vMerge/>
          </w:tcPr>
          <w:p w14:paraId="76218651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F2ADAEA" w14:textId="2B70C23D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A1D4F33" w14:textId="2F847FA4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244BD7" w14:paraId="030D7E66" w14:textId="77777777" w:rsidTr="00E8644C">
        <w:trPr>
          <w:trHeight w:val="310"/>
        </w:trPr>
        <w:tc>
          <w:tcPr>
            <w:tcW w:w="2263" w:type="dxa"/>
            <w:vMerge w:val="restart"/>
          </w:tcPr>
          <w:p w14:paraId="20BC3EA7" w14:textId="77777777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Specific Alternative </w:t>
            </w:r>
            <w:r>
              <w:rPr>
                <w:rFonts w:hint="eastAsia"/>
                <w:sz w:val="21"/>
                <w:szCs w:val="21"/>
              </w:rPr>
              <w:lastRenderedPageBreak/>
              <w:t>Flows</w:t>
            </w:r>
          </w:p>
        </w:tc>
        <w:tc>
          <w:tcPr>
            <w:tcW w:w="1701" w:type="dxa"/>
          </w:tcPr>
          <w:p w14:paraId="70BC45FC" w14:textId="680466A9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1D5D308" w14:textId="3A9C2646" w:rsidR="00244BD7" w:rsidRDefault="00363E66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点击报告按钮</w:t>
            </w:r>
          </w:p>
        </w:tc>
      </w:tr>
      <w:tr w:rsidR="00244BD7" w14:paraId="296AF3D3" w14:textId="77777777" w:rsidTr="00E8644C">
        <w:trPr>
          <w:trHeight w:val="315"/>
        </w:trPr>
        <w:tc>
          <w:tcPr>
            <w:tcW w:w="2263" w:type="dxa"/>
            <w:vMerge/>
          </w:tcPr>
          <w:p w14:paraId="37B6D424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F545AE" w14:textId="1CDC5730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B7F3041" w14:textId="52FA489B" w:rsidR="00244BD7" w:rsidRDefault="00363E66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没有相应</w:t>
            </w:r>
          </w:p>
        </w:tc>
      </w:tr>
      <w:tr w:rsidR="00244BD7" w14:paraId="4098A5B9" w14:textId="77777777" w:rsidTr="00E8644C">
        <w:trPr>
          <w:trHeight w:val="315"/>
        </w:trPr>
        <w:tc>
          <w:tcPr>
            <w:tcW w:w="2263" w:type="dxa"/>
            <w:vMerge/>
          </w:tcPr>
          <w:p w14:paraId="0718A0B3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6D9AB99" w14:textId="29FA6770" w:rsidR="00244BD7" w:rsidRDefault="00244BD7" w:rsidP="00361C5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798EBBD" w14:textId="2AFDDBC2" w:rsidR="00244BD7" w:rsidRDefault="00363E66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任务报告生成失败</w:t>
            </w:r>
          </w:p>
        </w:tc>
      </w:tr>
      <w:tr w:rsidR="00244BD7" w14:paraId="0031758E" w14:textId="77777777" w:rsidTr="00E8644C">
        <w:trPr>
          <w:trHeight w:val="315"/>
        </w:trPr>
        <w:tc>
          <w:tcPr>
            <w:tcW w:w="2263" w:type="dxa"/>
            <w:vMerge/>
          </w:tcPr>
          <w:p w14:paraId="3B1A91FC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55F39FB" w14:textId="1126D4A1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332" w:type="dxa"/>
          </w:tcPr>
          <w:p w14:paraId="314005F6" w14:textId="54D22E42" w:rsidR="00244BD7" w:rsidRDefault="00244BD7" w:rsidP="00361C58">
            <w:pPr>
              <w:rPr>
                <w:sz w:val="21"/>
                <w:szCs w:val="21"/>
              </w:rPr>
            </w:pPr>
          </w:p>
        </w:tc>
      </w:tr>
      <w:tr w:rsidR="00244BD7" w14:paraId="7D1E4474" w14:textId="77777777" w:rsidTr="00E8644C">
        <w:trPr>
          <w:trHeight w:val="233"/>
        </w:trPr>
        <w:tc>
          <w:tcPr>
            <w:tcW w:w="2263" w:type="dxa"/>
            <w:vMerge/>
          </w:tcPr>
          <w:p w14:paraId="5F67B750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F05F77" w14:textId="1D86AA63" w:rsidR="00244BD7" w:rsidRDefault="00244BD7" w:rsidP="00361C5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8B252F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</w:tr>
      <w:tr w:rsidR="00244BD7" w14:paraId="02CBFDA8" w14:textId="77777777" w:rsidTr="00E8644C">
        <w:trPr>
          <w:trHeight w:val="232"/>
        </w:trPr>
        <w:tc>
          <w:tcPr>
            <w:tcW w:w="2263" w:type="dxa"/>
            <w:vMerge/>
          </w:tcPr>
          <w:p w14:paraId="0D3501D1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5936327" w14:textId="7ABD7F34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332" w:type="dxa"/>
          </w:tcPr>
          <w:p w14:paraId="424F99CC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</w:tr>
      <w:tr w:rsidR="00244BD7" w14:paraId="79A7CC00" w14:textId="77777777" w:rsidTr="00E8644C">
        <w:trPr>
          <w:trHeight w:val="155"/>
        </w:trPr>
        <w:tc>
          <w:tcPr>
            <w:tcW w:w="2263" w:type="dxa"/>
            <w:vMerge/>
          </w:tcPr>
          <w:p w14:paraId="3CF04E25" w14:textId="77777777" w:rsidR="00244BD7" w:rsidRPr="00A2010E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F2C684" w14:textId="621CC7E3" w:rsidR="00244BD7" w:rsidRDefault="00244BD7" w:rsidP="00361C5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1B6B76E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</w:tr>
      <w:tr w:rsidR="00244BD7" w14:paraId="63CF3D60" w14:textId="77777777" w:rsidTr="00E8644C">
        <w:trPr>
          <w:trHeight w:val="155"/>
        </w:trPr>
        <w:tc>
          <w:tcPr>
            <w:tcW w:w="2263" w:type="dxa"/>
            <w:vMerge/>
          </w:tcPr>
          <w:p w14:paraId="354A226C" w14:textId="77777777" w:rsidR="00244BD7" w:rsidRPr="00A2010E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175DFA" w14:textId="40BDE77D" w:rsidR="00244BD7" w:rsidRDefault="00244BD7" w:rsidP="00361C58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37D2A5F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</w:tr>
      <w:tr w:rsidR="00244BD7" w14:paraId="5F38C956" w14:textId="77777777" w:rsidTr="00E8644C">
        <w:trPr>
          <w:trHeight w:val="155"/>
        </w:trPr>
        <w:tc>
          <w:tcPr>
            <w:tcW w:w="2263" w:type="dxa"/>
            <w:vMerge/>
          </w:tcPr>
          <w:p w14:paraId="207274ED" w14:textId="77777777" w:rsidR="00244BD7" w:rsidRPr="00A2010E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FC74E6" w14:textId="0EA47970" w:rsidR="00244BD7" w:rsidRDefault="00244BD7" w:rsidP="00361C58">
            <w:pPr>
              <w:rPr>
                <w:sz w:val="21"/>
                <w:szCs w:val="21"/>
              </w:rPr>
            </w:pPr>
          </w:p>
        </w:tc>
        <w:tc>
          <w:tcPr>
            <w:tcW w:w="4332" w:type="dxa"/>
          </w:tcPr>
          <w:p w14:paraId="2D1D7C5D" w14:textId="77777777" w:rsidR="00244BD7" w:rsidRDefault="00244BD7" w:rsidP="00361C58">
            <w:pPr>
              <w:rPr>
                <w:sz w:val="21"/>
                <w:szCs w:val="21"/>
              </w:rPr>
            </w:pPr>
          </w:p>
        </w:tc>
      </w:tr>
    </w:tbl>
    <w:p w14:paraId="2090C202" w14:textId="77777777" w:rsidR="00244BD7" w:rsidRDefault="00244BD7" w:rsidP="00244BD7">
      <w:pPr>
        <w:ind w:firstLineChars="100" w:firstLine="210"/>
        <w:rPr>
          <w:sz w:val="21"/>
          <w:szCs w:val="21"/>
        </w:rPr>
      </w:pPr>
    </w:p>
    <w:p w14:paraId="6C6F916D" w14:textId="500BFF3A" w:rsidR="00244BD7" w:rsidRPr="0064742B" w:rsidRDefault="00244BD7" w:rsidP="00244BD7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文件之后</w:t>
      </w:r>
      <w:r>
        <w:rPr>
          <w:rFonts w:hint="eastAsia"/>
          <w:sz w:val="24"/>
          <w:szCs w:val="21"/>
        </w:rPr>
        <w:t>，</w:t>
      </w:r>
      <w:r w:rsidR="00363E66">
        <w:rPr>
          <w:sz w:val="24"/>
          <w:szCs w:val="21"/>
        </w:rPr>
        <w:t>想要根据已有的任务查看相对应的任务报告</w:t>
      </w:r>
      <w:r w:rsidR="00363E66">
        <w:rPr>
          <w:rFonts w:hint="eastAsia"/>
          <w:sz w:val="24"/>
          <w:szCs w:val="21"/>
        </w:rPr>
        <w:t>，</w:t>
      </w:r>
      <w:r w:rsidR="00363E66">
        <w:rPr>
          <w:sz w:val="24"/>
          <w:szCs w:val="21"/>
        </w:rPr>
        <w:t>点击</w:t>
      </w:r>
      <w:r w:rsidR="00363E66">
        <w:rPr>
          <w:rFonts w:hint="eastAsia"/>
          <w:sz w:val="24"/>
          <w:szCs w:val="21"/>
        </w:rPr>
        <w:t>“报告按钮”，生成任务报告</w:t>
      </w:r>
      <w:r>
        <w:rPr>
          <w:sz w:val="24"/>
          <w:szCs w:val="21"/>
        </w:rPr>
        <w:t>。</w:t>
      </w:r>
    </w:p>
    <w:p w14:paraId="326C74EF" w14:textId="77777777" w:rsidR="00126030" w:rsidRPr="00244BD7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512992D8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>
        <w:rPr>
          <w:rFonts w:hint="eastAsia"/>
          <w:b/>
          <w:sz w:val="22"/>
          <w:szCs w:val="21"/>
        </w:rPr>
        <w:t>11</w:t>
      </w:r>
      <w:r w:rsidR="00363E66">
        <w:rPr>
          <w:b/>
          <w:sz w:val="22"/>
          <w:szCs w:val="21"/>
        </w:rPr>
        <w:t>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</w:t>
      </w:r>
      <w:r w:rsidR="004E28F7">
        <w:rPr>
          <w:b/>
          <w:sz w:val="22"/>
          <w:szCs w:val="21"/>
        </w:rPr>
        <w:t>x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42F35830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</w:t>
            </w:r>
            <w:r w:rsidR="004E28F7">
              <w:rPr>
                <w:sz w:val="21"/>
                <w:szCs w:val="21"/>
              </w:rPr>
              <w:t>x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0C8AFC9D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</w:t>
            </w:r>
            <w:r w:rsidR="004E28F7">
              <w:rPr>
                <w:sz w:val="21"/>
                <w:szCs w:val="21"/>
              </w:rPr>
              <w:t>x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7ECCFF0" w14:textId="101DADEF" w:rsidR="001E5915" w:rsidRPr="0064742B" w:rsidRDefault="001E5915" w:rsidP="001E5915">
      <w:pPr>
        <w:ind w:firstLineChars="100" w:firstLine="240"/>
        <w:rPr>
          <w:sz w:val="24"/>
          <w:szCs w:val="21"/>
        </w:rPr>
      </w:pPr>
      <w:r>
        <w:rPr>
          <w:rFonts w:hint="eastAsia"/>
          <w:sz w:val="24"/>
          <w:szCs w:val="21"/>
        </w:rPr>
        <w:t>用例场景</w:t>
      </w:r>
      <w:r>
        <w:rPr>
          <w:sz w:val="24"/>
          <w:szCs w:val="21"/>
        </w:rPr>
        <w:t>：当用户</w:t>
      </w:r>
      <w:r>
        <w:rPr>
          <w:rFonts w:hint="eastAsia"/>
          <w:sz w:val="24"/>
          <w:szCs w:val="21"/>
        </w:rPr>
        <w:t>使用</w:t>
      </w:r>
      <w:r>
        <w:rPr>
          <w:rFonts w:hint="eastAsia"/>
          <w:sz w:val="24"/>
          <w:szCs w:val="21"/>
        </w:rPr>
        <w:t>M</w:t>
      </w:r>
      <w:r>
        <w:rPr>
          <w:sz w:val="24"/>
          <w:szCs w:val="21"/>
        </w:rPr>
        <w:t xml:space="preserve">ini Project </w:t>
      </w:r>
      <w:r>
        <w:rPr>
          <w:rFonts w:hint="eastAsia"/>
          <w:sz w:val="24"/>
          <w:szCs w:val="21"/>
        </w:rPr>
        <w:t>成功</w:t>
      </w:r>
      <w:r>
        <w:rPr>
          <w:sz w:val="24"/>
          <w:szCs w:val="21"/>
        </w:rPr>
        <w:t>打开</w:t>
      </w:r>
      <w:proofErr w:type="spellStart"/>
      <w:r>
        <w:rPr>
          <w:sz w:val="24"/>
          <w:szCs w:val="21"/>
        </w:rPr>
        <w:t>mpp</w:t>
      </w:r>
      <w:proofErr w:type="spellEnd"/>
      <w:r>
        <w:rPr>
          <w:sz w:val="24"/>
          <w:szCs w:val="21"/>
        </w:rPr>
        <w:t>文件</w:t>
      </w:r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进行各种操作之后想要保存时，</w:t>
      </w:r>
      <w:r>
        <w:rPr>
          <w:rFonts w:hint="eastAsia"/>
          <w:sz w:val="24"/>
          <w:szCs w:val="21"/>
        </w:rPr>
        <w:t>点击</w:t>
      </w:r>
      <w:r>
        <w:rPr>
          <w:sz w:val="24"/>
          <w:szCs w:val="21"/>
        </w:rPr>
        <w:t>保存，选择文件格式</w:t>
      </w:r>
      <w:r>
        <w:rPr>
          <w:rFonts w:hint="eastAsia"/>
          <w:sz w:val="24"/>
          <w:szCs w:val="21"/>
        </w:rPr>
        <w:t>为</w:t>
      </w:r>
      <w:proofErr w:type="spellStart"/>
      <w:r>
        <w:rPr>
          <w:sz w:val="24"/>
          <w:szCs w:val="21"/>
        </w:rPr>
        <w:t>mpx</w:t>
      </w:r>
      <w:proofErr w:type="spellEnd"/>
      <w:r>
        <w:rPr>
          <w:rFonts w:hint="eastAsia"/>
          <w:sz w:val="24"/>
          <w:szCs w:val="21"/>
        </w:rPr>
        <w:t>，</w:t>
      </w:r>
      <w:r>
        <w:rPr>
          <w:sz w:val="24"/>
          <w:szCs w:val="21"/>
        </w:rPr>
        <w:t>就可以保存修改的内容了。</w:t>
      </w:r>
      <w:r w:rsidRPr="0064742B">
        <w:rPr>
          <w:rFonts w:hint="eastAsia"/>
          <w:sz w:val="24"/>
          <w:szCs w:val="21"/>
        </w:rPr>
        <w:t xml:space="preserve"> </w:t>
      </w:r>
    </w:p>
    <w:p w14:paraId="1D863C6A" w14:textId="77777777" w:rsidR="00F91995" w:rsidRPr="001E591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15" w:name="_Toc446516707"/>
      <w:r>
        <w:rPr>
          <w:rFonts w:hint="eastAsia"/>
        </w:rPr>
        <w:t>4</w:t>
      </w:r>
      <w:r>
        <w:rPr>
          <w:rFonts w:hint="eastAsia"/>
        </w:rPr>
        <w:t>外部</w:t>
      </w:r>
      <w:r>
        <w:t>接口需求</w:t>
      </w:r>
      <w:bookmarkEnd w:id="15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16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16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17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17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18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18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19" w:name="_Toc446516711"/>
      <w:r>
        <w:rPr>
          <w:rFonts w:hint="eastAsia"/>
        </w:rPr>
        <w:lastRenderedPageBreak/>
        <w:t>5</w:t>
      </w:r>
      <w:r>
        <w:rPr>
          <w:rFonts w:hint="eastAsia"/>
        </w:rPr>
        <w:t>非功能性需求</w:t>
      </w:r>
      <w:bookmarkEnd w:id="19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20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0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点击生成甘特图后，系统响应时间控制在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4B09B7F9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</w:t>
      </w:r>
      <w:r w:rsidR="00363E66">
        <w:rPr>
          <w:rFonts w:ascii="宋体" w:hAnsi="宋体" w:hint="eastAsia"/>
          <w:sz w:val="24"/>
        </w:rPr>
        <w:t>直方</w:t>
      </w:r>
      <w:r w:rsidRPr="00F91995">
        <w:rPr>
          <w:rFonts w:ascii="宋体" w:hAnsi="宋体"/>
          <w:sz w:val="24"/>
        </w:rPr>
        <w:t>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21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1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Default="008366B9" w:rsidP="008366B9">
      <w:pPr>
        <w:ind w:firstLineChars="250" w:firstLine="525"/>
        <w:rPr>
          <w:sz w:val="21"/>
        </w:rPr>
      </w:pPr>
    </w:p>
    <w:p w14:paraId="5DA6670A" w14:textId="2343277E" w:rsidR="001E5915" w:rsidRDefault="001E5915" w:rsidP="00E8644C">
      <w:pPr>
        <w:pStyle w:val="1"/>
      </w:pPr>
      <w:r>
        <w:rPr>
          <w:rFonts w:hint="eastAsia"/>
        </w:rPr>
        <w:t>6</w:t>
      </w:r>
      <w:r>
        <w:t>问题</w:t>
      </w:r>
      <w:r>
        <w:rPr>
          <w:rFonts w:hint="eastAsia"/>
        </w:rPr>
        <w:t>及</w:t>
      </w:r>
      <w:r>
        <w:t>解决方案</w:t>
      </w:r>
    </w:p>
    <w:p w14:paraId="624ED0CE" w14:textId="213AB295" w:rsidR="001E5915" w:rsidRDefault="001E5915" w:rsidP="00E8644C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存在的</w:t>
      </w:r>
      <w:r>
        <w:t>问题</w:t>
      </w:r>
    </w:p>
    <w:p w14:paraId="63E1B0B4" w14:textId="6B7FD109" w:rsidR="001E5915" w:rsidRDefault="001E5915" w:rsidP="00E8644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1. 用户需求</w:t>
      </w:r>
      <w:r>
        <w:rPr>
          <w:rFonts w:asciiTheme="minorEastAsia" w:eastAsiaTheme="minorEastAsia" w:hAnsiTheme="minorEastAsia"/>
          <w:sz w:val="24"/>
        </w:rPr>
        <w:t>与软件的功能之间不能保证完全的一</w:t>
      </w:r>
      <w:r>
        <w:rPr>
          <w:rFonts w:asciiTheme="minorEastAsia" w:eastAsiaTheme="minorEastAsia" w:hAnsiTheme="minorEastAsia" w:hint="eastAsia"/>
          <w:sz w:val="24"/>
        </w:rPr>
        <w:t>致，</w:t>
      </w:r>
      <w:r>
        <w:rPr>
          <w:rFonts w:asciiTheme="minorEastAsia" w:eastAsiaTheme="minorEastAsia" w:hAnsiTheme="minorEastAsia"/>
          <w:sz w:val="24"/>
        </w:rPr>
        <w:t>多少会有一些的差异。</w:t>
      </w:r>
    </w:p>
    <w:p w14:paraId="21832821" w14:textId="73894C5B" w:rsidR="001E5915" w:rsidRDefault="001E5915" w:rsidP="00E8644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 xml:space="preserve">2. </w:t>
      </w:r>
      <w:r w:rsidR="00D9090C">
        <w:rPr>
          <w:rFonts w:asciiTheme="minorEastAsia" w:eastAsiaTheme="minorEastAsia" w:hAnsiTheme="minorEastAsia" w:hint="eastAsia"/>
          <w:sz w:val="24"/>
        </w:rPr>
        <w:t>软件</w:t>
      </w:r>
      <w:r w:rsidR="00D9090C">
        <w:rPr>
          <w:rFonts w:asciiTheme="minorEastAsia" w:eastAsiaTheme="minorEastAsia" w:hAnsiTheme="minorEastAsia"/>
          <w:sz w:val="24"/>
        </w:rPr>
        <w:t>的功能是否能正常</w:t>
      </w:r>
      <w:r w:rsidR="00D9090C">
        <w:rPr>
          <w:rFonts w:asciiTheme="minorEastAsia" w:eastAsiaTheme="minorEastAsia" w:hAnsiTheme="minorEastAsia" w:hint="eastAsia"/>
          <w:sz w:val="24"/>
        </w:rPr>
        <w:t>展现</w:t>
      </w:r>
      <w:r w:rsidR="00D9090C">
        <w:rPr>
          <w:rFonts w:asciiTheme="minorEastAsia" w:eastAsiaTheme="minorEastAsia" w:hAnsiTheme="minorEastAsia"/>
          <w:sz w:val="24"/>
        </w:rPr>
        <w:t>还不能确定。</w:t>
      </w:r>
    </w:p>
    <w:p w14:paraId="75432E8D" w14:textId="77777777" w:rsidR="00D9090C" w:rsidRDefault="00D9090C" w:rsidP="00E8644C">
      <w:pPr>
        <w:rPr>
          <w:rFonts w:asciiTheme="minorEastAsia" w:eastAsiaTheme="minorEastAsia" w:hAnsiTheme="minorEastAsia"/>
          <w:sz w:val="24"/>
        </w:rPr>
      </w:pPr>
    </w:p>
    <w:p w14:paraId="0279E79D" w14:textId="77777777" w:rsidR="00D9090C" w:rsidRDefault="00D9090C" w:rsidP="00E8644C">
      <w:pPr>
        <w:pStyle w:val="2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解决方案</w:t>
      </w:r>
      <w:bookmarkStart w:id="22" w:name="_GoBack"/>
      <w:bookmarkEnd w:id="22"/>
    </w:p>
    <w:p w14:paraId="2D5DBBDA" w14:textId="48C7C273" w:rsidR="00D9090C" w:rsidRDefault="00D9090C" w:rsidP="00E8644C">
      <w:pPr>
        <w:rPr>
          <w:rFonts w:asciiTheme="minorEastAsia" w:eastAsiaTheme="minorEastAsia" w:hAnsiTheme="minorEastAsia"/>
          <w:sz w:val="24"/>
        </w:rPr>
      </w:pPr>
      <w:r w:rsidRPr="00E8644C">
        <w:rPr>
          <w:rFonts w:asciiTheme="minorEastAsia" w:eastAsiaTheme="minorEastAsia" w:hAnsiTheme="minorEastAsia"/>
          <w:sz w:val="24"/>
        </w:rPr>
        <w:t>1</w:t>
      </w:r>
      <w:r>
        <w:rPr>
          <w:rFonts w:asciiTheme="minorEastAsia" w:eastAsiaTheme="minorEastAsia" w:hAnsiTheme="minorEastAsia" w:hint="eastAsia"/>
          <w:sz w:val="24"/>
        </w:rPr>
        <w:t>．根据用户</w:t>
      </w:r>
      <w:r>
        <w:rPr>
          <w:rFonts w:asciiTheme="minorEastAsia" w:eastAsiaTheme="minorEastAsia" w:hAnsiTheme="minorEastAsia"/>
          <w:sz w:val="24"/>
        </w:rPr>
        <w:t>需求不断完善功能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同时，</w:t>
      </w:r>
      <w:r>
        <w:rPr>
          <w:rFonts w:asciiTheme="minorEastAsia" w:eastAsiaTheme="minorEastAsia" w:hAnsiTheme="minorEastAsia" w:hint="eastAsia"/>
          <w:sz w:val="24"/>
        </w:rPr>
        <w:t>就</w:t>
      </w:r>
      <w:r>
        <w:rPr>
          <w:rFonts w:asciiTheme="minorEastAsia" w:eastAsiaTheme="minorEastAsia" w:hAnsiTheme="minorEastAsia"/>
          <w:sz w:val="24"/>
        </w:rPr>
        <w:t>需求</w:t>
      </w:r>
      <w:r>
        <w:rPr>
          <w:rFonts w:asciiTheme="minorEastAsia" w:eastAsiaTheme="minorEastAsia" w:hAnsiTheme="minorEastAsia" w:hint="eastAsia"/>
          <w:sz w:val="24"/>
        </w:rPr>
        <w:t>和</w:t>
      </w:r>
      <w:r>
        <w:rPr>
          <w:rFonts w:asciiTheme="minorEastAsia" w:eastAsiaTheme="minorEastAsia" w:hAnsiTheme="minorEastAsia"/>
          <w:sz w:val="24"/>
        </w:rPr>
        <w:t>用户进行沟通和协商，争取达成一致的意见</w:t>
      </w:r>
      <w:r>
        <w:rPr>
          <w:rFonts w:asciiTheme="minorEastAsia" w:eastAsiaTheme="minorEastAsia" w:hAnsiTheme="minorEastAsia" w:hint="eastAsia"/>
          <w:sz w:val="24"/>
        </w:rPr>
        <w:t>，最小化</w:t>
      </w:r>
      <w:r>
        <w:rPr>
          <w:rFonts w:asciiTheme="minorEastAsia" w:eastAsiaTheme="minorEastAsia" w:hAnsiTheme="minorEastAsia"/>
          <w:sz w:val="24"/>
        </w:rPr>
        <w:t>差异。</w:t>
      </w:r>
    </w:p>
    <w:p w14:paraId="327B953D" w14:textId="5DFEC7EB" w:rsidR="00D9090C" w:rsidRPr="00E8644C" w:rsidRDefault="00D9090C" w:rsidP="00E8644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2．通过</w:t>
      </w:r>
      <w:r>
        <w:rPr>
          <w:rFonts w:asciiTheme="minorEastAsia" w:eastAsiaTheme="minorEastAsia" w:hAnsiTheme="minorEastAsia"/>
          <w:sz w:val="24"/>
        </w:rPr>
        <w:t>测试来检验软件的功能是否满足</w:t>
      </w:r>
      <w:r>
        <w:rPr>
          <w:rFonts w:asciiTheme="minorEastAsia" w:eastAsiaTheme="minorEastAsia" w:hAnsiTheme="minorEastAsia" w:hint="eastAsia"/>
          <w:sz w:val="24"/>
        </w:rPr>
        <w:t>用户</w:t>
      </w:r>
      <w:r>
        <w:rPr>
          <w:rFonts w:asciiTheme="minorEastAsia" w:eastAsiaTheme="minorEastAsia" w:hAnsiTheme="minorEastAsia"/>
          <w:sz w:val="24"/>
        </w:rPr>
        <w:t>需求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对出现问题的地方及时</w:t>
      </w:r>
      <w:r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/>
          <w:sz w:val="24"/>
        </w:rPr>
        <w:t>完善和修改。</w:t>
      </w:r>
    </w:p>
    <w:sectPr w:rsidR="00D9090C" w:rsidRPr="00E8644C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5EDBC" w14:textId="77777777" w:rsidR="00BB3166" w:rsidRDefault="00BB3166" w:rsidP="00BD1FEB">
      <w:pPr>
        <w:spacing w:line="240" w:lineRule="auto"/>
      </w:pPr>
      <w:r>
        <w:separator/>
      </w:r>
    </w:p>
  </w:endnote>
  <w:endnote w:type="continuationSeparator" w:id="0">
    <w:p w14:paraId="309E163C" w14:textId="77777777" w:rsidR="00BB3166" w:rsidRDefault="00BB3166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ED811" w14:textId="77777777" w:rsidR="00BB3166" w:rsidRDefault="00BB3166" w:rsidP="00BD1FEB">
      <w:pPr>
        <w:spacing w:line="240" w:lineRule="auto"/>
      </w:pPr>
      <w:r>
        <w:separator/>
      </w:r>
    </w:p>
  </w:footnote>
  <w:footnote w:type="continuationSeparator" w:id="0">
    <w:p w14:paraId="0812166A" w14:textId="77777777" w:rsidR="00BB3166" w:rsidRDefault="00BB3166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C32BD" w14:textId="77777777" w:rsidR="00B02A24" w:rsidRDefault="00B02A24" w:rsidP="001639A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C61"/>
    <w:rsid w:val="000157A4"/>
    <w:rsid w:val="00030C61"/>
    <w:rsid w:val="0004635A"/>
    <w:rsid w:val="000527E5"/>
    <w:rsid w:val="00062465"/>
    <w:rsid w:val="00091555"/>
    <w:rsid w:val="00095884"/>
    <w:rsid w:val="000A5719"/>
    <w:rsid w:val="000D4437"/>
    <w:rsid w:val="000E42EF"/>
    <w:rsid w:val="001202C6"/>
    <w:rsid w:val="00126030"/>
    <w:rsid w:val="001639A7"/>
    <w:rsid w:val="001E5915"/>
    <w:rsid w:val="002027DA"/>
    <w:rsid w:val="00244BD7"/>
    <w:rsid w:val="002B690E"/>
    <w:rsid w:val="002D3850"/>
    <w:rsid w:val="00300DCD"/>
    <w:rsid w:val="00307167"/>
    <w:rsid w:val="00363E66"/>
    <w:rsid w:val="003806DE"/>
    <w:rsid w:val="00393E61"/>
    <w:rsid w:val="004165AF"/>
    <w:rsid w:val="00430143"/>
    <w:rsid w:val="00491F49"/>
    <w:rsid w:val="00494A55"/>
    <w:rsid w:val="004C6E95"/>
    <w:rsid w:val="004C7637"/>
    <w:rsid w:val="004E28F7"/>
    <w:rsid w:val="004F3F4A"/>
    <w:rsid w:val="0050611B"/>
    <w:rsid w:val="00510CFD"/>
    <w:rsid w:val="005178DA"/>
    <w:rsid w:val="005218F1"/>
    <w:rsid w:val="00564F1D"/>
    <w:rsid w:val="0070234B"/>
    <w:rsid w:val="00785095"/>
    <w:rsid w:val="007C0469"/>
    <w:rsid w:val="007F2C47"/>
    <w:rsid w:val="008366B9"/>
    <w:rsid w:val="008F15A7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B3ADE"/>
    <w:rsid w:val="00AD41B7"/>
    <w:rsid w:val="00B02A24"/>
    <w:rsid w:val="00B35E43"/>
    <w:rsid w:val="00B37AEF"/>
    <w:rsid w:val="00B54B67"/>
    <w:rsid w:val="00BB3166"/>
    <w:rsid w:val="00BC4C9A"/>
    <w:rsid w:val="00BD1FEB"/>
    <w:rsid w:val="00C377E3"/>
    <w:rsid w:val="00CB5AA9"/>
    <w:rsid w:val="00CC4299"/>
    <w:rsid w:val="00CE3C76"/>
    <w:rsid w:val="00CF5B0D"/>
    <w:rsid w:val="00D87973"/>
    <w:rsid w:val="00D9090C"/>
    <w:rsid w:val="00DB1846"/>
    <w:rsid w:val="00DC3AF5"/>
    <w:rsid w:val="00DC47A4"/>
    <w:rsid w:val="00DE74C3"/>
    <w:rsid w:val="00DF0263"/>
    <w:rsid w:val="00DF7020"/>
    <w:rsid w:val="00E2603C"/>
    <w:rsid w:val="00E324F2"/>
    <w:rsid w:val="00E77DB2"/>
    <w:rsid w:val="00E8644C"/>
    <w:rsid w:val="00ED5AFE"/>
    <w:rsid w:val="00EF174B"/>
    <w:rsid w:val="00F3514D"/>
    <w:rsid w:val="00F91995"/>
    <w:rsid w:val="00FA1F78"/>
    <w:rsid w:val="00FA7230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  <w15:docId w15:val="{E34E4C7D-F569-4E0F-A8E3-FF930F90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E46AB-D0BD-42AD-92AA-2E3E72C0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1659</Words>
  <Characters>9459</Characters>
  <Application>Microsoft Office Word</Application>
  <DocSecurity>0</DocSecurity>
  <Lines>78</Lines>
  <Paragraphs>22</Paragraphs>
  <ScaleCrop>false</ScaleCrop>
  <Company/>
  <LinksUpToDate>false</LinksUpToDate>
  <CharactersWithSpaces>11096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ACT-LKR</cp:lastModifiedBy>
  <cp:revision>5</cp:revision>
  <dcterms:created xsi:type="dcterms:W3CDTF">2016-06-12T01:59:00Z</dcterms:created>
  <dcterms:modified xsi:type="dcterms:W3CDTF">2016-06-23T07:12:00Z</dcterms:modified>
</cp:coreProperties>
</file>