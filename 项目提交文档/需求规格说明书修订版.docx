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C125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44D45BEB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21D7180C" w14:textId="77777777" w:rsidR="001639A7" w:rsidRDefault="001639A7" w:rsidP="00A27D65">
      <w:pPr>
        <w:jc w:val="center"/>
      </w:pPr>
      <w:r>
        <w:rPr>
          <w:rFonts w:ascii="黑体" w:eastAsia="黑体" w:hint="eastAsia"/>
          <w:b/>
          <w:sz w:val="52"/>
        </w:rPr>
        <w:t>软件需求规格说明书</w:t>
      </w:r>
    </w:p>
    <w:p w14:paraId="53C23762" w14:textId="77777777" w:rsidR="001639A7" w:rsidRPr="00A27D65" w:rsidRDefault="001639A7">
      <w:pPr>
        <w:widowControl/>
        <w:adjustRightInd/>
        <w:spacing w:line="240" w:lineRule="auto"/>
        <w:jc w:val="left"/>
        <w:textAlignment w:val="auto"/>
      </w:pPr>
    </w:p>
    <w:p w14:paraId="5CD39F30" w14:textId="5FB8D26D" w:rsidR="001639A7" w:rsidRPr="009941CA" w:rsidRDefault="00A27D65">
      <w:pPr>
        <w:widowControl/>
        <w:adjustRightInd/>
        <w:spacing w:line="240" w:lineRule="auto"/>
        <w:ind w:leftChars="200" w:left="422" w:hangingChars="5" w:hanging="22"/>
        <w:jc w:val="center"/>
        <w:textAlignment w:val="auto"/>
        <w:rPr>
          <w:sz w:val="44"/>
          <w:rPrChange w:id="0" w:author="PENGFEI ZHAN" w:date="2016-04-08T15:58:00Z">
            <w:rPr/>
          </w:rPrChange>
        </w:rPr>
        <w:pPrChange w:id="1" w:author="PENGFEI ZHAN" w:date="2016-04-08T15:59:00Z">
          <w:pPr>
            <w:widowControl/>
            <w:adjustRightInd/>
            <w:spacing w:line="240" w:lineRule="auto"/>
            <w:ind w:leftChars="200" w:left="5900" w:hangingChars="1250" w:hanging="5500"/>
            <w:textAlignment w:val="auto"/>
          </w:pPr>
        </w:pPrChange>
      </w:pPr>
      <w:del w:id="2" w:author="PENGFEI ZHAN" w:date="2016-04-08T15:59:00Z">
        <w:r w:rsidDel="009941CA">
          <w:rPr>
            <w:rFonts w:hint="eastAsia"/>
            <w:sz w:val="44"/>
            <w:szCs w:val="44"/>
          </w:rPr>
          <w:delText>—</w:delText>
        </w:r>
      </w:del>
      <w:ins w:id="3" w:author="PENGFEI ZHAN" w:date="2016-04-08T15:58:00Z">
        <w:r w:rsidR="009941CA" w:rsidRPr="009941CA">
          <w:rPr>
            <w:rFonts w:hint="eastAsia"/>
            <w:sz w:val="44"/>
            <w:szCs w:val="44"/>
            <w:rPrChange w:id="4" w:author="PENGFEI ZHAN" w:date="2016-04-08T15:58:00Z">
              <w:rPr>
                <w:rFonts w:hint="eastAsia"/>
                <w:sz w:val="24"/>
              </w:rPr>
            </w:rPrChange>
          </w:rPr>
          <w:t>基于</w:t>
        </w:r>
        <w:r w:rsidR="009941CA" w:rsidRPr="009941CA">
          <w:rPr>
            <w:sz w:val="44"/>
            <w:szCs w:val="44"/>
            <w:rPrChange w:id="5" w:author="PENGFEI ZHAN" w:date="2016-04-08T15:58:00Z">
              <w:rPr>
                <w:sz w:val="24"/>
              </w:rPr>
            </w:rPrChange>
          </w:rPr>
          <w:t>MPXJ</w:t>
        </w:r>
        <w:r w:rsidR="009941CA" w:rsidRPr="009941CA">
          <w:rPr>
            <w:rFonts w:hint="eastAsia"/>
            <w:sz w:val="44"/>
            <w:szCs w:val="44"/>
            <w:rPrChange w:id="6" w:author="PENGFEI ZHAN" w:date="2016-04-08T15:58:00Z">
              <w:rPr>
                <w:rFonts w:hint="eastAsia"/>
                <w:sz w:val="24"/>
              </w:rPr>
            </w:rPrChange>
          </w:rPr>
          <w:t>的</w:t>
        </w:r>
      </w:ins>
      <w:ins w:id="7" w:author="PENGFEI ZHAN" w:date="2016-04-08T15:59:00Z">
        <w:r w:rsidR="009941CA">
          <w:rPr>
            <w:rFonts w:hint="eastAsia"/>
            <w:sz w:val="44"/>
            <w:szCs w:val="44"/>
          </w:rPr>
          <w:t>*.</w:t>
        </w:r>
      </w:ins>
      <w:ins w:id="8" w:author="PENGFEI ZHAN" w:date="2016-04-08T15:58:00Z">
        <w:r w:rsidR="009941CA" w:rsidRPr="009941CA">
          <w:rPr>
            <w:sz w:val="44"/>
            <w:szCs w:val="44"/>
            <w:rPrChange w:id="9" w:author="PENGFEI ZHAN" w:date="2016-04-08T15:58:00Z">
              <w:rPr>
                <w:sz w:val="24"/>
              </w:rPr>
            </w:rPrChange>
          </w:rPr>
          <w:t>mpp</w:t>
        </w:r>
        <w:r w:rsidR="009941CA" w:rsidRPr="009941CA">
          <w:rPr>
            <w:rFonts w:hint="eastAsia"/>
            <w:sz w:val="44"/>
            <w:szCs w:val="44"/>
            <w:rPrChange w:id="10" w:author="PENGFEI ZHAN" w:date="2016-04-08T15:58:00Z">
              <w:rPr>
                <w:rFonts w:hint="eastAsia"/>
                <w:sz w:val="24"/>
              </w:rPr>
            </w:rPrChange>
          </w:rPr>
          <w:t>文件信息读</w:t>
        </w:r>
      </w:ins>
      <w:ins w:id="11" w:author="ACT-LKR" w:date="2016-05-11T11:11:00Z">
        <w:r w:rsidR="004E28F7">
          <w:rPr>
            <w:rFonts w:hint="eastAsia"/>
            <w:sz w:val="44"/>
            <w:szCs w:val="44"/>
          </w:rPr>
          <w:t>写</w:t>
        </w:r>
      </w:ins>
      <w:ins w:id="12" w:author="PENGFEI ZHAN" w:date="2016-04-08T15:58:00Z">
        <w:del w:id="13" w:author="ACT-LKR" w:date="2016-05-11T11:10:00Z">
          <w:r w:rsidR="009941CA" w:rsidRPr="009941CA" w:rsidDel="004E28F7">
            <w:rPr>
              <w:rFonts w:hint="eastAsia"/>
              <w:sz w:val="44"/>
              <w:szCs w:val="44"/>
              <w:rPrChange w:id="14" w:author="PENGFEI ZHAN" w:date="2016-04-08T15:58:00Z">
                <w:rPr>
                  <w:rFonts w:hint="eastAsia"/>
                  <w:sz w:val="24"/>
                </w:rPr>
              </w:rPrChange>
            </w:rPr>
            <w:delText>取</w:delText>
          </w:r>
        </w:del>
        <w:r w:rsidR="009941CA" w:rsidRPr="009941CA">
          <w:rPr>
            <w:rFonts w:hint="eastAsia"/>
            <w:sz w:val="44"/>
            <w:szCs w:val="44"/>
            <w:rPrChange w:id="15" w:author="PENGFEI ZHAN" w:date="2016-04-08T15:58:00Z">
              <w:rPr>
                <w:rFonts w:hint="eastAsia"/>
                <w:sz w:val="24"/>
              </w:rPr>
            </w:rPrChange>
          </w:rPr>
          <w:t>的</w:t>
        </w:r>
        <w:bookmarkStart w:id="16" w:name="_GoBack"/>
        <w:bookmarkEnd w:id="16"/>
        <w:r w:rsidR="009941CA" w:rsidRPr="009941CA">
          <w:rPr>
            <w:sz w:val="44"/>
            <w:szCs w:val="44"/>
            <w:rPrChange w:id="17" w:author="PENGFEI ZHAN" w:date="2016-04-08T15:58:00Z">
              <w:rPr>
                <w:sz w:val="24"/>
              </w:rPr>
            </w:rPrChange>
          </w:rPr>
          <w:t>JAVA</w:t>
        </w:r>
        <w:r w:rsidR="009941CA" w:rsidRPr="009941CA">
          <w:rPr>
            <w:rFonts w:hint="eastAsia"/>
            <w:sz w:val="44"/>
            <w:szCs w:val="44"/>
            <w:rPrChange w:id="18" w:author="PENGFEI ZHAN" w:date="2016-04-08T15:58:00Z">
              <w:rPr>
                <w:rFonts w:hint="eastAsia"/>
                <w:sz w:val="24"/>
              </w:rPr>
            </w:rPrChange>
          </w:rPr>
          <w:t>桌面应用</w:t>
        </w:r>
      </w:ins>
      <w:ins w:id="19" w:author="PENGFEI ZHAN" w:date="2016-04-08T15:59:00Z">
        <w:r w:rsidR="009941CA">
          <w:rPr>
            <w:rFonts w:hint="eastAsia"/>
            <w:sz w:val="44"/>
            <w:szCs w:val="44"/>
          </w:rPr>
          <w:t>——</w:t>
        </w:r>
      </w:ins>
      <w:ins w:id="20" w:author="PENGFEI ZHAN" w:date="2016-04-08T15:58:00Z">
        <w:r w:rsidR="009941CA" w:rsidRPr="009941CA">
          <w:rPr>
            <w:sz w:val="44"/>
            <w:szCs w:val="44"/>
            <w:rPrChange w:id="21" w:author="PENGFEI ZHAN" w:date="2016-04-08T15:58:00Z">
              <w:rPr>
                <w:sz w:val="24"/>
              </w:rPr>
            </w:rPrChange>
          </w:rPr>
          <w:t>Mini Projec</w:t>
        </w:r>
        <w:r w:rsidR="009941CA" w:rsidRPr="009941CA">
          <w:rPr>
            <w:sz w:val="44"/>
            <w:rPrChange w:id="22" w:author="PENGFEI ZHAN" w:date="2016-04-08T15:58:00Z">
              <w:rPr>
                <w:sz w:val="24"/>
              </w:rPr>
            </w:rPrChange>
          </w:rPr>
          <w:t>t</w:t>
        </w:r>
      </w:ins>
      <w:del w:id="23" w:author="PENGFEI ZHAN" w:date="2016-04-08T15:58:00Z">
        <w:r w:rsidR="001639A7" w:rsidRPr="009941CA" w:rsidDel="009941CA">
          <w:rPr>
            <w:sz w:val="44"/>
            <w:szCs w:val="44"/>
          </w:rPr>
          <w:delText>基于</w:delText>
        </w:r>
        <w:r w:rsidR="001639A7" w:rsidRPr="009941CA" w:rsidDel="009941CA">
          <w:rPr>
            <w:sz w:val="44"/>
            <w:szCs w:val="44"/>
          </w:rPr>
          <w:delText>*.mpp</w:delText>
        </w:r>
        <w:r w:rsidR="001639A7" w:rsidRPr="009941CA" w:rsidDel="009941CA">
          <w:rPr>
            <w:sz w:val="44"/>
            <w:szCs w:val="44"/>
          </w:rPr>
          <w:delText>文件的</w:delText>
        </w:r>
        <w:r w:rsidR="00CF5B0D" w:rsidRPr="009941CA" w:rsidDel="009941CA">
          <w:rPr>
            <w:sz w:val="44"/>
            <w:szCs w:val="44"/>
          </w:rPr>
          <w:delText>Mini Project</w:delText>
        </w:r>
        <w:r w:rsidR="001639A7" w:rsidRPr="009941CA" w:rsidDel="009941CA">
          <w:rPr>
            <w:sz w:val="44"/>
            <w:szCs w:val="44"/>
          </w:rPr>
          <w:delText>桌面应用</w:delText>
        </w:r>
      </w:del>
    </w:p>
    <w:p w14:paraId="3D8EE68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E2FA19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455F23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0393CAF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ED9DB37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16BBBE6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B850F39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AA5DD50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8283D9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ACEFF74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22AD0D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F99CD4C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A65C19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CC18F2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89ECE2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6F584E90" w14:textId="77777777"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</w:rPr>
        <w:t xml:space="preserve">         </w:t>
      </w:r>
      <w:r w:rsidR="00F91995">
        <w:rPr>
          <w:rFonts w:hint="eastAsia"/>
        </w:rPr>
        <w:t xml:space="preserve">                             </w:t>
      </w:r>
      <w:r>
        <w:rPr>
          <w:rFonts w:asciiTheme="minorEastAsia" w:eastAsiaTheme="minorEastAsia" w:hAnsiTheme="minorEastAsia" w:hint="eastAsia"/>
          <w:sz w:val="32"/>
          <w:szCs w:val="32"/>
        </w:rPr>
        <w:t>小组成员：</w:t>
      </w:r>
    </w:p>
    <w:p w14:paraId="29CAEFB0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="00F91995"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SY1506104 刘克瑞</w:t>
      </w:r>
    </w:p>
    <w:p w14:paraId="6959F2B3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SY1506106 詹鹏飞</w:t>
      </w:r>
    </w:p>
    <w:p w14:paraId="3AC0ACF9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SY1506114 陈阳</w:t>
      </w:r>
    </w:p>
    <w:p w14:paraId="0CB88E2C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SY1506115 彭柯宾</w:t>
      </w:r>
    </w:p>
    <w:p w14:paraId="1F32ECED" w14:textId="77777777" w:rsidR="00F91995" w:rsidRDefault="00950434" w:rsidP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</w:t>
      </w:r>
    </w:p>
    <w:p w14:paraId="7FB809C0" w14:textId="77777777" w:rsidR="00950434" w:rsidRDefault="00950434" w:rsidP="00950434">
      <w:pPr>
        <w:widowControl/>
        <w:adjustRightInd/>
        <w:spacing w:line="240" w:lineRule="auto"/>
        <w:jc w:val="left"/>
        <w:textAlignment w:val="auto"/>
      </w:pPr>
    </w:p>
    <w:p w14:paraId="525AF9CB" w14:textId="77777777" w:rsidR="00BD1FEB" w:rsidRDefault="00BD1FEB" w:rsidP="00F91995">
      <w:pPr>
        <w:widowControl/>
        <w:adjustRightInd/>
        <w:spacing w:line="240" w:lineRule="auto"/>
        <w:jc w:val="left"/>
        <w:textAlignment w:val="auto"/>
      </w:pPr>
    </w:p>
    <w:p w14:paraId="072DC215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017B513C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72E827B6" w14:textId="77777777" w:rsidR="00BD1FEB" w:rsidRDefault="00BD1FEB" w:rsidP="00F91995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BD1FEB" w14:paraId="106CFF5F" w14:textId="77777777" w:rsidTr="00DB1846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864CF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2999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A899" w14:textId="77777777" w:rsidR="00BD1FEB" w:rsidRDefault="00BD1FEB" w:rsidP="00DB1846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E380" w14:textId="77777777" w:rsidR="00BD1FEB" w:rsidRDefault="00BD1FEB" w:rsidP="00DB1846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C9140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D1FEB" w14:paraId="765A590C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9F0D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2016.4.4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B90C3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56EB" w14:textId="77777777" w:rsidR="00BD1FEB" w:rsidRDefault="00D87973" w:rsidP="00DB1846">
            <w:r>
              <w:rPr>
                <w:rFonts w:hint="eastAsia"/>
              </w:rPr>
              <w:t>需求说明书副标题</w:t>
            </w:r>
          </w:p>
          <w:p w14:paraId="494C3330" w14:textId="77777777" w:rsidR="00D87973" w:rsidRDefault="00D87973" w:rsidP="00DB1846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用户</w:t>
            </w:r>
            <w:r>
              <w:t>类型分析</w:t>
            </w:r>
          </w:p>
          <w:p w14:paraId="0B548CA9" w14:textId="77777777" w:rsidR="00D87973" w:rsidRDefault="00D87973" w:rsidP="00DB1846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用例说明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F4A1" w14:textId="77777777" w:rsidR="00BD1FEB" w:rsidRDefault="00D87973" w:rsidP="00DB1846">
            <w:r>
              <w:rPr>
                <w:rFonts w:hint="eastAsia"/>
              </w:rPr>
              <w:t>根据课上</w:t>
            </w:r>
            <w:r>
              <w:t>老师</w:t>
            </w:r>
            <w:r>
              <w:rPr>
                <w:rFonts w:hint="eastAsia"/>
              </w:rPr>
              <w:t>提出的</w:t>
            </w:r>
            <w:r>
              <w:t>问题</w:t>
            </w:r>
            <w:r>
              <w:rPr>
                <w:rFonts w:hint="eastAsia"/>
              </w:rPr>
              <w:t>进行了</w:t>
            </w:r>
            <w:r>
              <w:t>修改，主要包括确定并添加软件名称，重新界定了用户类型。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9808" w14:textId="77777777" w:rsidR="00BD1FEB" w:rsidRPr="00D87973" w:rsidRDefault="00D87973" w:rsidP="00DB1846">
            <w:pPr>
              <w:pStyle w:val="a5"/>
            </w:pPr>
            <w:r>
              <w:rPr>
                <w:rFonts w:hint="eastAsia"/>
              </w:rPr>
              <w:t>陈阳</w:t>
            </w:r>
          </w:p>
        </w:tc>
      </w:tr>
      <w:tr w:rsidR="00BD1FEB" w14:paraId="0DC32C90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72204" w14:textId="182CFF6D" w:rsidR="00BD1FEB" w:rsidRDefault="002B690E" w:rsidP="00DB1846">
            <w:pPr>
              <w:pStyle w:val="a5"/>
            </w:pPr>
            <w:ins w:id="24" w:author="PENGFEI ZHAN" w:date="2016-04-08T16:01:00Z">
              <w:r>
                <w:rPr>
                  <w:rFonts w:hint="eastAsia"/>
                </w:rPr>
                <w:t>2016.4.8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A249" w14:textId="0012F5CC" w:rsidR="00BD1FEB" w:rsidRDefault="002B690E" w:rsidP="00DB1846">
            <w:pPr>
              <w:pStyle w:val="a5"/>
            </w:pPr>
            <w:ins w:id="25" w:author="PENGFEI ZHAN" w:date="2016-04-08T16:04:00Z">
              <w:r>
                <w:rPr>
                  <w:rFonts w:hint="eastAsia"/>
                </w:rPr>
                <w:t>3.0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AD73A" w14:textId="77777777" w:rsidR="00BD1FEB" w:rsidRDefault="002B690E" w:rsidP="00DB1846">
            <w:pPr>
              <w:pStyle w:val="a8"/>
              <w:rPr>
                <w:ins w:id="26" w:author="PENGFEI ZHAN" w:date="2016-04-08T16:02:00Z"/>
              </w:rPr>
            </w:pPr>
            <w:ins w:id="27" w:author="PENGFEI ZHAN" w:date="2016-04-08T16:02:00Z">
              <w:r>
                <w:rPr>
                  <w:rFonts w:hint="eastAsia"/>
                </w:rPr>
                <w:t>需求说明书标题</w:t>
              </w:r>
              <w:r>
                <w:rPr>
                  <w:rFonts w:hint="eastAsia"/>
                </w:rPr>
                <w:t>,</w:t>
              </w:r>
            </w:ins>
          </w:p>
          <w:p w14:paraId="7C732138" w14:textId="77777777" w:rsidR="002B690E" w:rsidRDefault="002B690E" w:rsidP="00DB1846">
            <w:pPr>
              <w:pStyle w:val="a8"/>
              <w:rPr>
                <w:ins w:id="28" w:author="PENGFEI ZHAN" w:date="2016-04-08T16:02:00Z"/>
              </w:rPr>
            </w:pPr>
            <w:ins w:id="29" w:author="PENGFEI ZHAN" w:date="2016-04-08T16:02:00Z">
              <w:r>
                <w:rPr>
                  <w:rFonts w:hint="eastAsia"/>
                </w:rPr>
                <w:t>1.2</w:t>
              </w:r>
              <w:r>
                <w:rPr>
                  <w:rFonts w:hint="eastAsia"/>
                </w:rPr>
                <w:t>需求分析理论</w:t>
              </w:r>
              <w:r>
                <w:rPr>
                  <w:rFonts w:hint="eastAsia"/>
                </w:rPr>
                <w:t>,</w:t>
              </w:r>
            </w:ins>
          </w:p>
          <w:p w14:paraId="79FD2C73" w14:textId="2B7CD358" w:rsidR="002B690E" w:rsidRDefault="002B690E" w:rsidP="00DB1846">
            <w:pPr>
              <w:pStyle w:val="a8"/>
              <w:rPr>
                <w:ins w:id="30" w:author="PENGFEI ZHAN" w:date="2016-04-08T16:03:00Z"/>
              </w:rPr>
            </w:pPr>
            <w:ins w:id="31" w:author="PENGFEI ZHAN" w:date="2016-04-08T16:02:00Z">
              <w:r>
                <w:rPr>
                  <w:rFonts w:hint="eastAsia"/>
                </w:rPr>
                <w:t>2.1</w:t>
              </w:r>
              <w:r>
                <w:rPr>
                  <w:rFonts w:hint="eastAsia"/>
                </w:rPr>
                <w:t>产品</w:t>
              </w:r>
            </w:ins>
            <w:ins w:id="32" w:author="PENGFEI ZHAN" w:date="2016-04-08T16:03:00Z">
              <w:r>
                <w:rPr>
                  <w:rFonts w:hint="eastAsia"/>
                </w:rPr>
                <w:t>信息</w:t>
              </w:r>
            </w:ins>
            <w:ins w:id="33" w:author="PENGFEI ZHAN" w:date="2016-04-08T16:02:00Z">
              <w:r>
                <w:rPr>
                  <w:rFonts w:hint="eastAsia"/>
                </w:rPr>
                <w:t>描述</w:t>
              </w:r>
            </w:ins>
          </w:p>
          <w:p w14:paraId="6EC4B035" w14:textId="7E60E604" w:rsidR="002B690E" w:rsidRDefault="002B690E" w:rsidP="00DB1846">
            <w:pPr>
              <w:pStyle w:val="a8"/>
              <w:rPr>
                <w:ins w:id="34" w:author="PENGFEI ZHAN" w:date="2016-04-08T16:12:00Z"/>
              </w:rPr>
            </w:pPr>
            <w:ins w:id="35" w:author="PENGFEI ZHAN" w:date="2016-04-08T16:03:00Z">
              <w:r>
                <w:rPr>
                  <w:rFonts w:hint="eastAsia"/>
                </w:rPr>
                <w:t>3.1</w:t>
              </w:r>
              <w:r>
                <w:rPr>
                  <w:rFonts w:hint="eastAsia"/>
                </w:rPr>
                <w:t>用例图标题</w:t>
              </w:r>
            </w:ins>
          </w:p>
          <w:p w14:paraId="6C8811D2" w14:textId="086169AA" w:rsidR="00EF174B" w:rsidRDefault="00EF174B" w:rsidP="00DB1846">
            <w:pPr>
              <w:pStyle w:val="a8"/>
              <w:rPr>
                <w:ins w:id="36" w:author="PENGFEI ZHAN" w:date="2016-04-08T16:02:00Z"/>
              </w:rPr>
            </w:pPr>
            <w:ins w:id="37" w:author="PENGFEI ZHAN" w:date="2016-04-08T16:12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  <w:r>
                <w:rPr>
                  <w:rFonts w:hint="eastAsia"/>
                </w:rPr>
                <w:t>101</w:t>
              </w:r>
            </w:ins>
          </w:p>
          <w:p w14:paraId="46DE9227" w14:textId="56350E9F" w:rsidR="002B690E" w:rsidRDefault="002B690E" w:rsidP="00DB1846">
            <w:pPr>
              <w:pStyle w:val="a8"/>
            </w:pPr>
            <w:ins w:id="38" w:author="PENGFEI ZHAN" w:date="2016-04-08T16:03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</w:ins>
            <w:ins w:id="39" w:author="PENGFEI ZHAN" w:date="2016-04-08T16:13:00Z">
              <w:r w:rsidR="00EF174B">
                <w:rPr>
                  <w:rFonts w:hint="eastAsia"/>
                </w:rPr>
                <w:t>自动计划及手动计划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C88C" w14:textId="77777777" w:rsidR="00BD1FEB" w:rsidRDefault="002B690E" w:rsidP="00DB1846">
            <w:pPr>
              <w:pStyle w:val="a8"/>
              <w:rPr>
                <w:ins w:id="40" w:author="PENGFEI ZHAN" w:date="2016-04-08T16:13:00Z"/>
              </w:rPr>
            </w:pPr>
            <w:ins w:id="41" w:author="PENGFEI ZHAN" w:date="2016-04-08T16:02:00Z">
              <w:r>
                <w:rPr>
                  <w:rFonts w:hint="eastAsia"/>
                </w:rPr>
                <w:t>主要根据课上</w:t>
              </w:r>
              <w:r>
                <w:t>老师</w:t>
              </w:r>
              <w:r>
                <w:rPr>
                  <w:rFonts w:hint="eastAsia"/>
                </w:rPr>
                <w:t>提出的</w:t>
              </w:r>
              <w:r>
                <w:t>问题</w:t>
              </w:r>
              <w:r>
                <w:rPr>
                  <w:rFonts w:hint="eastAsia"/>
                </w:rPr>
                <w:t>进行了</w:t>
              </w:r>
              <w:r>
                <w:t>修改</w:t>
              </w:r>
            </w:ins>
          </w:p>
          <w:p w14:paraId="7A533ACF" w14:textId="77777777" w:rsidR="00EF174B" w:rsidRDefault="00EF174B" w:rsidP="00DB1846">
            <w:pPr>
              <w:pStyle w:val="a8"/>
              <w:rPr>
                <w:ins w:id="42" w:author="PENGFEI ZHAN" w:date="2016-04-08T16:13:00Z"/>
              </w:rPr>
            </w:pPr>
            <w:ins w:id="43" w:author="PENGFEI ZHAN" w:date="2016-04-08T16:13:00Z">
              <w:r>
                <w:rPr>
                  <w:rFonts w:hint="eastAsia"/>
                </w:rPr>
                <w:t>在用例说明</w:t>
              </w:r>
              <w:r>
                <w:rPr>
                  <w:rFonts w:hint="eastAsia"/>
                </w:rPr>
                <w:t>101</w:t>
              </w:r>
              <w:r>
                <w:rPr>
                  <w:rFonts w:hint="eastAsia"/>
                </w:rPr>
                <w:t>中插入若未能打开</w:t>
              </w:r>
              <w:r>
                <w:rPr>
                  <w:rFonts w:hint="eastAsia"/>
                </w:rPr>
                <w:t>.mpp</w:t>
              </w:r>
              <w:r>
                <w:rPr>
                  <w:rFonts w:hint="eastAsia"/>
                </w:rPr>
                <w:t>文件的解决方法</w:t>
              </w:r>
            </w:ins>
          </w:p>
          <w:p w14:paraId="6399C585" w14:textId="3558DE9A" w:rsidR="00EF174B" w:rsidRPr="00EF174B" w:rsidRDefault="00EF174B" w:rsidP="00DB1846">
            <w:pPr>
              <w:pStyle w:val="a8"/>
            </w:pPr>
            <w:ins w:id="44" w:author="PENGFEI ZHAN" w:date="2016-04-08T16:13:00Z">
              <w:r>
                <w:rPr>
                  <w:rFonts w:hint="eastAsia"/>
                </w:rPr>
                <w:t>在用例说明后插入自动计划及手动计划的注释。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B79FA" w14:textId="6E836AAD" w:rsidR="00BD1FEB" w:rsidRDefault="002B690E" w:rsidP="00DB1846">
            <w:pPr>
              <w:pStyle w:val="a5"/>
            </w:pPr>
            <w:ins w:id="45" w:author="PENGFEI ZHAN" w:date="2016-04-08T16:02:00Z">
              <w:r>
                <w:t>詹鹏飞</w:t>
              </w:r>
            </w:ins>
          </w:p>
        </w:tc>
      </w:tr>
      <w:tr w:rsidR="00BD1FEB" w14:paraId="7923B201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4165" w14:textId="22FB0DDB" w:rsidR="00BD1FEB" w:rsidRDefault="001202C6" w:rsidP="00DB1846">
            <w:pPr>
              <w:pStyle w:val="a5"/>
            </w:pPr>
            <w:ins w:id="46" w:author="ACT-LKR" w:date="2016-04-12T19:00:00Z">
              <w:r>
                <w:rPr>
                  <w:rFonts w:hint="eastAsia"/>
                </w:rPr>
                <w:t>2016.4.12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7231" w14:textId="389D0089" w:rsidR="00BD1FEB" w:rsidRDefault="004F3F4A" w:rsidP="00DB1846">
            <w:pPr>
              <w:pStyle w:val="a5"/>
            </w:pPr>
            <w:ins w:id="47" w:author="ACT-LKR" w:date="2016-04-12T19:00:00Z">
              <w:r>
                <w:rPr>
                  <w:rFonts w:hint="eastAsia"/>
                </w:rPr>
                <w:t>4.0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7ABFA" w14:textId="082EBF5B" w:rsidR="00BD1FEB" w:rsidRDefault="004F3F4A" w:rsidP="00DB1846">
            <w:pPr>
              <w:pStyle w:val="a8"/>
            </w:pPr>
            <w:ins w:id="48" w:author="ACT-LKR" w:date="2016-04-12T19:00:00Z">
              <w:r>
                <w:rPr>
                  <w:rFonts w:hint="eastAsia"/>
                </w:rPr>
                <w:t>2.2</w:t>
              </w:r>
              <w:r>
                <w:rPr>
                  <w:rFonts w:hint="eastAsia"/>
                </w:rPr>
                <w:t>用户类型</w:t>
              </w:r>
              <w:r>
                <w:t>分析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D580F" w14:textId="53A16FD7" w:rsidR="00BD1FEB" w:rsidRDefault="004F3F4A" w:rsidP="00DB1846">
            <w:pPr>
              <w:pStyle w:val="a8"/>
              <w:numPr>
                <w:ilvl w:val="12"/>
                <w:numId w:val="0"/>
              </w:numPr>
            </w:pPr>
            <w:ins w:id="49" w:author="ACT-LKR" w:date="2016-04-12T19:01:00Z">
              <w:r>
                <w:rPr>
                  <w:rFonts w:hint="eastAsia"/>
                </w:rPr>
                <w:t>删除了</w:t>
              </w:r>
              <w:r>
                <w:t>用户类型分析一节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00CF" w14:textId="734C60E5" w:rsidR="00BD1FEB" w:rsidRPr="004F3F4A" w:rsidRDefault="004F3F4A" w:rsidP="00DB1846">
            <w:pPr>
              <w:pStyle w:val="a5"/>
            </w:pPr>
            <w:ins w:id="50" w:author="ACT-LKR" w:date="2016-04-12T19:01:00Z">
              <w:r>
                <w:rPr>
                  <w:rFonts w:hint="eastAsia"/>
                </w:rPr>
                <w:t>刘克瑞</w:t>
              </w:r>
            </w:ins>
          </w:p>
        </w:tc>
      </w:tr>
      <w:tr w:rsidR="00BD1FEB" w14:paraId="10A7AAC4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0C207" w14:textId="12485C5D" w:rsidR="00BD1FEB" w:rsidRDefault="00D9090C" w:rsidP="00DB1846">
            <w:pPr>
              <w:pStyle w:val="a5"/>
            </w:pPr>
            <w:ins w:id="51" w:author="ACT-LKR" w:date="2016-05-03T15:37:00Z">
              <w:r>
                <w:rPr>
                  <w:rFonts w:hint="eastAsia"/>
                </w:rPr>
                <w:t>2016.5.03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7584" w14:textId="7D0C1507" w:rsidR="00BD1FEB" w:rsidRDefault="00D9090C" w:rsidP="00DB1846">
            <w:pPr>
              <w:pStyle w:val="a5"/>
            </w:pPr>
            <w:ins w:id="52" w:author="ACT-LKR" w:date="2016-05-03T15:38:00Z">
              <w:r>
                <w:rPr>
                  <w:rFonts w:hint="eastAsia"/>
                </w:rPr>
                <w:t>5.0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4990E" w14:textId="77777777" w:rsidR="00BD1FEB" w:rsidRDefault="00D9090C" w:rsidP="00DB1846">
            <w:pPr>
              <w:pStyle w:val="a8"/>
              <w:rPr>
                <w:ins w:id="53" w:author="ACT-LKR" w:date="2016-05-03T15:38:00Z"/>
              </w:rPr>
            </w:pPr>
            <w:ins w:id="54" w:author="ACT-LKR" w:date="2016-05-03T15:38:00Z">
              <w:r>
                <w:rPr>
                  <w:rFonts w:hint="eastAsia"/>
                </w:rPr>
                <w:t xml:space="preserve">3.2 </w:t>
              </w:r>
              <w:r>
                <w:rPr>
                  <w:rFonts w:hint="eastAsia"/>
                </w:rPr>
                <w:t>用例说明</w:t>
              </w:r>
            </w:ins>
          </w:p>
          <w:p w14:paraId="4938FCCE" w14:textId="79D1C425" w:rsidR="00D9090C" w:rsidRDefault="00D9090C" w:rsidP="00DB1846">
            <w:pPr>
              <w:pStyle w:val="a8"/>
            </w:pPr>
            <w:ins w:id="55" w:author="ACT-LKR" w:date="2016-05-03T15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问题及解决方案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6192C" w14:textId="77777777" w:rsidR="00BD1FEB" w:rsidRDefault="00D9090C" w:rsidP="00DB1846">
            <w:pPr>
              <w:pStyle w:val="a8"/>
              <w:numPr>
                <w:ilvl w:val="12"/>
                <w:numId w:val="0"/>
              </w:numPr>
              <w:rPr>
                <w:ins w:id="56" w:author="ACT-LKR" w:date="2016-05-03T15:39:00Z"/>
              </w:rPr>
            </w:pPr>
            <w:ins w:id="57" w:author="ACT-LKR" w:date="2016-05-03T15:39:00Z">
              <w:r>
                <w:rPr>
                  <w:rFonts w:hint="eastAsia"/>
                </w:rPr>
                <w:t>增加</w:t>
              </w:r>
              <w:r>
                <w:t>的每个用例的用例场景，使得需求具体化。</w:t>
              </w:r>
            </w:ins>
          </w:p>
          <w:p w14:paraId="2A4738FD" w14:textId="07E49C29" w:rsidR="00D9090C" w:rsidRPr="00D9090C" w:rsidRDefault="00D9090C" w:rsidP="00DB1846">
            <w:pPr>
              <w:pStyle w:val="a8"/>
              <w:numPr>
                <w:ilvl w:val="12"/>
                <w:numId w:val="0"/>
              </w:numPr>
            </w:pPr>
            <w:ins w:id="58" w:author="ACT-LKR" w:date="2016-05-03T15:39:00Z">
              <w:r>
                <w:rPr>
                  <w:rFonts w:hint="eastAsia"/>
                </w:rPr>
                <w:t>对</w:t>
              </w:r>
              <w:r>
                <w:t>存</w:t>
              </w:r>
              <w:r>
                <w:rPr>
                  <w:rFonts w:hint="eastAsia"/>
                </w:rPr>
                <w:t>需求中</w:t>
              </w:r>
              <w:r>
                <w:t>存在的问题和相应的解决方案</w:t>
              </w:r>
              <w:r>
                <w:rPr>
                  <w:rFonts w:hint="eastAsia"/>
                </w:rPr>
                <w:t>进行</w:t>
              </w:r>
              <w:r>
                <w:t>的</w:t>
              </w:r>
            </w:ins>
            <w:ins w:id="59" w:author="ACT-LKR" w:date="2016-05-03T15:40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206B3" w14:textId="06D320A2" w:rsidR="00BD1FEB" w:rsidRDefault="008F15A7" w:rsidP="00DB1846">
            <w:pPr>
              <w:pStyle w:val="a5"/>
            </w:pPr>
            <w:ins w:id="60" w:author="ACT-LKR" w:date="2016-05-03T15:40:00Z">
              <w:r>
                <w:rPr>
                  <w:rFonts w:hint="eastAsia"/>
                </w:rPr>
                <w:t>刘克瑞</w:t>
              </w:r>
            </w:ins>
          </w:p>
        </w:tc>
      </w:tr>
      <w:tr w:rsidR="00BD1FEB" w14:paraId="7DE4B88B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DB5A" w14:textId="773579CA" w:rsidR="00BD1FEB" w:rsidRDefault="00363E66" w:rsidP="00DB1846">
            <w:pPr>
              <w:pStyle w:val="a5"/>
            </w:pPr>
            <w:ins w:id="61" w:author="ACT-LKR" w:date="2016-05-26T11:21:00Z">
              <w:r>
                <w:t>2016.5.26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BD5F" w14:textId="461B7B4E" w:rsidR="00BD1FEB" w:rsidRDefault="00363E66" w:rsidP="00DB1846">
            <w:pPr>
              <w:pStyle w:val="a5"/>
            </w:pPr>
            <w:ins w:id="62" w:author="ACT-LKR" w:date="2016-05-26T11:21:00Z">
              <w:r>
                <w:t>6.0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552B" w14:textId="77777777" w:rsidR="00BD1FEB" w:rsidRDefault="00363E66" w:rsidP="00DB1846">
            <w:pPr>
              <w:pStyle w:val="a8"/>
              <w:rPr>
                <w:ins w:id="63" w:author="ACT-LKR" w:date="2016-05-26T11:22:00Z"/>
              </w:rPr>
            </w:pPr>
            <w:ins w:id="64" w:author="ACT-LKR" w:date="2016-05-26T11:22:00Z">
              <w:r>
                <w:t xml:space="preserve">3.1 </w:t>
              </w:r>
              <w:r>
                <w:rPr>
                  <w:rFonts w:hint="eastAsia"/>
                </w:rPr>
                <w:t>用例模型</w:t>
              </w:r>
            </w:ins>
          </w:p>
          <w:p w14:paraId="540ACFC2" w14:textId="404FFA8E" w:rsidR="00363E66" w:rsidRDefault="00363E66" w:rsidP="00DB1846">
            <w:pPr>
              <w:pStyle w:val="a8"/>
            </w:pPr>
            <w:ins w:id="65" w:author="ACT-LKR" w:date="2016-05-26T11:22:00Z">
              <w:r>
                <w:t xml:space="preserve">3.2 </w:t>
              </w:r>
              <w:r>
                <w:rPr>
                  <w:rFonts w:hint="eastAsia"/>
                </w:rPr>
                <w:t>用例说明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55D2" w14:textId="77777777" w:rsidR="00BD1FEB" w:rsidRDefault="00363E66" w:rsidP="00DB1846">
            <w:pPr>
              <w:pStyle w:val="a8"/>
              <w:numPr>
                <w:ilvl w:val="12"/>
                <w:numId w:val="0"/>
              </w:numPr>
              <w:rPr>
                <w:ins w:id="66" w:author="ACT-LKR" w:date="2016-05-26T11:22:00Z"/>
              </w:rPr>
            </w:pPr>
            <w:ins w:id="67" w:author="ACT-LKR" w:date="2016-05-26T11:22:00Z">
              <w:r>
                <w:rPr>
                  <w:rFonts w:hint="eastAsia"/>
                </w:rPr>
                <w:t>修改了用例图</w:t>
              </w:r>
            </w:ins>
          </w:p>
          <w:p w14:paraId="6D1D72D3" w14:textId="77777777" w:rsidR="00363E66" w:rsidRDefault="00363E66" w:rsidP="00DB1846">
            <w:pPr>
              <w:pStyle w:val="a8"/>
              <w:numPr>
                <w:ilvl w:val="12"/>
                <w:numId w:val="0"/>
              </w:numPr>
              <w:rPr>
                <w:ins w:id="68" w:author="ACT-LKR" w:date="2016-05-26T11:24:00Z"/>
              </w:rPr>
            </w:pPr>
            <w:ins w:id="69" w:author="ACT-LKR" w:date="2016-05-26T11:22:00Z">
              <w:r>
                <w:rPr>
                  <w:rFonts w:hint="eastAsia"/>
                </w:rPr>
                <w:t>删除了</w:t>
              </w:r>
            </w:ins>
            <w:ins w:id="70" w:author="ACT-LKR" w:date="2016-05-26T11:23:00Z">
              <w:r>
                <w:rPr>
                  <w:rFonts w:hint="eastAsia"/>
                </w:rPr>
                <w:t>用例“修改任务模式”、“</w:t>
              </w:r>
            </w:ins>
            <w:ins w:id="71" w:author="ACT-LKR" w:date="2016-05-26T11:24:00Z">
              <w:r>
                <w:rPr>
                  <w:rFonts w:hint="eastAsia"/>
                </w:rPr>
                <w:t>设置提醒时间</w:t>
              </w:r>
            </w:ins>
            <w:ins w:id="72" w:author="ACT-LKR" w:date="2016-05-26T11:23:00Z">
              <w:r>
                <w:rPr>
                  <w:rFonts w:hint="eastAsia"/>
                </w:rPr>
                <w:t>”</w:t>
              </w:r>
            </w:ins>
          </w:p>
          <w:p w14:paraId="6DFAD699" w14:textId="77777777" w:rsidR="00363E66" w:rsidRDefault="00363E66" w:rsidP="00DB1846">
            <w:pPr>
              <w:pStyle w:val="a8"/>
              <w:numPr>
                <w:ilvl w:val="12"/>
                <w:numId w:val="0"/>
              </w:numPr>
              <w:rPr>
                <w:ins w:id="73" w:author="ACT-LKR" w:date="2016-05-26T11:24:00Z"/>
              </w:rPr>
            </w:pPr>
            <w:ins w:id="74" w:author="ACT-LKR" w:date="2016-05-26T11:24:00Z">
              <w:r>
                <w:t>增加了用例</w:t>
              </w:r>
              <w:r>
                <w:rPr>
                  <w:rFonts w:hint="eastAsia"/>
                </w:rPr>
                <w:t>“生成任务报告”</w:t>
              </w:r>
            </w:ins>
          </w:p>
          <w:p w14:paraId="3DD13532" w14:textId="49CF6683" w:rsidR="00363E66" w:rsidRPr="00363E66" w:rsidRDefault="00363E66" w:rsidP="00DB1846">
            <w:pPr>
              <w:pStyle w:val="a8"/>
              <w:numPr>
                <w:ilvl w:val="12"/>
                <w:numId w:val="0"/>
              </w:numPr>
            </w:pPr>
            <w:ins w:id="75" w:author="ACT-LKR" w:date="2016-05-26T11:24:00Z">
              <w:r>
                <w:t>修改了用例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29256" w14:textId="349C8DA0" w:rsidR="00BD1FEB" w:rsidRDefault="00363E66" w:rsidP="00DB1846">
            <w:pPr>
              <w:pStyle w:val="a5"/>
            </w:pPr>
            <w:ins w:id="76" w:author="ACT-LKR" w:date="2016-05-26T11:24:00Z">
              <w:r>
                <w:t>刘克瑞</w:t>
              </w:r>
            </w:ins>
          </w:p>
        </w:tc>
      </w:tr>
      <w:tr w:rsidR="00BD1FEB" w14:paraId="19A7BF1E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89B64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1E92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BFAD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1468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8BB57" w14:textId="77777777" w:rsidR="00BD1FEB" w:rsidRDefault="00BD1FEB" w:rsidP="00DB1846">
            <w:pPr>
              <w:pStyle w:val="a5"/>
            </w:pPr>
          </w:p>
        </w:tc>
      </w:tr>
    </w:tbl>
    <w:p w14:paraId="535B9273" w14:textId="77777777" w:rsidR="00510CFD" w:rsidRDefault="00510CFD"/>
    <w:p w14:paraId="7B0E3A96" w14:textId="77777777" w:rsidR="00F91995" w:rsidRDefault="00510CF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57424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A9383" w14:textId="77777777" w:rsidR="00510CFD" w:rsidRDefault="00510CFD">
          <w:pPr>
            <w:pStyle w:val="TOC"/>
          </w:pPr>
          <w:r>
            <w:rPr>
              <w:lang w:val="zh-CN"/>
            </w:rPr>
            <w:t>目录</w:t>
          </w:r>
        </w:p>
        <w:p w14:paraId="2129EEB8" w14:textId="77777777"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6691" w:history="1">
            <w:r w:rsidRPr="0098168E">
              <w:rPr>
                <w:rStyle w:val="a9"/>
                <w:noProof/>
              </w:rPr>
              <w:t>1</w:t>
            </w:r>
            <w:r w:rsidRPr="0098168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D27F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2" w:history="1">
            <w:r w:rsidR="00510CFD" w:rsidRPr="0098168E">
              <w:rPr>
                <w:rStyle w:val="a9"/>
                <w:noProof/>
              </w:rPr>
              <w:t>1.1</w:t>
            </w:r>
            <w:r w:rsidR="00510CFD" w:rsidRPr="0098168E">
              <w:rPr>
                <w:rStyle w:val="a9"/>
                <w:rFonts w:hint="eastAsia"/>
                <w:noProof/>
              </w:rPr>
              <w:t>编写目的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713412F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3" w:history="1">
            <w:r w:rsidR="00510CFD" w:rsidRPr="0098168E">
              <w:rPr>
                <w:rStyle w:val="a9"/>
                <w:noProof/>
              </w:rPr>
              <w:t>1.2</w:t>
            </w:r>
            <w:r w:rsidR="00510CFD" w:rsidRPr="0098168E">
              <w:rPr>
                <w:rStyle w:val="a9"/>
                <w:rFonts w:hint="eastAsia"/>
                <w:noProof/>
              </w:rPr>
              <w:t>软件需求分析理论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8B862E6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4" w:history="1">
            <w:r w:rsidR="00510CFD" w:rsidRPr="0098168E">
              <w:rPr>
                <w:rStyle w:val="a9"/>
                <w:noProof/>
              </w:rPr>
              <w:t>1.3</w:t>
            </w:r>
            <w:r w:rsidR="00510CFD" w:rsidRPr="0098168E">
              <w:rPr>
                <w:rStyle w:val="a9"/>
                <w:rFonts w:hint="eastAsia"/>
                <w:noProof/>
              </w:rPr>
              <w:t>项目范围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4B6B539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5" w:history="1">
            <w:r w:rsidR="00510CFD" w:rsidRPr="0098168E">
              <w:rPr>
                <w:rStyle w:val="a9"/>
                <w:noProof/>
              </w:rPr>
              <w:t>1.4</w:t>
            </w:r>
            <w:r w:rsidR="00510CFD" w:rsidRPr="0098168E">
              <w:rPr>
                <w:rStyle w:val="a9"/>
                <w:rFonts w:hint="eastAsia"/>
                <w:noProof/>
              </w:rPr>
              <w:t>参考资料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05310DE" w14:textId="77777777" w:rsidR="00510CFD" w:rsidRDefault="00BE47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696" w:history="1">
            <w:r w:rsidR="00510CFD" w:rsidRPr="0098168E">
              <w:rPr>
                <w:rStyle w:val="a9"/>
                <w:noProof/>
              </w:rPr>
              <w:t>2</w:t>
            </w:r>
            <w:r w:rsidR="00510CFD" w:rsidRPr="0098168E">
              <w:rPr>
                <w:rStyle w:val="a9"/>
                <w:rFonts w:hint="eastAsia"/>
                <w:noProof/>
              </w:rPr>
              <w:t>总体概述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DBAE139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7" w:history="1">
            <w:r w:rsidR="00510CFD" w:rsidRPr="0098168E">
              <w:rPr>
                <w:rStyle w:val="a9"/>
                <w:noProof/>
              </w:rPr>
              <w:t>2.1</w:t>
            </w:r>
            <w:r w:rsidR="00510CFD" w:rsidRPr="0098168E">
              <w:rPr>
                <w:rStyle w:val="a9"/>
                <w:rFonts w:hint="eastAsia"/>
                <w:noProof/>
              </w:rPr>
              <w:t>产品描述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55F39F9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8" w:history="1">
            <w:r w:rsidR="00510CFD" w:rsidRPr="0098168E">
              <w:rPr>
                <w:rStyle w:val="a9"/>
                <w:noProof/>
                <w:shd w:val="clear" w:color="auto" w:fill="FFFFFF"/>
              </w:rPr>
              <w:t>2.2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用户类型分析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13FDF60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9" w:history="1">
            <w:r w:rsidR="00510CFD" w:rsidRPr="0098168E">
              <w:rPr>
                <w:rStyle w:val="a9"/>
                <w:noProof/>
              </w:rPr>
              <w:t>2.3</w:t>
            </w:r>
            <w:r w:rsidR="00510CFD" w:rsidRPr="0098168E">
              <w:rPr>
                <w:rStyle w:val="a9"/>
                <w:rFonts w:hint="eastAsia"/>
                <w:noProof/>
              </w:rPr>
              <w:t>运行环境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A691827" w14:textId="77777777" w:rsidR="00510CFD" w:rsidRDefault="00BE47CA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0" w:history="1">
            <w:r w:rsidR="00510CFD" w:rsidRPr="0098168E">
              <w:rPr>
                <w:rStyle w:val="a9"/>
                <w:noProof/>
              </w:rPr>
              <w:t>2.3.1</w:t>
            </w:r>
            <w:r w:rsidR="00510CFD" w:rsidRPr="0098168E">
              <w:rPr>
                <w:rStyle w:val="a9"/>
                <w:rFonts w:hint="eastAsia"/>
                <w:noProof/>
              </w:rPr>
              <w:t>目标及架构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CD06571" w14:textId="77777777" w:rsidR="00510CFD" w:rsidRDefault="00BE47CA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1" w:history="1">
            <w:r w:rsidR="00510CFD" w:rsidRPr="0098168E">
              <w:rPr>
                <w:rStyle w:val="a9"/>
                <w:noProof/>
              </w:rPr>
              <w:t xml:space="preserve">2.3.2 </w:t>
            </w:r>
            <w:r w:rsidR="00510CFD" w:rsidRPr="0098168E">
              <w:rPr>
                <w:rStyle w:val="a9"/>
                <w:rFonts w:hint="eastAsia"/>
                <w:noProof/>
              </w:rPr>
              <w:t>主机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31D0484A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2" w:history="1">
            <w:r w:rsidR="00510CFD" w:rsidRPr="0098168E">
              <w:rPr>
                <w:rStyle w:val="a9"/>
                <w:noProof/>
              </w:rPr>
              <w:t>2.4</w:t>
            </w:r>
            <w:r w:rsidR="00510CFD" w:rsidRPr="0098168E">
              <w:rPr>
                <w:rStyle w:val="a9"/>
                <w:rFonts w:hint="eastAsia"/>
                <w:noProof/>
              </w:rPr>
              <w:t>设计和实现的约束条件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E72071E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3" w:history="1">
            <w:r w:rsidR="00510CFD" w:rsidRPr="0098168E">
              <w:rPr>
                <w:rStyle w:val="a9"/>
                <w:noProof/>
                <w:shd w:val="clear" w:color="auto" w:fill="FFFFFF"/>
              </w:rPr>
              <w:t>2.5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假设和依赖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87C146" w14:textId="77777777" w:rsidR="00510CFD" w:rsidRDefault="00BE47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4" w:history="1">
            <w:r w:rsidR="00510CFD" w:rsidRPr="0098168E">
              <w:rPr>
                <w:rStyle w:val="a9"/>
                <w:noProof/>
              </w:rPr>
              <w:t>3</w:t>
            </w:r>
            <w:r w:rsidR="00510CFD" w:rsidRPr="0098168E">
              <w:rPr>
                <w:rStyle w:val="a9"/>
                <w:rFonts w:hint="eastAsia"/>
                <w:noProof/>
              </w:rPr>
              <w:t>功能需求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4E0E56D2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5" w:history="1">
            <w:r w:rsidR="00510CFD" w:rsidRPr="0098168E">
              <w:rPr>
                <w:rStyle w:val="a9"/>
                <w:noProof/>
              </w:rPr>
              <w:t>3.1</w:t>
            </w:r>
            <w:r w:rsidR="00510CFD" w:rsidRPr="0098168E">
              <w:rPr>
                <w:rStyle w:val="a9"/>
                <w:rFonts w:hint="eastAsia"/>
                <w:noProof/>
              </w:rPr>
              <w:t>用例图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259F91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6" w:history="1">
            <w:r w:rsidR="00510CFD" w:rsidRPr="0098168E">
              <w:rPr>
                <w:rStyle w:val="a9"/>
                <w:noProof/>
              </w:rPr>
              <w:t>3.2</w:t>
            </w:r>
            <w:r w:rsidR="00510CFD" w:rsidRPr="0098168E">
              <w:rPr>
                <w:rStyle w:val="a9"/>
                <w:rFonts w:hint="eastAsia"/>
                <w:noProof/>
              </w:rPr>
              <w:t>用例说明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8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9673906" w14:textId="77777777" w:rsidR="00510CFD" w:rsidRDefault="00BE47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7" w:history="1">
            <w:r w:rsidR="00510CFD" w:rsidRPr="0098168E">
              <w:rPr>
                <w:rStyle w:val="a9"/>
                <w:noProof/>
              </w:rPr>
              <w:t>4</w:t>
            </w:r>
            <w:r w:rsidR="00510CFD" w:rsidRPr="0098168E">
              <w:rPr>
                <w:rStyle w:val="a9"/>
                <w:rFonts w:hint="eastAsia"/>
                <w:noProof/>
              </w:rPr>
              <w:t>外部接口需求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8034943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8" w:history="1">
            <w:r w:rsidR="00510CFD" w:rsidRPr="0098168E">
              <w:rPr>
                <w:rStyle w:val="a9"/>
                <w:noProof/>
              </w:rPr>
              <w:t>4.1</w:t>
            </w:r>
            <w:r w:rsidR="00510CFD" w:rsidRPr="0098168E">
              <w:rPr>
                <w:rStyle w:val="a9"/>
                <w:rFonts w:hint="eastAsia"/>
                <w:noProof/>
              </w:rPr>
              <w:t>硬件接口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11E5E04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9" w:history="1">
            <w:r w:rsidR="00510CFD" w:rsidRPr="0098168E">
              <w:rPr>
                <w:rStyle w:val="a9"/>
                <w:noProof/>
              </w:rPr>
              <w:t>4.2</w:t>
            </w:r>
            <w:r w:rsidR="00510CFD" w:rsidRPr="0098168E">
              <w:rPr>
                <w:rStyle w:val="a9"/>
                <w:rFonts w:hint="eastAsia"/>
                <w:noProof/>
              </w:rPr>
              <w:t>软件接口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5098EA8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0" w:history="1">
            <w:r w:rsidR="00510CFD" w:rsidRPr="0098168E">
              <w:rPr>
                <w:rStyle w:val="a9"/>
                <w:noProof/>
              </w:rPr>
              <w:t>4.3</w:t>
            </w:r>
            <w:r w:rsidR="00510CFD" w:rsidRPr="0098168E">
              <w:rPr>
                <w:rStyle w:val="a9"/>
                <w:rFonts w:hint="eastAsia"/>
                <w:noProof/>
              </w:rPr>
              <w:t>用户界面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7AB27647" w14:textId="77777777" w:rsidR="00510CFD" w:rsidRDefault="00BE47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11" w:history="1">
            <w:r w:rsidR="00510CFD" w:rsidRPr="0098168E">
              <w:rPr>
                <w:rStyle w:val="a9"/>
                <w:noProof/>
              </w:rPr>
              <w:t>5</w:t>
            </w:r>
            <w:r w:rsidR="00510CFD" w:rsidRPr="0098168E">
              <w:rPr>
                <w:rStyle w:val="a9"/>
                <w:rFonts w:hint="eastAsia"/>
                <w:noProof/>
              </w:rPr>
              <w:t>非功能性需求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B708B4A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2" w:history="1">
            <w:r w:rsidR="00510CFD" w:rsidRPr="0098168E">
              <w:rPr>
                <w:rStyle w:val="a9"/>
                <w:noProof/>
              </w:rPr>
              <w:t>5.1</w:t>
            </w:r>
            <w:r w:rsidR="00510CFD" w:rsidRPr="0098168E">
              <w:rPr>
                <w:rStyle w:val="a9"/>
                <w:rFonts w:hint="eastAsia"/>
                <w:noProof/>
              </w:rPr>
              <w:t>性能需求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9C555A" w14:textId="77777777" w:rsidR="00510CFD" w:rsidRDefault="00BE47CA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3" w:history="1">
            <w:r w:rsidR="00510CFD" w:rsidRPr="0098168E">
              <w:rPr>
                <w:rStyle w:val="a9"/>
                <w:noProof/>
              </w:rPr>
              <w:t>5.2</w:t>
            </w:r>
            <w:r w:rsidR="00510CFD" w:rsidRPr="0098168E">
              <w:rPr>
                <w:rStyle w:val="a9"/>
                <w:rFonts w:hint="eastAsia"/>
                <w:noProof/>
              </w:rPr>
              <w:t>安全性需求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3830B66" w14:textId="77777777" w:rsidR="00510CFD" w:rsidRDefault="00510CFD">
          <w:r>
            <w:rPr>
              <w:b/>
              <w:bCs/>
              <w:lang w:val="zh-CN"/>
            </w:rPr>
            <w:fldChar w:fldCharType="end"/>
          </w:r>
        </w:p>
      </w:sdtContent>
    </w:sdt>
    <w:p w14:paraId="3559409E" w14:textId="77777777" w:rsidR="00BD1FEB" w:rsidRDefault="00BD1FEB"/>
    <w:p w14:paraId="3C10AAD7" w14:textId="77777777" w:rsidR="00F91995" w:rsidRDefault="00F91995"/>
    <w:p w14:paraId="6676D1D8" w14:textId="77777777" w:rsidR="00F91995" w:rsidRDefault="00F91995"/>
    <w:p w14:paraId="775D4034" w14:textId="77777777" w:rsidR="00F91995" w:rsidRDefault="00F91995"/>
    <w:p w14:paraId="4F750AF1" w14:textId="77777777" w:rsidR="00DB1846" w:rsidRDefault="00BD1FEB" w:rsidP="00F91995">
      <w:pPr>
        <w:pStyle w:val="1"/>
        <w:spacing w:line="360" w:lineRule="auto"/>
      </w:pPr>
      <w:r>
        <w:br w:type="page"/>
      </w:r>
      <w:bookmarkStart w:id="77" w:name="_Toc44651669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77"/>
    </w:p>
    <w:p w14:paraId="5831A9B9" w14:textId="77777777" w:rsidR="00BD1FEB" w:rsidRDefault="00BD1FEB" w:rsidP="00F91995">
      <w:pPr>
        <w:pStyle w:val="2"/>
        <w:spacing w:before="120" w:afterLines="50" w:after="156" w:line="360" w:lineRule="auto"/>
      </w:pPr>
      <w:bookmarkStart w:id="78" w:name="_Toc44651669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78"/>
    </w:p>
    <w:p w14:paraId="044906D0" w14:textId="77777777" w:rsidR="00BD1FEB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为明确软件需求、安排项目规划与进度、组织软件开发与测试，撰写本文档。</w:t>
      </w:r>
    </w:p>
    <w:p w14:paraId="0096FC8F" w14:textId="77777777" w:rsidR="000A5719" w:rsidRDefault="000A5719" w:rsidP="00F91995">
      <w:pPr>
        <w:pStyle w:val="2"/>
        <w:spacing w:before="120" w:afterLines="50" w:after="156" w:line="360" w:lineRule="auto"/>
      </w:pPr>
      <w:bookmarkStart w:id="79" w:name="_Toc446516693"/>
      <w:r>
        <w:rPr>
          <w:rFonts w:hint="eastAsia"/>
        </w:rPr>
        <w:t>1.2</w:t>
      </w:r>
      <w:r w:rsidRPr="000A5719">
        <w:rPr>
          <w:rFonts w:hint="eastAsia"/>
        </w:rPr>
        <w:t>软件需求分析理论</w:t>
      </w:r>
      <w:bookmarkEnd w:id="79"/>
    </w:p>
    <w:p w14:paraId="3B63A6C2" w14:textId="4B4EE1E5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软件需求分析（</w:t>
      </w:r>
      <w:r w:rsidRPr="00F91995">
        <w:rPr>
          <w:rFonts w:hint="eastAsia"/>
          <w:sz w:val="24"/>
        </w:rPr>
        <w:t>Software Reguirement Analysis</w:t>
      </w:r>
      <w:r w:rsidRPr="00F91995">
        <w:rPr>
          <w:rFonts w:hint="eastAsia"/>
          <w:sz w:val="24"/>
        </w:rPr>
        <w:t>）是</w:t>
      </w:r>
      <w:del w:id="80" w:author="PENGFEI ZHAN" w:date="2016-04-08T15:32:00Z">
        <w:r w:rsidRPr="00F91995" w:rsidDel="00B35E43">
          <w:rPr>
            <w:rFonts w:hint="eastAsia"/>
            <w:sz w:val="24"/>
          </w:rPr>
          <w:delText>研究用户需求得到的东西</w:delText>
        </w:r>
      </w:del>
      <w:ins w:id="81" w:author="PENGFEI ZHAN" w:date="2016-04-08T15:32:00Z">
        <w:r w:rsidR="00B35E43">
          <w:rPr>
            <w:rFonts w:hint="eastAsia"/>
            <w:sz w:val="24"/>
          </w:rPr>
          <w:t>对用户想要实现的</w:t>
        </w:r>
      </w:ins>
      <w:ins w:id="82" w:author="PENGFEI ZHAN" w:date="2016-04-08T15:33:00Z">
        <w:r w:rsidR="00B35E43">
          <w:rPr>
            <w:rFonts w:hint="eastAsia"/>
            <w:sz w:val="24"/>
          </w:rPr>
          <w:t>功能进行</w:t>
        </w:r>
      </w:ins>
      <w:ins w:id="83" w:author="PENGFEI ZHAN" w:date="2016-04-08T15:34:00Z">
        <w:r w:rsidR="00B35E43">
          <w:rPr>
            <w:rFonts w:hint="eastAsia"/>
            <w:sz w:val="24"/>
          </w:rPr>
          <w:t>分析</w:t>
        </w:r>
      </w:ins>
      <w:r w:rsidRPr="00F91995">
        <w:rPr>
          <w:rFonts w:hint="eastAsia"/>
          <w:sz w:val="24"/>
        </w:rPr>
        <w:t>，</w:t>
      </w:r>
      <w:del w:id="84" w:author="PENGFEI ZHAN" w:date="2016-04-08T15:38:00Z">
        <w:r w:rsidRPr="00F91995" w:rsidDel="00B35E43">
          <w:rPr>
            <w:rFonts w:hint="eastAsia"/>
            <w:sz w:val="24"/>
          </w:rPr>
          <w:delText>完全</w:delText>
        </w:r>
      </w:del>
      <w:r w:rsidRPr="00F91995">
        <w:rPr>
          <w:rFonts w:hint="eastAsia"/>
          <w:sz w:val="24"/>
        </w:rPr>
        <w:t>理解用户</w:t>
      </w:r>
      <w:del w:id="85" w:author="PENGFEI ZHAN" w:date="2016-04-08T15:36:00Z">
        <w:r w:rsidRPr="00F91995" w:rsidDel="00B35E43">
          <w:rPr>
            <w:rFonts w:hint="eastAsia"/>
            <w:sz w:val="24"/>
          </w:rPr>
          <w:delText>对软件需求的完整功能</w:delText>
        </w:r>
      </w:del>
      <w:ins w:id="86" w:author="PENGFEI ZHAN" w:date="2016-04-08T15:36:00Z">
        <w:r w:rsidR="00B35E43">
          <w:rPr>
            <w:rFonts w:hint="eastAsia"/>
            <w:sz w:val="24"/>
          </w:rPr>
          <w:t>想要得到的该软件的完整功能</w:t>
        </w:r>
      </w:ins>
      <w:r w:rsidRPr="00F91995">
        <w:rPr>
          <w:rFonts w:hint="eastAsia"/>
          <w:sz w:val="24"/>
        </w:rPr>
        <w:t>，</w:t>
      </w:r>
      <w:del w:id="87" w:author="PENGFEI ZHAN" w:date="2016-04-08T15:37:00Z">
        <w:r w:rsidRPr="00F91995" w:rsidDel="00B35E43">
          <w:rPr>
            <w:rFonts w:hint="eastAsia"/>
            <w:sz w:val="24"/>
          </w:rPr>
          <w:delText>确认用户软件功能需求，建立可确认的、可验证</w:delText>
        </w:r>
      </w:del>
      <w:ins w:id="88" w:author="PENGFEI ZHAN" w:date="2016-04-08T15:37:00Z">
        <w:r w:rsidR="00B35E43">
          <w:rPr>
            <w:rFonts w:hint="eastAsia"/>
            <w:sz w:val="24"/>
          </w:rPr>
          <w:t>为将来进行软件设计提供</w:t>
        </w:r>
      </w:ins>
      <w:del w:id="89" w:author="PENGFEI ZHAN" w:date="2016-04-08T15:37:00Z">
        <w:r w:rsidRPr="00F91995" w:rsidDel="00B35E43">
          <w:rPr>
            <w:rFonts w:hint="eastAsia"/>
            <w:sz w:val="24"/>
          </w:rPr>
          <w:delText>的</w:delText>
        </w:r>
      </w:del>
      <w:r w:rsidRPr="00F91995">
        <w:rPr>
          <w:rFonts w:hint="eastAsia"/>
          <w:sz w:val="24"/>
        </w:rPr>
        <w:t>一个基本依据。</w:t>
      </w:r>
      <w:r w:rsidRPr="00F91995">
        <w:rPr>
          <w:rFonts w:hint="eastAsia"/>
          <w:sz w:val="24"/>
        </w:rPr>
        <w:t> </w:t>
      </w:r>
    </w:p>
    <w:p w14:paraId="79012BC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  <w:r w:rsidRPr="00F91995">
        <w:rPr>
          <w:rFonts w:hint="eastAsia"/>
          <w:sz w:val="24"/>
        </w:rPr>
        <w:t> </w:t>
      </w:r>
    </w:p>
    <w:p w14:paraId="3CF96BA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软件需求分析的主要实现目标：</w:t>
      </w:r>
      <w:r w:rsidRPr="00F91995">
        <w:rPr>
          <w:rFonts w:hint="eastAsia"/>
          <w:sz w:val="24"/>
        </w:rPr>
        <w:t> </w:t>
      </w:r>
    </w:p>
    <w:p w14:paraId="47A3B0F9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1) </w:t>
      </w:r>
      <w:r w:rsidR="000A5719" w:rsidRPr="00F91995">
        <w:rPr>
          <w:rFonts w:hint="eastAsia"/>
          <w:sz w:val="24"/>
        </w:rPr>
        <w:t>对实现软件的功能做全面的描述，帮助用户判断实现功能的正确性、一致性和完整性，促使用户在软件设计启动之前周密地、全面地思考软件需求；</w:t>
      </w:r>
      <w:r w:rsidR="000A5719" w:rsidRPr="00F91995">
        <w:rPr>
          <w:rFonts w:hint="eastAsia"/>
          <w:sz w:val="24"/>
        </w:rPr>
        <w:t> </w:t>
      </w:r>
    </w:p>
    <w:p w14:paraId="6DC908FC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2) </w:t>
      </w:r>
      <w:r w:rsidR="000A5719" w:rsidRPr="00F91995">
        <w:rPr>
          <w:rFonts w:hint="eastAsia"/>
          <w:sz w:val="24"/>
        </w:rPr>
        <w:t>了解和描述软件实现所需的全部信息，为软件设计、确认和验证提供一个基准；</w:t>
      </w:r>
      <w:r w:rsidR="000A5719" w:rsidRPr="00F91995">
        <w:rPr>
          <w:rFonts w:hint="eastAsia"/>
          <w:sz w:val="24"/>
        </w:rPr>
        <w:t> </w:t>
      </w:r>
    </w:p>
    <w:p w14:paraId="546AA528" w14:textId="77777777" w:rsidR="000A5719" w:rsidRDefault="000A5719" w:rsidP="00F91995">
      <w:pPr>
        <w:rPr>
          <w:sz w:val="21"/>
          <w:szCs w:val="21"/>
        </w:rPr>
      </w:pPr>
      <w:r w:rsidRPr="00F91995">
        <w:rPr>
          <w:rFonts w:hint="eastAsia"/>
          <w:sz w:val="24"/>
        </w:rPr>
        <w:t>3) </w:t>
      </w:r>
      <w:r w:rsidRPr="00F91995">
        <w:rPr>
          <w:rFonts w:hint="eastAsia"/>
          <w:sz w:val="24"/>
        </w:rPr>
        <w:t>为软件管理人员进行软件成本计价和编制软件开发计划书提供依据；</w:t>
      </w:r>
    </w:p>
    <w:p w14:paraId="1A4EC1E1" w14:textId="77777777" w:rsidR="000A5719" w:rsidRDefault="000A5719" w:rsidP="00F91995">
      <w:pPr>
        <w:pStyle w:val="2"/>
        <w:spacing w:before="120" w:afterLines="50" w:after="156" w:line="360" w:lineRule="auto"/>
      </w:pPr>
      <w:bookmarkStart w:id="90" w:name="_Toc446516694"/>
      <w:r>
        <w:rPr>
          <w:rFonts w:hint="eastAsia"/>
        </w:rPr>
        <w:t>1.3</w:t>
      </w:r>
      <w:r>
        <w:rPr>
          <w:rFonts w:hint="eastAsia"/>
        </w:rPr>
        <w:t>项目</w:t>
      </w:r>
      <w:r>
        <w:t>范围</w:t>
      </w:r>
      <w:bookmarkEnd w:id="90"/>
    </w:p>
    <w:p w14:paraId="5A70A01D" w14:textId="77777777" w:rsidR="00AD41B7" w:rsidRPr="00F01EF4" w:rsidRDefault="00AD41B7" w:rsidP="00F91995">
      <w:pPr>
        <w:rPr>
          <w:sz w:val="24"/>
        </w:rPr>
      </w:pPr>
      <w:r w:rsidRPr="00F01EF4">
        <w:rPr>
          <w:sz w:val="24"/>
        </w:rPr>
        <w:t>项目名称：基于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r w:rsidRPr="00F01EF4">
        <w:rPr>
          <w:sz w:val="24"/>
        </w:rPr>
        <w:t>mpp</w:t>
      </w:r>
      <w:r w:rsidRPr="00F01EF4">
        <w:rPr>
          <w:sz w:val="24"/>
        </w:rPr>
        <w:t>文件信息读取的</w:t>
      </w:r>
      <w:r w:rsidRPr="00F01EF4">
        <w:rPr>
          <w:sz w:val="24"/>
        </w:rPr>
        <w:t>JAVA</w:t>
      </w:r>
      <w:r w:rsidR="00CF5B0D">
        <w:rPr>
          <w:sz w:val="24"/>
        </w:rPr>
        <w:t>桌面</w:t>
      </w:r>
      <w:r w:rsidR="00CF5B0D">
        <w:rPr>
          <w:rFonts w:hint="eastAsia"/>
          <w:sz w:val="24"/>
        </w:rPr>
        <w:t>应用</w:t>
      </w:r>
      <w:r w:rsidR="00CF5B0D">
        <w:rPr>
          <w:sz w:val="24"/>
        </w:rPr>
        <w:t>Mini Project</w:t>
      </w:r>
    </w:p>
    <w:p w14:paraId="2DBB6E66" w14:textId="77777777" w:rsidR="000A5719" w:rsidRDefault="00AD41B7" w:rsidP="00F91995">
      <w:pPr>
        <w:rPr>
          <w:sz w:val="24"/>
        </w:rPr>
      </w:pPr>
      <w:r w:rsidRPr="00F01EF4">
        <w:rPr>
          <w:sz w:val="24"/>
        </w:rPr>
        <w:t>分析系统名称：</w:t>
      </w:r>
      <w:r w:rsidRPr="00F01EF4">
        <w:rPr>
          <w:sz w:val="24"/>
        </w:rPr>
        <w:t>MPXJ</w:t>
      </w:r>
    </w:p>
    <w:p w14:paraId="0A870E2F" w14:textId="77777777" w:rsidR="00AD41B7" w:rsidRDefault="00AD41B7" w:rsidP="00F91995">
      <w:pPr>
        <w:pStyle w:val="2"/>
        <w:spacing w:before="120" w:afterLines="50" w:after="156" w:line="360" w:lineRule="auto"/>
      </w:pPr>
      <w:bookmarkStart w:id="91" w:name="_Toc446516695"/>
      <w:r>
        <w:t>1.4</w:t>
      </w:r>
      <w:r>
        <w:rPr>
          <w:rFonts w:hint="eastAsia"/>
        </w:rPr>
        <w:t>参考资料</w:t>
      </w:r>
      <w:bookmarkEnd w:id="91"/>
    </w:p>
    <w:p w14:paraId="7A37CD5B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1. 《软件工程基础》  赵一丁 北京邮电大学出版社 </w:t>
      </w:r>
    </w:p>
    <w:p w14:paraId="49CE034F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2. 《软件需求》  劳森 (作者), 刘晓晖 (译者) 电子工业出版社 </w:t>
      </w:r>
    </w:p>
    <w:p w14:paraId="7F61D339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3. 《软件需求工程：原理和方法》  金芝，刘璘，金英  科学出版社 </w:t>
      </w:r>
    </w:p>
    <w:p w14:paraId="66F136A1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4. 《实用软件工程》第三版  殷人昆 清华大学出版社</w:t>
      </w:r>
    </w:p>
    <w:p w14:paraId="4EC9A151" w14:textId="77777777" w:rsidR="00AD41B7" w:rsidRDefault="00AD41B7" w:rsidP="00F91995">
      <w:pPr>
        <w:pStyle w:val="1"/>
        <w:spacing w:beforeLines="50" w:before="156" w:afterLines="50" w:after="156"/>
      </w:pPr>
      <w:bookmarkStart w:id="92" w:name="_Toc446516696"/>
      <w:r>
        <w:rPr>
          <w:rFonts w:hint="eastAsia"/>
        </w:rPr>
        <w:lastRenderedPageBreak/>
        <w:t>2</w:t>
      </w:r>
      <w:r w:rsidRPr="00AD41B7">
        <w:rPr>
          <w:rFonts w:hint="eastAsia"/>
        </w:rPr>
        <w:t>总体概述</w:t>
      </w:r>
      <w:bookmarkEnd w:id="92"/>
    </w:p>
    <w:p w14:paraId="283E90AC" w14:textId="77777777" w:rsidR="00AD41B7" w:rsidRDefault="00AD41B7" w:rsidP="00F91995">
      <w:pPr>
        <w:pStyle w:val="2"/>
        <w:spacing w:beforeLines="50" w:before="156" w:afterLines="50" w:after="156"/>
      </w:pPr>
      <w:bookmarkStart w:id="93" w:name="_Toc446516697"/>
      <w:r>
        <w:rPr>
          <w:rFonts w:hint="eastAsia"/>
        </w:rPr>
        <w:t>2.1</w:t>
      </w:r>
      <w:r>
        <w:rPr>
          <w:rFonts w:hint="eastAsia"/>
        </w:rPr>
        <w:t>产品</w:t>
      </w:r>
      <w:r>
        <w:t>描述</w:t>
      </w:r>
      <w:bookmarkEnd w:id="93"/>
    </w:p>
    <w:p w14:paraId="0340CDB6" w14:textId="743BDD51" w:rsidR="00393E61" w:rsidRPr="00F91995" w:rsidRDefault="00DC3AF5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（或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MSP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）是由微软开发销售的</w:t>
      </w:r>
      <w:hyperlink r:id="rId7" w:tgtFrame="_blank" w:history="1">
        <w:r w:rsidRPr="00F91995">
          <w:rPr>
            <w:rStyle w:val="a9"/>
            <w:rFonts w:ascii="Arial" w:hAnsi="Arial" w:cs="Arial"/>
            <w:color w:val="136EC2"/>
            <w:sz w:val="24"/>
            <w:shd w:val="clear" w:color="auto" w:fill="FFFFFF"/>
          </w:rPr>
          <w:t>项目管理软件</w:t>
        </w:r>
      </w:hyperlink>
      <w:r w:rsidRPr="00F91995">
        <w:rPr>
          <w:rFonts w:ascii="Arial" w:hAnsi="Arial" w:cs="Arial"/>
          <w:color w:val="333333"/>
          <w:sz w:val="24"/>
          <w:shd w:val="clear" w:color="auto" w:fill="FFFFFF"/>
        </w:rPr>
        <w:t>程序。软件设计目的在于协助项目经理发展计划、为任务分配资源、跟踪进度、管理预算和分析工作量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。</w:t>
      </w:r>
      <w:del w:id="94" w:author="PENGFEI ZHAN" w:date="2016-04-08T15:39:00Z">
        <w:r w:rsidRPr="00F91995" w:rsidDel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delText>本软件</w:delText>
        </w:r>
      </w:del>
      <w:ins w:id="95" w:author="PENGFEI ZHAN" w:date="2016-04-08T15:39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我们</w:t>
        </w:r>
      </w:ins>
      <w:ins w:id="96" w:author="PENGFEI ZHAN" w:date="2016-04-08T16:01:00Z">
        <w:r w:rsidR="009941CA">
          <w:rPr>
            <w:rFonts w:ascii="Arial" w:hAnsi="Arial" w:cs="Arial" w:hint="eastAsia"/>
            <w:color w:val="333333"/>
            <w:sz w:val="24"/>
            <w:shd w:val="clear" w:color="auto" w:fill="FFFFFF"/>
          </w:rPr>
          <w:t>预计</w:t>
        </w:r>
      </w:ins>
      <w:ins w:id="97" w:author="PENGFEI ZHAN" w:date="2016-04-08T15:40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设计的</w:t>
        </w:r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Mini Project</w:t>
        </w:r>
      </w:ins>
      <w:r w:rsidRPr="00F91995">
        <w:rPr>
          <w:rFonts w:ascii="Arial" w:hAnsi="Arial" w:cs="Arial"/>
          <w:color w:val="333333"/>
          <w:sz w:val="24"/>
          <w:shd w:val="clear" w:color="auto" w:fill="FFFFFF"/>
        </w:rPr>
        <w:t>是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的一个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轻量级实现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在保证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基本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功能的基础上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根据用户需求新增部分功能实现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如</w:t>
      </w:r>
      <w:r w:rsidR="00393E61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下</w:t>
      </w:r>
    </w:p>
    <w:p w14:paraId="68206D92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提醒功能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设置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提醒后系统会在指定时间提醒用户</w:t>
      </w:r>
    </w:p>
    <w:p w14:paraId="3F186B8F" w14:textId="77777777" w:rsidR="00AD41B7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2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根据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用户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图表拖拽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自动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改变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计划表的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相应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的值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提升用户体验</w:t>
      </w:r>
    </w:p>
    <w:p w14:paraId="26E31E8C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3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将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任务量，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时间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等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图形化，用图表表示出来，提升用户体验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利于统计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数据</w:t>
      </w:r>
    </w:p>
    <w:p w14:paraId="7217B347" w14:textId="3D87DFAC" w:rsidR="00393E61" w:rsidDel="001202C6" w:rsidRDefault="00393E61" w:rsidP="00F91995">
      <w:pPr>
        <w:pStyle w:val="2"/>
        <w:spacing w:beforeLines="50" w:before="156" w:afterLines="50" w:after="156"/>
        <w:rPr>
          <w:del w:id="98" w:author="ACT-LKR" w:date="2016-04-12T18:55:00Z"/>
          <w:shd w:val="clear" w:color="auto" w:fill="FFFFFF"/>
        </w:rPr>
      </w:pPr>
      <w:bookmarkStart w:id="99" w:name="_Toc446516698"/>
      <w:del w:id="100" w:author="ACT-LKR" w:date="2016-04-12T18:55:00Z">
        <w:r w:rsidDel="001202C6">
          <w:rPr>
            <w:shd w:val="clear" w:color="auto" w:fill="FFFFFF"/>
          </w:rPr>
          <w:delText>2.2</w:delText>
        </w:r>
        <w:r w:rsidDel="001202C6">
          <w:rPr>
            <w:rFonts w:hint="eastAsia"/>
            <w:shd w:val="clear" w:color="auto" w:fill="FFFFFF"/>
          </w:rPr>
          <w:delText>用户类型</w:delText>
        </w:r>
        <w:r w:rsidDel="001202C6">
          <w:rPr>
            <w:shd w:val="clear" w:color="auto" w:fill="FFFFFF"/>
          </w:rPr>
          <w:delText>分析</w:delText>
        </w:r>
        <w:bookmarkEnd w:id="99"/>
      </w:del>
    </w:p>
    <w:p w14:paraId="1245A381" w14:textId="45BC0739" w:rsidR="00393E61" w:rsidRPr="00F91995" w:rsidDel="001202C6" w:rsidRDefault="00393E61" w:rsidP="00F91995">
      <w:pPr>
        <w:ind w:firstLineChars="200" w:firstLine="480"/>
        <w:rPr>
          <w:del w:id="101" w:author="ACT-LKR" w:date="2016-04-12T18:55:00Z"/>
          <w:sz w:val="24"/>
        </w:rPr>
      </w:pPr>
      <w:del w:id="102" w:author="ACT-LKR" w:date="2016-04-12T18:55:00Z">
        <w:r w:rsidRPr="00F91995" w:rsidDel="001202C6">
          <w:rPr>
            <w:rFonts w:hint="eastAsia"/>
            <w:sz w:val="24"/>
          </w:rPr>
          <w:delText>本软件</w:delText>
        </w:r>
        <w:r w:rsidRPr="00F91995" w:rsidDel="001202C6">
          <w:rPr>
            <w:sz w:val="24"/>
          </w:rPr>
          <w:delText>用户包括项目管理人员</w:delText>
        </w:r>
        <w:r w:rsidRPr="00F91995" w:rsidDel="001202C6">
          <w:rPr>
            <w:rFonts w:hint="eastAsia"/>
            <w:sz w:val="24"/>
          </w:rPr>
          <w:delText>和</w:delText>
        </w:r>
        <w:r w:rsidRPr="00F91995" w:rsidDel="001202C6">
          <w:rPr>
            <w:sz w:val="24"/>
          </w:rPr>
          <w:delText>项目开发人员</w:delText>
        </w:r>
        <w:r w:rsidRPr="00F91995" w:rsidDel="001202C6">
          <w:rPr>
            <w:rFonts w:hint="eastAsia"/>
            <w:sz w:val="24"/>
          </w:rPr>
          <w:delText>。</w:delText>
        </w:r>
        <w:r w:rsidR="00CF5B0D" w:rsidRPr="00F91995" w:rsidDel="001202C6">
          <w:rPr>
            <w:sz w:val="24"/>
          </w:rPr>
          <w:delText>项目管理人员</w:delText>
        </w:r>
        <w:r w:rsidRPr="00F91995" w:rsidDel="001202C6">
          <w:rPr>
            <w:sz w:val="24"/>
          </w:rPr>
          <w:delText>可用本软件制定项目日程表，项目开发人员可参考该日程表开展</w:delText>
        </w:r>
        <w:r w:rsidRPr="00F91995" w:rsidDel="001202C6">
          <w:rPr>
            <w:rFonts w:hint="eastAsia"/>
            <w:sz w:val="24"/>
          </w:rPr>
          <w:delText>工作</w:delText>
        </w:r>
        <w:r w:rsidR="00B54B67" w:rsidRPr="00F91995" w:rsidDel="001202C6">
          <w:rPr>
            <w:rFonts w:hint="eastAsia"/>
            <w:sz w:val="24"/>
          </w:rPr>
          <w:delText>。</w:delText>
        </w:r>
      </w:del>
    </w:p>
    <w:p w14:paraId="149E5752" w14:textId="596DE4AE" w:rsidR="00B54B67" w:rsidRDefault="00B54B67" w:rsidP="00F91995">
      <w:pPr>
        <w:pStyle w:val="2"/>
        <w:spacing w:beforeLines="50" w:before="156" w:afterLines="50" w:after="156"/>
      </w:pPr>
      <w:bookmarkStart w:id="103" w:name="_Toc446516699"/>
      <w:r>
        <w:rPr>
          <w:rFonts w:hint="eastAsia"/>
        </w:rPr>
        <w:t>2.</w:t>
      </w:r>
      <w:ins w:id="104" w:author="ACT-LKR" w:date="2016-04-12T18:55:00Z">
        <w:r w:rsidR="001202C6">
          <w:rPr>
            <w:rFonts w:hint="eastAsia"/>
          </w:rPr>
          <w:t>2</w:t>
        </w:r>
      </w:ins>
      <w:del w:id="105" w:author="ACT-LKR" w:date="2016-04-12T18:55:00Z">
        <w:r w:rsidDel="001202C6">
          <w:rPr>
            <w:rFonts w:hint="eastAsia"/>
          </w:rPr>
          <w:delText>3</w:delText>
        </w:r>
      </w:del>
      <w:r>
        <w:rPr>
          <w:rFonts w:hint="eastAsia"/>
        </w:rPr>
        <w:t>运行环境</w:t>
      </w:r>
      <w:bookmarkEnd w:id="103"/>
    </w:p>
    <w:p w14:paraId="198894E5" w14:textId="67EAD248" w:rsidR="00B54B67" w:rsidRPr="00E3732E" w:rsidRDefault="00B54B67" w:rsidP="00F91995">
      <w:pPr>
        <w:pStyle w:val="3"/>
        <w:spacing w:beforeLines="50" w:before="156" w:afterLines="50" w:after="156"/>
      </w:pPr>
      <w:bookmarkStart w:id="106" w:name="_Toc446516700"/>
      <w:r w:rsidRPr="00E3732E">
        <w:t>2.</w:t>
      </w:r>
      <w:ins w:id="107" w:author="ACT-LKR" w:date="2016-04-12T18:55:00Z">
        <w:r w:rsidR="001202C6">
          <w:rPr>
            <w:rFonts w:hint="eastAsia"/>
          </w:rPr>
          <w:t>2</w:t>
        </w:r>
      </w:ins>
      <w:del w:id="108" w:author="ACT-LKR" w:date="2016-04-12T18:55:00Z">
        <w:r w:rsidDel="001202C6">
          <w:delText>3</w:delText>
        </w:r>
      </w:del>
      <w:r w:rsidRPr="00E3732E">
        <w:t>.1</w:t>
      </w:r>
      <w:r w:rsidRPr="00E3732E">
        <w:t>目标及架构</w:t>
      </w:r>
      <w:bookmarkEnd w:id="106"/>
    </w:p>
    <w:p w14:paraId="27C4E032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>ARM</w:t>
      </w:r>
      <w:r w:rsidRPr="00F91995">
        <w:rPr>
          <w:sz w:val="24"/>
        </w:rPr>
        <w:t>：</w:t>
      </w:r>
      <w:r w:rsidRPr="00F91995">
        <w:rPr>
          <w:sz w:val="24"/>
        </w:rPr>
        <w:t>ARM9, ARM11, ARM11 MPCore, ARM Cortex A8, ARM Cortex A9</w:t>
      </w:r>
    </w:p>
    <w:p w14:paraId="46D9B12F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>ColdFire</w:t>
      </w:r>
      <w:r w:rsidRPr="00F91995">
        <w:rPr>
          <w:sz w:val="24"/>
        </w:rPr>
        <w:t>：</w:t>
      </w:r>
      <w:r w:rsidRPr="00F91995">
        <w:rPr>
          <w:sz w:val="24"/>
        </w:rPr>
        <w:t xml:space="preserve">ColdFire v2, ColdFire v3, ColdFire v4e </w:t>
      </w:r>
      <w:r w:rsidRPr="00F91995">
        <w:rPr>
          <w:sz w:val="24"/>
        </w:rPr>
        <w:br/>
        <w:t>Intel</w:t>
      </w:r>
      <w:r w:rsidRPr="00F91995">
        <w:rPr>
          <w:sz w:val="24"/>
        </w:rPr>
        <w:t>：</w:t>
      </w:r>
      <w:r w:rsidRPr="00F91995">
        <w:rPr>
          <w:sz w:val="24"/>
        </w:rPr>
        <w:t>Pentium family (Pentium, Pentium Pro, Pentium II, Pentium III, Pentium 4,</w:t>
      </w:r>
    </w:p>
    <w:p w14:paraId="286F3BCE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Pentium M, Xeon, Xeon LV, Core, Core 2 Duo, Atom </w:t>
      </w:r>
    </w:p>
    <w:p w14:paraId="4E561E9C" w14:textId="369203A7" w:rsidR="00B54B67" w:rsidRPr="00E3732E" w:rsidRDefault="00B54B67" w:rsidP="00F91995">
      <w:pPr>
        <w:pStyle w:val="3"/>
        <w:spacing w:beforeLines="50" w:before="156" w:afterLines="50" w:after="156"/>
      </w:pPr>
      <w:bookmarkStart w:id="109" w:name="_Toc446516701"/>
      <w:r w:rsidRPr="00E3732E">
        <w:t>2.</w:t>
      </w:r>
      <w:ins w:id="110" w:author="ACT-LKR" w:date="2016-04-12T18:55:00Z">
        <w:r w:rsidR="001202C6">
          <w:rPr>
            <w:rFonts w:hint="eastAsia"/>
          </w:rPr>
          <w:t>2</w:t>
        </w:r>
      </w:ins>
      <w:del w:id="111" w:author="ACT-LKR" w:date="2016-04-12T18:55:00Z">
        <w:r w:rsidDel="001202C6">
          <w:delText>3</w:delText>
        </w:r>
      </w:del>
      <w:r w:rsidRPr="00E3732E">
        <w:t xml:space="preserve">.2 </w:t>
      </w:r>
      <w:r w:rsidRPr="00E3732E">
        <w:t>主机</w:t>
      </w:r>
      <w:bookmarkEnd w:id="109"/>
    </w:p>
    <w:p w14:paraId="58E1192B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Windows Vista </w:t>
      </w:r>
      <w:r w:rsidRPr="00F91995">
        <w:rPr>
          <w:sz w:val="24"/>
        </w:rPr>
        <w:t>（商用和企业版</w:t>
      </w:r>
      <w:r w:rsidRPr="00F91995">
        <w:rPr>
          <w:sz w:val="24"/>
        </w:rPr>
        <w:t xml:space="preserve"> ) SP2 </w:t>
      </w:r>
      <w:r w:rsidRPr="00F91995">
        <w:rPr>
          <w:sz w:val="24"/>
        </w:rPr>
        <w:br/>
        <w:t xml:space="preserve">Windows 7 </w:t>
      </w:r>
      <w:r w:rsidRPr="00F91995">
        <w:rPr>
          <w:sz w:val="24"/>
        </w:rPr>
        <w:br/>
        <w:t xml:space="preserve">Red Hat Enterprise Linux Workstation 4, Update 6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8, x86 (32-bit) </w:t>
      </w:r>
      <w:r w:rsidRPr="00F91995">
        <w:rPr>
          <w:sz w:val="24"/>
        </w:rPr>
        <w:br/>
        <w:t xml:space="preserve">Red Hat Enterprise Linux Workstation 5, Update 2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3, x86 (32-bit/64-bit) </w:t>
      </w:r>
      <w:r w:rsidRPr="00F91995">
        <w:rPr>
          <w:sz w:val="24"/>
        </w:rPr>
        <w:br/>
        <w:t xml:space="preserve">Red Hat Fedora 9, x86-64 </w:t>
      </w:r>
      <w:r w:rsidRPr="00F91995">
        <w:rPr>
          <w:sz w:val="24"/>
        </w:rPr>
        <w:br/>
        <w:t>Red Hat Fedora 11, x86(32-bit/64-bit)</w:t>
      </w:r>
    </w:p>
    <w:p w14:paraId="4E8F5FEF" w14:textId="1AA2DBF0" w:rsidR="00B54B67" w:rsidRDefault="00B54B67" w:rsidP="00F91995">
      <w:pPr>
        <w:pStyle w:val="2"/>
        <w:spacing w:beforeLines="50" w:before="156" w:afterLines="50" w:after="156"/>
      </w:pPr>
      <w:bookmarkStart w:id="112" w:name="_Toc446516702"/>
      <w:r>
        <w:rPr>
          <w:rFonts w:hint="eastAsia"/>
        </w:rPr>
        <w:lastRenderedPageBreak/>
        <w:t>2.</w:t>
      </w:r>
      <w:ins w:id="113" w:author="ACT-LKR" w:date="2016-04-12T18:55:00Z">
        <w:r w:rsidR="001202C6">
          <w:rPr>
            <w:rFonts w:hint="eastAsia"/>
          </w:rPr>
          <w:t>3</w:t>
        </w:r>
      </w:ins>
      <w:del w:id="114" w:author="ACT-LKR" w:date="2016-04-12T18:55:00Z">
        <w:r w:rsidDel="001202C6">
          <w:rPr>
            <w:rFonts w:hint="eastAsia"/>
          </w:rPr>
          <w:delText>4</w:delText>
        </w:r>
      </w:del>
      <w:r>
        <w:rPr>
          <w:rFonts w:hint="eastAsia"/>
        </w:rPr>
        <w:t>设计</w:t>
      </w:r>
      <w:r>
        <w:t>和实现的约束条件</w:t>
      </w:r>
      <w:bookmarkEnd w:id="112"/>
    </w:p>
    <w:p w14:paraId="6D604171" w14:textId="77777777" w:rsidR="00B54B67" w:rsidRPr="00F91995" w:rsidRDefault="00B54B67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hint="eastAsia"/>
          <w:b/>
          <w:sz w:val="24"/>
        </w:rPr>
        <w:t>CO</w:t>
      </w:r>
      <w:r w:rsidRPr="00F91995">
        <w:rPr>
          <w:rFonts w:asciiTheme="minorEastAsia" w:eastAsiaTheme="minorEastAsia" w:hAnsiTheme="minorEastAsia"/>
          <w:b/>
          <w:sz w:val="24"/>
        </w:rPr>
        <w:t>-1</w:t>
      </w:r>
      <w:r w:rsidRPr="00F91995">
        <w:rPr>
          <w:rFonts w:asciiTheme="minorEastAsia" w:eastAsiaTheme="minorEastAsia" w:hAnsiTheme="minorEastAsia"/>
          <w:sz w:val="24"/>
        </w:rPr>
        <w:t>:</w:t>
      </w:r>
      <w:r w:rsidRPr="00F91995">
        <w:rPr>
          <w:rFonts w:asciiTheme="minorEastAsia" w:eastAsiaTheme="minorEastAsia" w:hAnsiTheme="minorEastAsia" w:hint="eastAsia"/>
          <w:sz w:val="24"/>
        </w:rPr>
        <w:t>系统</w:t>
      </w:r>
      <w:r w:rsidRPr="00F91995">
        <w:rPr>
          <w:rFonts w:asciiTheme="minorEastAsia" w:eastAsiaTheme="minorEastAsia" w:hAnsiTheme="minorEastAsia"/>
          <w:sz w:val="24"/>
        </w:rPr>
        <w:t>设计采用Java语言进行开发</w:t>
      </w:r>
      <w:r w:rsidRPr="00F91995">
        <w:rPr>
          <w:rFonts w:asciiTheme="minorEastAsia" w:eastAsiaTheme="minorEastAsia" w:hAnsiTheme="minorEastAsia" w:hint="eastAsia"/>
          <w:sz w:val="24"/>
        </w:rPr>
        <w:t>，使用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MPXJ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类包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来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创建、读写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 Exchange (MPX)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Project 2002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MSPDI XML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与读起取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Microsoft Project 98, 2000, 2002,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(MPP)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</w:p>
    <w:p w14:paraId="20BB824A" w14:textId="77777777" w:rsidR="00B54B67" w:rsidRPr="00F91995" w:rsidRDefault="00A1496D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cs="Arial" w:hint="eastAsia"/>
          <w:b/>
          <w:color w:val="333333"/>
          <w:sz w:val="24"/>
          <w:shd w:val="clear" w:color="auto" w:fill="FFFFFF"/>
        </w:rPr>
        <w:t>CO</w:t>
      </w:r>
      <w:r w:rsidRPr="00F91995">
        <w:rPr>
          <w:rFonts w:asciiTheme="minorEastAsia" w:eastAsiaTheme="minorEastAsia" w:hAnsiTheme="minorEastAsia" w:cs="Arial"/>
          <w:b/>
          <w:color w:val="333333"/>
          <w:sz w:val="24"/>
          <w:shd w:val="clear" w:color="auto" w:fill="FFFFFF"/>
        </w:rPr>
        <w:t>-2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：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系统开发进度需严格按照本次软件工程综合实验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标准</w:t>
      </w:r>
    </w:p>
    <w:p w14:paraId="54821CA2" w14:textId="072C569A" w:rsidR="00A1496D" w:rsidRDefault="00A1496D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115" w:name="_Toc446516703"/>
      <w:r>
        <w:rPr>
          <w:shd w:val="clear" w:color="auto" w:fill="FFFFFF"/>
        </w:rPr>
        <w:t>2.</w:t>
      </w:r>
      <w:ins w:id="116" w:author="ACT-LKR" w:date="2016-04-12T18:55:00Z">
        <w:r w:rsidR="001202C6">
          <w:rPr>
            <w:rFonts w:hint="eastAsia"/>
            <w:shd w:val="clear" w:color="auto" w:fill="FFFFFF"/>
          </w:rPr>
          <w:t>4</w:t>
        </w:r>
      </w:ins>
      <w:del w:id="117" w:author="ACT-LKR" w:date="2016-04-12T18:55:00Z">
        <w:r w:rsidDel="001202C6">
          <w:rPr>
            <w:shd w:val="clear" w:color="auto" w:fill="FFFFFF"/>
          </w:rPr>
          <w:delText>5</w:delText>
        </w:r>
      </w:del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115"/>
    </w:p>
    <w:p w14:paraId="1E916532" w14:textId="77777777" w:rsidR="00A1496D" w:rsidRPr="00F91995" w:rsidRDefault="00A1496D" w:rsidP="00F91995">
      <w:pPr>
        <w:ind w:firstLineChars="100" w:firstLine="24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4AE3E9AF" w14:textId="77777777" w:rsidR="00A1496D" w:rsidRPr="00A1496D" w:rsidRDefault="00A1496D" w:rsidP="00A1496D">
      <w:pPr>
        <w:pStyle w:val="1"/>
      </w:pPr>
      <w:bookmarkStart w:id="118" w:name="_Toc446516704"/>
      <w:r>
        <w:rPr>
          <w:rFonts w:hint="eastAsia"/>
        </w:rPr>
        <w:lastRenderedPageBreak/>
        <w:t>3</w:t>
      </w:r>
      <w:r>
        <w:rPr>
          <w:rFonts w:hint="eastAsia"/>
        </w:rPr>
        <w:t>功能需求</w:t>
      </w:r>
      <w:bookmarkEnd w:id="118"/>
    </w:p>
    <w:p w14:paraId="2488B318" w14:textId="02BE2B10" w:rsidR="00A1496D" w:rsidRDefault="00A1496D" w:rsidP="00A1496D">
      <w:pPr>
        <w:pStyle w:val="2"/>
      </w:pPr>
      <w:bookmarkStart w:id="119" w:name="_Toc446516705"/>
      <w:r>
        <w:rPr>
          <w:rFonts w:hint="eastAsia"/>
        </w:rPr>
        <w:t>3.1</w:t>
      </w:r>
      <w:r>
        <w:rPr>
          <w:rFonts w:hint="eastAsia"/>
        </w:rPr>
        <w:t>用例</w:t>
      </w:r>
      <w:del w:id="120" w:author="PENGFEI ZHAN" w:date="2016-04-08T15:41:00Z">
        <w:r w:rsidDel="00B35E43">
          <w:rPr>
            <w:rFonts w:hint="eastAsia"/>
          </w:rPr>
          <w:delText>图</w:delText>
        </w:r>
      </w:del>
      <w:bookmarkEnd w:id="119"/>
      <w:ins w:id="121" w:author="PENGFEI ZHAN" w:date="2016-04-08T15:41:00Z">
        <w:r w:rsidR="00B35E43">
          <w:rPr>
            <w:rFonts w:hint="eastAsia"/>
          </w:rPr>
          <w:t>模型</w:t>
        </w:r>
      </w:ins>
    </w:p>
    <w:p w14:paraId="1115BB1A" w14:textId="107C4782" w:rsidR="00B35E43" w:rsidRDefault="004165AF">
      <w:pPr>
        <w:keepNext/>
        <w:rPr>
          <w:ins w:id="122" w:author="PENGFEI ZHAN" w:date="2016-04-08T15:44:00Z"/>
        </w:rPr>
        <w:pPrChange w:id="123" w:author="PENGFEI ZHAN" w:date="2016-04-08T15:44:00Z">
          <w:pPr/>
        </w:pPrChange>
      </w:pPr>
      <w:ins w:id="124" w:author="ACT-LKR" w:date="2016-06-12T09:58:00Z">
        <w:r>
          <w:rPr>
            <w:noProof/>
          </w:rPr>
          <w:drawing>
            <wp:inline distT="0" distB="0" distL="0" distR="0" wp14:anchorId="27474902" wp14:editId="224A1E62">
              <wp:extent cx="5133340" cy="6054090"/>
              <wp:effectExtent l="0" t="0" r="0" b="381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33340" cy="60540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  <w:del w:id="125" w:author="ACT-LKR" w:date="2016-05-26T10:43:00Z">
        <w:r w:rsidR="0050611B" w:rsidDel="00B02A24">
          <w:rPr>
            <w:noProof/>
          </w:rPr>
          <w:drawing>
            <wp:inline distT="0" distB="0" distL="0" distR="0" wp14:anchorId="2EFF4AA2" wp14:editId="1F7CD6BC">
              <wp:extent cx="5131275" cy="6052770"/>
              <wp:effectExtent l="0" t="0" r="0" b="5715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新建 Microsoft Visio 绘图.png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31275" cy="6052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B4B755D" w14:textId="56FB548B" w:rsidR="00950434" w:rsidRPr="00B35E43" w:rsidRDefault="00B35E43">
      <w:pPr>
        <w:pStyle w:val="af"/>
        <w:jc w:val="center"/>
        <w:rPr>
          <w:sz w:val="24"/>
          <w:rPrChange w:id="126" w:author="PENGFEI ZHAN" w:date="2016-04-08T15:44:00Z">
            <w:rPr/>
          </w:rPrChange>
        </w:rPr>
        <w:pPrChange w:id="127" w:author="PENGFEI ZHAN" w:date="2016-04-08T15:45:00Z">
          <w:pPr/>
        </w:pPrChange>
      </w:pPr>
      <w:ins w:id="128" w:author="PENGFEI ZHAN" w:date="2016-04-08T15:44:00Z">
        <w:r w:rsidRPr="00B35E43">
          <w:rPr>
            <w:rFonts w:hint="eastAsia"/>
            <w:sz w:val="24"/>
            <w:szCs w:val="24"/>
            <w:rPrChange w:id="129" w:author="PENGFEI ZHAN" w:date="2016-04-08T15:44:00Z">
              <w:rPr>
                <w:rFonts w:hint="eastAsia"/>
              </w:rPr>
            </w:rPrChange>
          </w:rPr>
          <w:t>图</w:t>
        </w:r>
        <w:del w:id="130" w:author="ACT-LKR" w:date="2016-04-12T18:52:00Z">
          <w:r w:rsidRPr="00B35E43" w:rsidDel="00095884">
            <w:rPr>
              <w:rFonts w:hint="eastAsia"/>
              <w:sz w:val="24"/>
              <w:szCs w:val="24"/>
              <w:rPrChange w:id="131" w:author="PENGFEI ZHAN" w:date="2016-04-08T15:44:00Z">
                <w:rPr>
                  <w:rFonts w:hint="eastAsia"/>
                </w:rPr>
              </w:rPrChange>
            </w:rPr>
            <w:delText>片</w:delText>
          </w:r>
          <w:r w:rsidRPr="00B35E43" w:rsidDel="00095884">
            <w:rPr>
              <w:sz w:val="24"/>
              <w:szCs w:val="24"/>
              <w:rPrChange w:id="132" w:author="PENGFEI ZHAN" w:date="2016-04-08T15:44:00Z">
                <w:rPr/>
              </w:rPrChange>
            </w:rPr>
            <w:delText xml:space="preserve">  </w:delText>
          </w:r>
        </w:del>
        <w:r w:rsidRPr="00B35E43">
          <w:rPr>
            <w:sz w:val="24"/>
            <w:szCs w:val="24"/>
            <w:rPrChange w:id="133" w:author="PENGFEI ZHAN" w:date="2016-04-08T15:44:00Z">
              <w:rPr/>
            </w:rPrChange>
          </w:rPr>
          <w:fldChar w:fldCharType="begin"/>
        </w:r>
        <w:r w:rsidRPr="00B35E43">
          <w:rPr>
            <w:sz w:val="24"/>
            <w:szCs w:val="24"/>
            <w:rPrChange w:id="134" w:author="PENGFEI ZHAN" w:date="2016-04-08T15:44:00Z">
              <w:rPr/>
            </w:rPrChange>
          </w:rPr>
          <w:instrText xml:space="preserve"> SEQ </w:instrText>
        </w:r>
        <w:r w:rsidRPr="00B35E43">
          <w:rPr>
            <w:rFonts w:hint="eastAsia"/>
            <w:sz w:val="24"/>
            <w:szCs w:val="24"/>
            <w:rPrChange w:id="135" w:author="PENGFEI ZHAN" w:date="2016-04-08T15:44:00Z">
              <w:rPr>
                <w:rFonts w:hint="eastAsia"/>
              </w:rPr>
            </w:rPrChange>
          </w:rPr>
          <w:instrText>图片</w:instrText>
        </w:r>
        <w:r w:rsidRPr="00B35E43">
          <w:rPr>
            <w:sz w:val="24"/>
            <w:szCs w:val="24"/>
            <w:rPrChange w:id="136" w:author="PENGFEI ZHAN" w:date="2016-04-08T15:44:00Z">
              <w:rPr/>
            </w:rPrChange>
          </w:rPr>
          <w:instrText xml:space="preserve">_ \* ARABIC </w:instrText>
        </w:r>
      </w:ins>
      <w:r w:rsidRPr="00B35E43">
        <w:rPr>
          <w:sz w:val="24"/>
          <w:szCs w:val="24"/>
          <w:rPrChange w:id="137" w:author="PENGFEI ZHAN" w:date="2016-04-08T15:44:00Z">
            <w:rPr/>
          </w:rPrChange>
        </w:rPr>
        <w:fldChar w:fldCharType="separate"/>
      </w:r>
      <w:ins w:id="138" w:author="PENGFEI ZHAN" w:date="2016-04-08T15:44:00Z">
        <w:r w:rsidRPr="00B35E43">
          <w:rPr>
            <w:noProof/>
            <w:sz w:val="24"/>
            <w:szCs w:val="24"/>
            <w:rPrChange w:id="139" w:author="PENGFEI ZHAN" w:date="2016-04-08T15:44:00Z">
              <w:rPr>
                <w:noProof/>
              </w:rPr>
            </w:rPrChange>
          </w:rPr>
          <w:t>1</w:t>
        </w:r>
        <w:r w:rsidRPr="00B35E43">
          <w:rPr>
            <w:sz w:val="24"/>
            <w:szCs w:val="24"/>
            <w:rPrChange w:id="140" w:author="PENGFEI ZHAN" w:date="2016-04-08T15:44:00Z">
              <w:rPr/>
            </w:rPrChange>
          </w:rPr>
          <w:fldChar w:fldCharType="end"/>
        </w:r>
        <w:r w:rsidRPr="00B35E43">
          <w:rPr>
            <w:sz w:val="24"/>
            <w:szCs w:val="24"/>
            <w:rPrChange w:id="141" w:author="PENGFEI ZHAN" w:date="2016-04-08T15:44:00Z">
              <w:rPr/>
            </w:rPrChange>
          </w:rPr>
          <w:t xml:space="preserve"> </w:t>
        </w:r>
      </w:ins>
      <w:ins w:id="142" w:author="ACT-LKR" w:date="2016-04-12T18:54:00Z">
        <w:r w:rsidR="00095884">
          <w:rPr>
            <w:rFonts w:hint="eastAsia"/>
            <w:sz w:val="24"/>
            <w:szCs w:val="24"/>
          </w:rPr>
          <w:t xml:space="preserve"> </w:t>
        </w:r>
      </w:ins>
      <w:ins w:id="143" w:author="PENGFEI ZHAN" w:date="2016-04-08T15:44:00Z">
        <w:del w:id="144" w:author="ACT-LKR" w:date="2016-04-12T18:54:00Z">
          <w:r w:rsidRPr="00B35E43" w:rsidDel="00095884">
            <w:rPr>
              <w:rFonts w:hint="eastAsia"/>
              <w:sz w:val="24"/>
              <w:szCs w:val="24"/>
              <w:rPrChange w:id="145" w:author="PENGFEI ZHAN" w:date="2016-04-08T15:44:00Z">
                <w:rPr>
                  <w:rFonts w:hint="eastAsia"/>
                </w:rPr>
              </w:rPrChange>
            </w:rPr>
            <w:delText>：</w:delText>
          </w:r>
        </w:del>
        <w:del w:id="146" w:author="ACT-LKR" w:date="2016-04-12T18:52:00Z">
          <w:r w:rsidRPr="00B35E43" w:rsidDel="00095884">
            <w:rPr>
              <w:rFonts w:hint="eastAsia"/>
              <w:sz w:val="24"/>
              <w:szCs w:val="24"/>
              <w:rPrChange w:id="147" w:author="PENGFEI ZHAN" w:date="2016-04-08T15:44:00Z">
                <w:rPr>
                  <w:rFonts w:hint="eastAsia"/>
                </w:rPr>
              </w:rPrChange>
            </w:rPr>
            <w:delText>本软件</w:delText>
          </w:r>
        </w:del>
        <w:r w:rsidRPr="00B35E43">
          <w:rPr>
            <w:rFonts w:hint="eastAsia"/>
            <w:sz w:val="24"/>
            <w:szCs w:val="24"/>
            <w:rPrChange w:id="148" w:author="PENGFEI ZHAN" w:date="2016-04-08T15:44:00Z">
              <w:rPr>
                <w:rFonts w:hint="eastAsia"/>
              </w:rPr>
            </w:rPrChange>
          </w:rPr>
          <w:t>用例图</w:t>
        </w:r>
      </w:ins>
    </w:p>
    <w:p w14:paraId="08E23BDE" w14:textId="77777777" w:rsidR="00A1496D" w:rsidRPr="00A1496D" w:rsidRDefault="00A1496D" w:rsidP="00A1496D">
      <w:pPr>
        <w:pStyle w:val="2"/>
      </w:pPr>
      <w:bookmarkStart w:id="149" w:name="_Toc446516706"/>
      <w:r>
        <w:rPr>
          <w:rFonts w:hint="eastAsia"/>
        </w:rPr>
        <w:t>3.2</w:t>
      </w:r>
      <w:r>
        <w:rPr>
          <w:rFonts w:hint="eastAsia"/>
        </w:rPr>
        <w:t>用例说明</w:t>
      </w:r>
      <w:bookmarkEnd w:id="149"/>
    </w:p>
    <w:p w14:paraId="6A1F674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 w:rsidRPr="00950434">
        <w:rPr>
          <w:rFonts w:hint="eastAsia"/>
          <w:b/>
          <w:sz w:val="22"/>
          <w:szCs w:val="21"/>
        </w:rPr>
        <w:t xml:space="preserve">101  </w:t>
      </w:r>
      <w:r w:rsidRPr="00950434">
        <w:rPr>
          <w:rFonts w:hint="eastAsia"/>
          <w:b/>
          <w:sz w:val="22"/>
          <w:szCs w:val="21"/>
        </w:rPr>
        <w:t>读取</w:t>
      </w:r>
      <w:r w:rsidRPr="00950434">
        <w:rPr>
          <w:rFonts w:hint="eastAsia"/>
          <w:b/>
          <w:sz w:val="22"/>
          <w:szCs w:val="21"/>
        </w:rPr>
        <w:t>.mpp</w:t>
      </w:r>
      <w:r w:rsidRPr="00950434">
        <w:rPr>
          <w:rFonts w:hint="eastAsia"/>
          <w:b/>
          <w:sz w:val="22"/>
          <w:szCs w:val="21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  <w:tblPrChange w:id="150" w:author="PENGFEI ZHAN" w:date="2016-04-08T17:13:00Z">
          <w:tblPr>
            <w:tblStyle w:val="a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53"/>
        <w:gridCol w:w="1756"/>
        <w:gridCol w:w="4287"/>
        <w:tblGridChange w:id="151">
          <w:tblGrid>
            <w:gridCol w:w="2253"/>
            <w:gridCol w:w="10"/>
            <w:gridCol w:w="1746"/>
            <w:gridCol w:w="10"/>
            <w:gridCol w:w="4277"/>
            <w:gridCol w:w="55"/>
          </w:tblGrid>
        </w:tblGridChange>
      </w:tblGrid>
      <w:tr w:rsidR="00A2010E" w14:paraId="7753DFA1" w14:textId="77777777" w:rsidTr="00BC4C9A">
        <w:tc>
          <w:tcPr>
            <w:tcW w:w="2263" w:type="dxa"/>
            <w:tcPrChange w:id="152" w:author="PENGFEI ZHAN" w:date="2016-04-08T17:13:00Z">
              <w:tcPr>
                <w:tcW w:w="2263" w:type="dxa"/>
                <w:gridSpan w:val="2"/>
              </w:tcPr>
            </w:tcPrChange>
          </w:tcPr>
          <w:p w14:paraId="51C9C80A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88" w:type="dxa"/>
            <w:gridSpan w:val="2"/>
            <w:tcPrChange w:id="153" w:author="PENGFEI ZHAN" w:date="2016-04-08T17:13:00Z">
              <w:tcPr>
                <w:tcW w:w="6033" w:type="dxa"/>
                <w:gridSpan w:val="4"/>
              </w:tcPr>
            </w:tcPrChange>
          </w:tcPr>
          <w:p w14:paraId="450BF8C8" w14:textId="77777777" w:rsidR="00A2010E" w:rsidRDefault="0070234B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.mpp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50434" w14:paraId="167A7A8E" w14:textId="77777777" w:rsidTr="00BC4C9A">
        <w:tc>
          <w:tcPr>
            <w:tcW w:w="2263" w:type="dxa"/>
            <w:tcPrChange w:id="154" w:author="PENGFEI ZHAN" w:date="2016-04-08T17:13:00Z">
              <w:tcPr>
                <w:tcW w:w="2263" w:type="dxa"/>
                <w:gridSpan w:val="2"/>
              </w:tcPr>
            </w:tcPrChange>
          </w:tcPr>
          <w:p w14:paraId="67B70E8F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88" w:type="dxa"/>
            <w:gridSpan w:val="2"/>
            <w:tcPrChange w:id="155" w:author="PENGFEI ZHAN" w:date="2016-04-08T17:13:00Z">
              <w:tcPr>
                <w:tcW w:w="6033" w:type="dxa"/>
                <w:gridSpan w:val="4"/>
              </w:tcPr>
            </w:tcPrChange>
          </w:tcPr>
          <w:p w14:paraId="74B67384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A2010E" w14:paraId="59671FC5" w14:textId="77777777" w:rsidTr="00BC4C9A">
        <w:tc>
          <w:tcPr>
            <w:tcW w:w="2263" w:type="dxa"/>
            <w:tcPrChange w:id="156" w:author="PENGFEI ZHAN" w:date="2016-04-08T17:13:00Z">
              <w:tcPr>
                <w:tcW w:w="2263" w:type="dxa"/>
                <w:gridSpan w:val="2"/>
              </w:tcPr>
            </w:tcPrChange>
          </w:tcPr>
          <w:p w14:paraId="73BC46C4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88" w:type="dxa"/>
            <w:gridSpan w:val="2"/>
            <w:tcPrChange w:id="157" w:author="PENGFEI ZHAN" w:date="2016-04-08T17:13:00Z">
              <w:tcPr>
                <w:tcW w:w="6033" w:type="dxa"/>
                <w:gridSpan w:val="4"/>
              </w:tcPr>
            </w:tcPrChange>
          </w:tcPr>
          <w:p w14:paraId="18F3BB5A" w14:textId="77777777" w:rsidR="00A2010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计划表</w:t>
            </w:r>
          </w:p>
        </w:tc>
      </w:tr>
      <w:tr w:rsidR="00A2010E" w14:paraId="0131B916" w14:textId="77777777" w:rsidTr="00BC4C9A">
        <w:tc>
          <w:tcPr>
            <w:tcW w:w="2263" w:type="dxa"/>
            <w:tcPrChange w:id="158" w:author="PENGFEI ZHAN" w:date="2016-04-08T17:13:00Z">
              <w:tcPr>
                <w:tcW w:w="2263" w:type="dxa"/>
                <w:gridSpan w:val="2"/>
              </w:tcPr>
            </w:tcPrChange>
          </w:tcPr>
          <w:p w14:paraId="643AAB9F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88" w:type="dxa"/>
            <w:gridSpan w:val="2"/>
            <w:tcPrChange w:id="159" w:author="PENGFEI ZHAN" w:date="2016-04-08T17:13:00Z">
              <w:tcPr>
                <w:tcW w:w="6033" w:type="dxa"/>
                <w:gridSpan w:val="4"/>
              </w:tcPr>
            </w:tcPrChange>
          </w:tcPr>
          <w:p w14:paraId="39D6D18C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打开运行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A2010E" w14:paraId="4ABAE051" w14:textId="77777777" w:rsidTr="00BC4C9A">
        <w:tc>
          <w:tcPr>
            <w:tcW w:w="2263" w:type="dxa"/>
            <w:tcPrChange w:id="160" w:author="PENGFEI ZHAN" w:date="2016-04-08T17:13:00Z">
              <w:tcPr>
                <w:tcW w:w="2263" w:type="dxa"/>
                <w:gridSpan w:val="2"/>
              </w:tcPr>
            </w:tcPrChange>
          </w:tcPr>
          <w:p w14:paraId="6B963092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88" w:type="dxa"/>
            <w:gridSpan w:val="2"/>
            <w:tcPrChange w:id="161" w:author="PENGFEI ZHAN" w:date="2016-04-08T17:13:00Z">
              <w:tcPr>
                <w:tcW w:w="6033" w:type="dxa"/>
                <w:gridSpan w:val="4"/>
              </w:tcPr>
            </w:tcPrChange>
          </w:tcPr>
          <w:p w14:paraId="7BD237F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2010E" w14:paraId="1CEBBA3C" w14:textId="77777777" w:rsidTr="00BC4C9A">
        <w:tc>
          <w:tcPr>
            <w:tcW w:w="2263" w:type="dxa"/>
            <w:tcPrChange w:id="162" w:author="PENGFEI ZHAN" w:date="2016-04-08T17:13:00Z">
              <w:tcPr>
                <w:tcW w:w="2263" w:type="dxa"/>
                <w:gridSpan w:val="2"/>
              </w:tcPr>
            </w:tcPrChange>
          </w:tcPr>
          <w:p w14:paraId="7E3C638E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88" w:type="dxa"/>
            <w:gridSpan w:val="2"/>
            <w:tcPrChange w:id="163" w:author="PENGFEI ZHAN" w:date="2016-04-08T17:13:00Z">
              <w:tcPr>
                <w:tcW w:w="6033" w:type="dxa"/>
                <w:gridSpan w:val="4"/>
              </w:tcPr>
            </w:tcPrChange>
          </w:tcPr>
          <w:p w14:paraId="6DC44082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2010E" w14:paraId="6E613B64" w14:textId="77777777" w:rsidTr="00BC4C9A">
        <w:tc>
          <w:tcPr>
            <w:tcW w:w="2263" w:type="dxa"/>
            <w:tcPrChange w:id="164" w:author="PENGFEI ZHAN" w:date="2016-04-08T17:13:00Z">
              <w:tcPr>
                <w:tcW w:w="2263" w:type="dxa"/>
                <w:gridSpan w:val="2"/>
              </w:tcPr>
            </w:tcPrChange>
          </w:tcPr>
          <w:p w14:paraId="1A543EC8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88" w:type="dxa"/>
            <w:gridSpan w:val="2"/>
            <w:tcPrChange w:id="165" w:author="PENGFEI ZHAN" w:date="2016-04-08T17:13:00Z">
              <w:tcPr>
                <w:tcW w:w="6033" w:type="dxa"/>
                <w:gridSpan w:val="4"/>
              </w:tcPr>
            </w:tcPrChange>
          </w:tcPr>
          <w:p w14:paraId="2CF92DD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2661F66D" w14:textId="77777777" w:rsidTr="00BC4C9A">
        <w:tc>
          <w:tcPr>
            <w:tcW w:w="2263" w:type="dxa"/>
            <w:tcPrChange w:id="166" w:author="PENGFEI ZHAN" w:date="2016-04-08T17:13:00Z">
              <w:tcPr>
                <w:tcW w:w="2263" w:type="dxa"/>
                <w:gridSpan w:val="2"/>
              </w:tcPr>
            </w:tcPrChange>
          </w:tcPr>
          <w:p w14:paraId="23306FCE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88" w:type="dxa"/>
            <w:gridSpan w:val="2"/>
            <w:tcPrChange w:id="167" w:author="PENGFEI ZHAN" w:date="2016-04-08T17:13:00Z">
              <w:tcPr>
                <w:tcW w:w="6033" w:type="dxa"/>
                <w:gridSpan w:val="4"/>
              </w:tcPr>
            </w:tcPrChange>
          </w:tcPr>
          <w:p w14:paraId="143DEAB6" w14:textId="77777777" w:rsidR="009B51B0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D5AFE" w14:paraId="1832D155" w14:textId="77777777" w:rsidTr="00BC4C9A">
        <w:trPr>
          <w:trHeight w:val="233"/>
          <w:trPrChange w:id="168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 w:val="restart"/>
            <w:tcPrChange w:id="169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173770D1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56" w:type="dxa"/>
            <w:tcPrChange w:id="170" w:author="PENGFEI ZHAN" w:date="2016-04-08T17:13:00Z">
              <w:tcPr>
                <w:tcW w:w="1701" w:type="dxa"/>
                <w:gridSpan w:val="2"/>
              </w:tcPr>
            </w:tcPrChange>
          </w:tcPr>
          <w:p w14:paraId="44EFC4C3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  <w:tcPrChange w:id="171" w:author="PENGFEI ZHAN" w:date="2016-04-08T17:13:00Z">
              <w:tcPr>
                <w:tcW w:w="4332" w:type="dxa"/>
                <w:gridSpan w:val="2"/>
              </w:tcPr>
            </w:tcPrChange>
          </w:tcPr>
          <w:p w14:paraId="3D5C4794" w14:textId="77777777" w:rsidR="00ED5AFE" w:rsidRDefault="00ED5AFE" w:rsidP="00CF5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使用</w:t>
            </w:r>
            <w:r w:rsidR="00CF5B0D">
              <w:rPr>
                <w:rFonts w:hint="eastAsia"/>
                <w:sz w:val="21"/>
                <w:szCs w:val="21"/>
              </w:rPr>
              <w:t>M</w:t>
            </w:r>
            <w:r w:rsidR="00CF5B0D">
              <w:rPr>
                <w:sz w:val="21"/>
                <w:szCs w:val="21"/>
              </w:rPr>
              <w:t>ini Project</w:t>
            </w:r>
            <w:r w:rsidR="0070234B">
              <w:rPr>
                <w:rFonts w:hint="eastAsia"/>
                <w:sz w:val="21"/>
                <w:szCs w:val="21"/>
              </w:rPr>
              <w:t>打开</w:t>
            </w:r>
            <w:r w:rsidR="0070234B">
              <w:rPr>
                <w:sz w:val="21"/>
                <w:szCs w:val="21"/>
              </w:rPr>
              <w:t>.mpp</w:t>
            </w:r>
            <w:r w:rsidR="0070234B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14:paraId="0CC04EF9" w14:textId="77777777" w:rsidTr="00BC4C9A">
        <w:trPr>
          <w:trHeight w:val="233"/>
          <w:trPrChange w:id="172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173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7095782D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74" w:author="PENGFEI ZHAN" w:date="2016-04-08T17:13:00Z">
              <w:tcPr>
                <w:tcW w:w="1701" w:type="dxa"/>
                <w:gridSpan w:val="2"/>
              </w:tcPr>
            </w:tcPrChange>
          </w:tcPr>
          <w:p w14:paraId="31304F6F" w14:textId="77777777" w:rsidR="009B51B0" w:rsidRDefault="009B51B0" w:rsidP="00ED5AF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 w:rsidR="00ED5AFE"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  <w:tcPrChange w:id="175" w:author="PENGFEI ZHAN" w:date="2016-04-08T17:13:00Z">
              <w:tcPr>
                <w:tcW w:w="4332" w:type="dxa"/>
                <w:gridSpan w:val="2"/>
              </w:tcPr>
            </w:tcPrChange>
          </w:tcPr>
          <w:p w14:paraId="25641D2F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3806DE"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project</w:t>
            </w:r>
            <w:r w:rsidR="000157A4">
              <w:rPr>
                <w:rFonts w:hint="eastAsia"/>
                <w:sz w:val="21"/>
                <w:szCs w:val="21"/>
              </w:rPr>
              <w:t>计划表</w:t>
            </w:r>
          </w:p>
        </w:tc>
      </w:tr>
      <w:tr w:rsidR="009B51B0" w14:paraId="666BBD57" w14:textId="77777777" w:rsidTr="00BC4C9A">
        <w:trPr>
          <w:trHeight w:val="232"/>
          <w:trPrChange w:id="176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177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48A25117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78" w:author="PENGFEI ZHAN" w:date="2016-04-08T17:13:00Z">
              <w:tcPr>
                <w:tcW w:w="1701" w:type="dxa"/>
                <w:gridSpan w:val="2"/>
              </w:tcPr>
            </w:tcPrChange>
          </w:tcPr>
          <w:p w14:paraId="160DC6C2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  <w:tcPrChange w:id="179" w:author="PENGFEI ZHAN" w:date="2016-04-08T17:13:00Z">
              <w:tcPr>
                <w:tcW w:w="4332" w:type="dxa"/>
                <w:gridSpan w:val="2"/>
              </w:tcPr>
            </w:tcPrChange>
          </w:tcPr>
          <w:p w14:paraId="298ECD6E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3806DE">
              <w:rPr>
                <w:rFonts w:hint="eastAsia"/>
                <w:sz w:val="21"/>
                <w:szCs w:val="21"/>
              </w:rPr>
              <w:t>该</w:t>
            </w:r>
            <w:r w:rsidR="003806DE">
              <w:rPr>
                <w:rFonts w:hint="eastAsia"/>
                <w:sz w:val="21"/>
                <w:szCs w:val="21"/>
              </w:rPr>
              <w:t>.mpp</w:t>
            </w:r>
            <w:r w:rsidR="003806DE">
              <w:rPr>
                <w:rFonts w:hint="eastAsia"/>
                <w:sz w:val="21"/>
                <w:szCs w:val="21"/>
              </w:rPr>
              <w:t>文件</w:t>
            </w:r>
            <w:r w:rsidR="003806DE">
              <w:rPr>
                <w:sz w:val="21"/>
                <w:szCs w:val="21"/>
              </w:rPr>
              <w:t>内容的视图</w:t>
            </w:r>
          </w:p>
        </w:tc>
      </w:tr>
      <w:tr w:rsidR="009B51B0" w:rsidDel="00BC4C9A" w14:paraId="1E5A6E5D" w14:textId="3BA6E454" w:rsidTr="00BC4C9A">
        <w:trPr>
          <w:trHeight w:val="77"/>
          <w:del w:id="180" w:author="PENGFEI ZHAN" w:date="2016-04-08T17:13:00Z"/>
          <w:trPrChange w:id="181" w:author="PENGFEI ZHAN" w:date="2016-04-08T17:13:00Z">
            <w:trPr>
              <w:trHeight w:val="77"/>
            </w:trPr>
          </w:trPrChange>
        </w:trPr>
        <w:tc>
          <w:tcPr>
            <w:tcW w:w="2263" w:type="dxa"/>
            <w:tcPrChange w:id="182" w:author="PENGFEI ZHAN" w:date="2016-04-08T17:13:00Z">
              <w:tcPr>
                <w:tcW w:w="2263" w:type="dxa"/>
                <w:gridSpan w:val="2"/>
              </w:tcPr>
            </w:tcPrChange>
          </w:tcPr>
          <w:p w14:paraId="4E4B9E47" w14:textId="23992A02" w:rsidR="009B51B0" w:rsidDel="00BC4C9A" w:rsidRDefault="009B51B0" w:rsidP="00A1496D">
            <w:pPr>
              <w:rPr>
                <w:del w:id="183" w:author="PENGFEI ZHAN" w:date="2016-04-08T17:13:00Z"/>
                <w:sz w:val="21"/>
                <w:szCs w:val="21"/>
              </w:rPr>
            </w:pPr>
            <w:del w:id="184" w:author="PENGFEI ZHAN" w:date="2016-04-08T17:13:00Z">
              <w:r w:rsidDel="00BC4C9A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6088" w:type="dxa"/>
            <w:gridSpan w:val="2"/>
            <w:tcPrChange w:id="185" w:author="PENGFEI ZHAN" w:date="2016-04-08T17:13:00Z">
              <w:tcPr>
                <w:tcW w:w="6033" w:type="dxa"/>
                <w:gridSpan w:val="4"/>
              </w:tcPr>
            </w:tcPrChange>
          </w:tcPr>
          <w:p w14:paraId="4603E44E" w14:textId="45ED4CC4" w:rsidR="009B51B0" w:rsidDel="00BC4C9A" w:rsidRDefault="000157A4" w:rsidP="00A1496D">
            <w:pPr>
              <w:rPr>
                <w:del w:id="186" w:author="PENGFEI ZHAN" w:date="2016-04-08T17:13:00Z"/>
                <w:sz w:val="21"/>
                <w:szCs w:val="21"/>
              </w:rPr>
            </w:pPr>
            <w:del w:id="187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BC4C9A" w14:paraId="6FD50423" w14:textId="77777777" w:rsidTr="001202C6">
        <w:trPr>
          <w:trHeight w:val="315"/>
        </w:trPr>
        <w:tc>
          <w:tcPr>
            <w:tcW w:w="2263" w:type="dxa"/>
            <w:vMerge w:val="restart"/>
          </w:tcPr>
          <w:p w14:paraId="0E489A17" w14:textId="395C4393" w:rsidR="00BC4C9A" w:rsidRDefault="00BC4C9A" w:rsidP="00A1496D">
            <w:pPr>
              <w:rPr>
                <w:sz w:val="21"/>
                <w:szCs w:val="21"/>
              </w:rPr>
            </w:pPr>
            <w:ins w:id="188" w:author="PENGFEI ZHAN" w:date="2016-04-08T17:13:00Z">
              <w:r>
                <w:rPr>
                  <w:rFonts w:hint="eastAsia"/>
                  <w:sz w:val="21"/>
                  <w:szCs w:val="21"/>
                </w:rPr>
                <w:t>Specific Alternative Flows</w:t>
              </w:r>
            </w:ins>
          </w:p>
        </w:tc>
        <w:tc>
          <w:tcPr>
            <w:tcW w:w="1756" w:type="dxa"/>
          </w:tcPr>
          <w:p w14:paraId="124C0F98" w14:textId="77777777" w:rsidR="00BC4C9A" w:rsidRDefault="00BC4C9A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AFEE648" w14:textId="782CC5C0" w:rsidR="00BC4C9A" w:rsidRDefault="00BC4C9A" w:rsidP="00A1496D">
            <w:pPr>
              <w:rPr>
                <w:sz w:val="21"/>
                <w:szCs w:val="21"/>
              </w:rPr>
            </w:pPr>
            <w:ins w:id="189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</w:tr>
      <w:tr w:rsidR="00BC4C9A" w14:paraId="5FE9AED6" w14:textId="77777777" w:rsidTr="001202C6">
        <w:trPr>
          <w:trHeight w:val="315"/>
        </w:trPr>
        <w:tc>
          <w:tcPr>
            <w:tcW w:w="2263" w:type="dxa"/>
            <w:vMerge/>
          </w:tcPr>
          <w:p w14:paraId="5A0CA474" w14:textId="77777777" w:rsidR="00BC4C9A" w:rsidRDefault="00BC4C9A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320DEC27" w14:textId="6A7E3294" w:rsidR="00BC4C9A" w:rsidRDefault="00BC4C9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del w:id="190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(</w:delText>
              </w:r>
              <w:r w:rsidDel="00EF174B">
                <w:rPr>
                  <w:sz w:val="21"/>
                  <w:szCs w:val="21"/>
                </w:rPr>
                <w:delText>numbered</w:delText>
              </w:r>
              <w:r w:rsidDel="00EF174B">
                <w:rPr>
                  <w:rFonts w:hint="eastAsia"/>
                  <w:sz w:val="21"/>
                  <w:szCs w:val="21"/>
                </w:rPr>
                <w:delText>)</w:delText>
              </w:r>
            </w:del>
            <w:ins w:id="191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</w:tcPr>
          <w:p w14:paraId="5B29713A" w14:textId="488D989E" w:rsidR="00BC4C9A" w:rsidRDefault="00BC4C9A" w:rsidP="00A1496D">
            <w:pPr>
              <w:rPr>
                <w:sz w:val="21"/>
                <w:szCs w:val="21"/>
              </w:rPr>
            </w:pPr>
            <w:ins w:id="192" w:author="PENGFEI ZHAN" w:date="2016-04-08T16:09:00Z">
              <w:r>
                <w:rPr>
                  <w:sz w:val="21"/>
                  <w:szCs w:val="21"/>
                </w:rPr>
                <w:t>如果用户未能成功打开</w:t>
              </w:r>
              <w:r>
                <w:rPr>
                  <w:rFonts w:hint="eastAsia"/>
                  <w:sz w:val="21"/>
                  <w:szCs w:val="21"/>
                </w:rPr>
                <w:t>.mpp</w:t>
              </w:r>
              <w:r>
                <w:rPr>
                  <w:rFonts w:hint="eastAsia"/>
                  <w:sz w:val="21"/>
                  <w:szCs w:val="21"/>
                </w:rPr>
                <w:t>文件，则弹出报错窗口</w:t>
              </w:r>
            </w:ins>
          </w:p>
        </w:tc>
      </w:tr>
      <w:tr w:rsidR="00BC4C9A" w14:paraId="316696BA" w14:textId="77777777" w:rsidTr="001202C6">
        <w:trPr>
          <w:trHeight w:val="315"/>
          <w:ins w:id="193" w:author="PENGFEI ZHAN" w:date="2016-04-08T16:09:00Z"/>
        </w:trPr>
        <w:tc>
          <w:tcPr>
            <w:tcW w:w="2263" w:type="dxa"/>
            <w:vMerge/>
          </w:tcPr>
          <w:p w14:paraId="362499E8" w14:textId="77777777" w:rsidR="00BC4C9A" w:rsidRDefault="00BC4C9A" w:rsidP="00A1496D">
            <w:pPr>
              <w:rPr>
                <w:ins w:id="194" w:author="PENGFEI ZHAN" w:date="2016-04-08T16:09:00Z"/>
                <w:sz w:val="21"/>
                <w:szCs w:val="21"/>
              </w:rPr>
            </w:pPr>
          </w:p>
        </w:tc>
        <w:tc>
          <w:tcPr>
            <w:tcW w:w="1756" w:type="dxa"/>
          </w:tcPr>
          <w:p w14:paraId="35312C9A" w14:textId="73C752E7" w:rsidR="00BC4C9A" w:rsidRDefault="00BC4C9A" w:rsidP="00EF174B">
            <w:pPr>
              <w:rPr>
                <w:ins w:id="195" w:author="PENGFEI ZHAN" w:date="2016-04-08T16:09:00Z"/>
                <w:sz w:val="21"/>
                <w:szCs w:val="21"/>
              </w:rPr>
            </w:pPr>
            <w:ins w:id="196" w:author="PENGFEI ZHAN" w:date="2016-04-08T16:09:00Z">
              <w:r>
                <w:rPr>
                  <w:rFonts w:hint="eastAsia"/>
                  <w:sz w:val="21"/>
                  <w:szCs w:val="21"/>
                </w:rPr>
                <w:t>Steps2</w:t>
              </w:r>
            </w:ins>
          </w:p>
        </w:tc>
        <w:tc>
          <w:tcPr>
            <w:tcW w:w="4332" w:type="dxa"/>
          </w:tcPr>
          <w:p w14:paraId="3A88E930" w14:textId="076BAB0C" w:rsidR="00BC4C9A" w:rsidRDefault="00BC4C9A" w:rsidP="00A1496D">
            <w:pPr>
              <w:rPr>
                <w:ins w:id="197" w:author="PENGFEI ZHAN" w:date="2016-04-08T16:09:00Z"/>
                <w:sz w:val="21"/>
                <w:szCs w:val="21"/>
              </w:rPr>
            </w:pPr>
            <w:ins w:id="198" w:author="PENGFEI ZHAN" w:date="2016-04-08T16:11:00Z">
              <w:r>
                <w:rPr>
                  <w:sz w:val="21"/>
                  <w:szCs w:val="21"/>
                </w:rPr>
                <w:t>回到</w:t>
              </w:r>
              <w:r>
                <w:rPr>
                  <w:sz w:val="21"/>
                  <w:szCs w:val="21"/>
                </w:rPr>
                <w:t>Mini</w:t>
              </w:r>
              <w:r>
                <w:rPr>
                  <w:rFonts w:hint="eastAsia"/>
                  <w:sz w:val="21"/>
                  <w:szCs w:val="21"/>
                </w:rPr>
                <w:t xml:space="preserve"> Project</w:t>
              </w:r>
              <w:r>
                <w:rPr>
                  <w:rFonts w:hint="eastAsia"/>
                  <w:sz w:val="21"/>
                  <w:szCs w:val="21"/>
                </w:rPr>
                <w:t>主页面</w:t>
              </w:r>
            </w:ins>
          </w:p>
        </w:tc>
      </w:tr>
      <w:tr w:rsidR="00BC4C9A" w14:paraId="200981D6" w14:textId="77777777" w:rsidTr="001202C6">
        <w:trPr>
          <w:trHeight w:val="315"/>
        </w:trPr>
        <w:tc>
          <w:tcPr>
            <w:tcW w:w="2263" w:type="dxa"/>
            <w:vMerge/>
          </w:tcPr>
          <w:p w14:paraId="22E52FBF" w14:textId="77777777" w:rsidR="00BC4C9A" w:rsidRDefault="00BC4C9A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4D656A5C" w14:textId="77777777" w:rsidR="00BC4C9A" w:rsidRDefault="00BC4C9A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46AE1933" w14:textId="5B6977E3" w:rsidR="00BC4C9A" w:rsidRDefault="00BC4C9A" w:rsidP="009B51B0">
            <w:pPr>
              <w:rPr>
                <w:sz w:val="21"/>
                <w:szCs w:val="21"/>
              </w:rPr>
            </w:pPr>
            <w:ins w:id="199" w:author="PENGFEI ZHAN" w:date="2016-04-08T16:12:00Z">
              <w:r>
                <w:rPr>
                  <w:sz w:val="21"/>
                  <w:szCs w:val="21"/>
                </w:rPr>
                <w:t>未能打开</w:t>
              </w:r>
              <w:r>
                <w:rPr>
                  <w:rFonts w:hint="eastAsia"/>
                  <w:sz w:val="21"/>
                  <w:szCs w:val="21"/>
                </w:rPr>
                <w:t>.mpp</w:t>
              </w:r>
              <w:r>
                <w:rPr>
                  <w:rFonts w:hint="eastAsia"/>
                  <w:sz w:val="21"/>
                  <w:szCs w:val="21"/>
                </w:rPr>
                <w:t>文件</w:t>
              </w:r>
            </w:ins>
          </w:p>
        </w:tc>
      </w:tr>
      <w:tr w:rsidR="009B51B0" w14:paraId="4C373CFD" w14:textId="77777777" w:rsidTr="00BC4C9A">
        <w:trPr>
          <w:trHeight w:val="465"/>
          <w:trPrChange w:id="200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201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27C6AD16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88" w:type="dxa"/>
            <w:gridSpan w:val="2"/>
            <w:tcPrChange w:id="202" w:author="PENGFEI ZHAN" w:date="2016-04-08T17:13:00Z">
              <w:tcPr>
                <w:tcW w:w="6033" w:type="dxa"/>
                <w:gridSpan w:val="4"/>
              </w:tcPr>
            </w:tcPrChange>
          </w:tcPr>
          <w:p w14:paraId="0BEADD44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0FDF361D" w14:textId="77777777" w:rsidTr="00BC4C9A">
        <w:trPr>
          <w:trHeight w:val="233"/>
          <w:trPrChange w:id="203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204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7E2B9417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05" w:author="PENGFEI ZHAN" w:date="2016-04-08T17:13:00Z">
              <w:tcPr>
                <w:tcW w:w="1701" w:type="dxa"/>
                <w:gridSpan w:val="2"/>
              </w:tcPr>
            </w:tcPrChange>
          </w:tcPr>
          <w:p w14:paraId="68DD42EB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206" w:author="PENGFEI ZHAN" w:date="2016-04-08T17:13:00Z">
              <w:tcPr>
                <w:tcW w:w="4332" w:type="dxa"/>
                <w:gridSpan w:val="2"/>
              </w:tcPr>
            </w:tcPrChange>
          </w:tcPr>
          <w:p w14:paraId="0B5D2849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466C7131" w14:textId="77777777" w:rsidTr="00BC4C9A">
        <w:trPr>
          <w:trHeight w:val="232"/>
          <w:trPrChange w:id="207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208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012BB5DB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09" w:author="PENGFEI ZHAN" w:date="2016-04-08T17:13:00Z">
              <w:tcPr>
                <w:tcW w:w="1701" w:type="dxa"/>
                <w:gridSpan w:val="2"/>
              </w:tcPr>
            </w:tcPrChange>
          </w:tcPr>
          <w:p w14:paraId="04EC3255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  <w:tcPrChange w:id="210" w:author="PENGFEI ZHAN" w:date="2016-04-08T17:13:00Z">
              <w:tcPr>
                <w:tcW w:w="4332" w:type="dxa"/>
                <w:gridSpan w:val="2"/>
              </w:tcPr>
            </w:tcPrChange>
          </w:tcPr>
          <w:p w14:paraId="74539AF4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6619FE25" w14:textId="77777777" w:rsidTr="00BC4C9A">
        <w:trPr>
          <w:trHeight w:val="465"/>
          <w:trPrChange w:id="211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212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493F4AA1" w14:textId="77777777" w:rsidR="009B51B0" w:rsidRPr="00A2010E" w:rsidRDefault="009B51B0" w:rsidP="009B51B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88" w:type="dxa"/>
            <w:gridSpan w:val="2"/>
            <w:tcPrChange w:id="213" w:author="PENGFEI ZHAN" w:date="2016-04-08T17:13:00Z">
              <w:tcPr>
                <w:tcW w:w="6033" w:type="dxa"/>
                <w:gridSpan w:val="4"/>
              </w:tcPr>
            </w:tcPrChange>
          </w:tcPr>
          <w:p w14:paraId="1C1ED68F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5E117EF9" w14:textId="77777777" w:rsidTr="00BC4C9A">
        <w:trPr>
          <w:trHeight w:val="155"/>
          <w:trPrChange w:id="214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15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0E37B540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16" w:author="PENGFEI ZHAN" w:date="2016-04-08T17:13:00Z">
              <w:tcPr>
                <w:tcW w:w="1701" w:type="dxa"/>
                <w:gridSpan w:val="2"/>
              </w:tcPr>
            </w:tcPrChange>
          </w:tcPr>
          <w:p w14:paraId="0A3109A2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  <w:tcPrChange w:id="217" w:author="PENGFEI ZHAN" w:date="2016-04-08T17:13:00Z">
              <w:tcPr>
                <w:tcW w:w="4332" w:type="dxa"/>
                <w:gridSpan w:val="2"/>
              </w:tcPr>
            </w:tcPrChange>
          </w:tcPr>
          <w:p w14:paraId="164B33DE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5D814915" w14:textId="77777777" w:rsidTr="00BC4C9A">
        <w:trPr>
          <w:trHeight w:val="155"/>
          <w:trPrChange w:id="218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19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6041008E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20" w:author="PENGFEI ZHAN" w:date="2016-04-08T17:13:00Z">
              <w:tcPr>
                <w:tcW w:w="1701" w:type="dxa"/>
                <w:gridSpan w:val="2"/>
              </w:tcPr>
            </w:tcPrChange>
          </w:tcPr>
          <w:p w14:paraId="38BF2938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221" w:author="PENGFEI ZHAN" w:date="2016-04-08T17:13:00Z">
              <w:tcPr>
                <w:tcW w:w="4332" w:type="dxa"/>
                <w:gridSpan w:val="2"/>
              </w:tcPr>
            </w:tcPrChange>
          </w:tcPr>
          <w:p w14:paraId="189D16D3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3BB4EBF4" w14:textId="77777777" w:rsidTr="00BC4C9A">
        <w:trPr>
          <w:trHeight w:val="155"/>
          <w:trPrChange w:id="222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23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43DD9FD1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24" w:author="PENGFEI ZHAN" w:date="2016-04-08T17:13:00Z">
              <w:tcPr>
                <w:tcW w:w="1701" w:type="dxa"/>
                <w:gridSpan w:val="2"/>
              </w:tcPr>
            </w:tcPrChange>
          </w:tcPr>
          <w:p w14:paraId="2848F210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  <w:tcPrChange w:id="225" w:author="PENGFEI ZHAN" w:date="2016-04-08T17:13:00Z">
              <w:tcPr>
                <w:tcW w:w="4332" w:type="dxa"/>
                <w:gridSpan w:val="2"/>
              </w:tcPr>
            </w:tcPrChange>
          </w:tcPr>
          <w:p w14:paraId="117B2130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</w:tbl>
    <w:p w14:paraId="26CCCE5A" w14:textId="77777777" w:rsidR="00A1496D" w:rsidDel="009B7603" w:rsidRDefault="00A1496D">
      <w:pPr>
        <w:rPr>
          <w:del w:id="226" w:author="PENGFEI ZHAN" w:date="2016-04-08T16:14:00Z"/>
          <w:sz w:val="21"/>
          <w:szCs w:val="21"/>
        </w:rPr>
        <w:pPrChange w:id="227" w:author="PENGFEI ZHAN" w:date="2016-04-08T16:14:00Z">
          <w:pPr>
            <w:ind w:firstLineChars="100" w:firstLine="210"/>
          </w:pPr>
        </w:pPrChange>
      </w:pPr>
    </w:p>
    <w:p w14:paraId="1BD1BE81" w14:textId="312A289E" w:rsidR="009B7603" w:rsidRPr="00CE3C76" w:rsidRDefault="00CE3C76" w:rsidP="00A1496D">
      <w:pPr>
        <w:ind w:firstLineChars="100" w:firstLine="240"/>
        <w:rPr>
          <w:ins w:id="228" w:author="PENGFEI ZHAN" w:date="2016-04-08T16:14:00Z"/>
          <w:sz w:val="24"/>
          <w:szCs w:val="21"/>
          <w:rPrChange w:id="229" w:author="ACT-LKR" w:date="2016-05-03T14:49:00Z">
            <w:rPr>
              <w:ins w:id="230" w:author="PENGFEI ZHAN" w:date="2016-04-08T16:14:00Z"/>
              <w:sz w:val="21"/>
              <w:szCs w:val="21"/>
            </w:rPr>
          </w:rPrChange>
        </w:rPr>
      </w:pPr>
      <w:ins w:id="231" w:author="ACT-LKR" w:date="2016-05-03T14:4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</w:t>
        </w:r>
      </w:ins>
      <w:ins w:id="232" w:author="ACT-LKR" w:date="2016-05-03T14:50:00Z">
        <w:r>
          <w:rPr>
            <w:sz w:val="24"/>
            <w:szCs w:val="21"/>
          </w:rPr>
          <w:t>用户</w:t>
        </w:r>
        <w:r>
          <w:rPr>
            <w:rFonts w:hint="eastAsia"/>
            <w:sz w:val="24"/>
            <w:szCs w:val="21"/>
          </w:rPr>
          <w:t>在</w:t>
        </w:r>
        <w:r>
          <w:rPr>
            <w:sz w:val="24"/>
            <w:szCs w:val="21"/>
          </w:rPr>
          <w:t>没有安装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>icroSoft Project</w:t>
        </w:r>
      </w:ins>
      <w:ins w:id="233" w:author="ACT-LKR" w:date="2016-05-03T14:51:00Z"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情况下想要打开</w:t>
        </w:r>
      </w:ins>
      <w:ins w:id="234" w:author="ACT-LKR" w:date="2016-05-03T14:52:00Z">
        <w:r>
          <w:rPr>
            <w:rFonts w:hint="eastAsia"/>
            <w:sz w:val="24"/>
            <w:szCs w:val="21"/>
          </w:rPr>
          <w:t>mpp</w:t>
        </w:r>
        <w:r>
          <w:rPr>
            <w:sz w:val="24"/>
            <w:szCs w:val="21"/>
          </w:rPr>
          <w:t>文件</w:t>
        </w:r>
        <w:r>
          <w:rPr>
            <w:rFonts w:hint="eastAsia"/>
            <w:sz w:val="24"/>
            <w:szCs w:val="21"/>
          </w:rPr>
          <w:t>时</w:t>
        </w:r>
        <w:r>
          <w:rPr>
            <w:sz w:val="24"/>
            <w:szCs w:val="21"/>
          </w:rPr>
          <w:t>，可以使用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来</w:t>
        </w:r>
        <w:r>
          <w:rPr>
            <w:sz w:val="24"/>
            <w:szCs w:val="21"/>
          </w:rPr>
          <w:t>作为</w:t>
        </w:r>
      </w:ins>
      <w:ins w:id="235" w:author="ACT-LKR" w:date="2016-05-03T14:53:00Z">
        <w:r>
          <w:rPr>
            <w:sz w:val="24"/>
            <w:szCs w:val="21"/>
          </w:rPr>
          <w:t>工具打开和读取</w:t>
        </w:r>
        <w:r>
          <w:rPr>
            <w:sz w:val="24"/>
            <w:szCs w:val="21"/>
          </w:rPr>
          <w:t>mpp</w:t>
        </w:r>
        <w:r>
          <w:rPr>
            <w:rFonts w:hint="eastAsia"/>
            <w:sz w:val="24"/>
            <w:szCs w:val="21"/>
          </w:rPr>
          <w:t>文件</w:t>
        </w:r>
        <w:r>
          <w:rPr>
            <w:sz w:val="24"/>
            <w:szCs w:val="21"/>
          </w:rPr>
          <w:t>。</w:t>
        </w:r>
      </w:ins>
    </w:p>
    <w:p w14:paraId="1A151CF4" w14:textId="77777777" w:rsidR="009B51B0" w:rsidDel="009B7603" w:rsidRDefault="009B51B0" w:rsidP="009B51B0">
      <w:pPr>
        <w:ind w:firstLineChars="100" w:firstLine="210"/>
        <w:rPr>
          <w:del w:id="236" w:author="PENGFEI ZHAN" w:date="2016-04-08T16:14:00Z"/>
          <w:sz w:val="21"/>
          <w:szCs w:val="21"/>
        </w:rPr>
      </w:pPr>
    </w:p>
    <w:p w14:paraId="37047058" w14:textId="77777777" w:rsidR="00F91995" w:rsidDel="009B7603" w:rsidRDefault="00F91995" w:rsidP="009B51B0">
      <w:pPr>
        <w:ind w:firstLineChars="100" w:firstLine="210"/>
        <w:rPr>
          <w:del w:id="237" w:author="PENGFEI ZHAN" w:date="2016-04-08T16:14:00Z"/>
          <w:sz w:val="21"/>
          <w:szCs w:val="21"/>
        </w:rPr>
      </w:pPr>
    </w:p>
    <w:p w14:paraId="4056A02F" w14:textId="77777777" w:rsidR="00F91995" w:rsidRPr="00CE3C76" w:rsidRDefault="00F91995">
      <w:pPr>
        <w:rPr>
          <w:sz w:val="21"/>
          <w:szCs w:val="21"/>
        </w:rPr>
        <w:pPrChange w:id="238" w:author="PENGFEI ZHAN" w:date="2016-04-08T16:14:00Z">
          <w:pPr>
            <w:ind w:firstLineChars="100" w:firstLine="210"/>
          </w:pPr>
        </w:pPrChange>
      </w:pPr>
    </w:p>
    <w:p w14:paraId="1376E5D5" w14:textId="77777777" w:rsidR="00BC4C9A" w:rsidRDefault="00BC4C9A" w:rsidP="00950434">
      <w:pPr>
        <w:ind w:firstLineChars="100" w:firstLine="221"/>
        <w:rPr>
          <w:ins w:id="239" w:author="PENGFEI ZHAN" w:date="2016-04-08T17:13:00Z"/>
          <w:b/>
          <w:sz w:val="22"/>
          <w:szCs w:val="21"/>
        </w:rPr>
      </w:pPr>
    </w:p>
    <w:p w14:paraId="564BF819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102</w:t>
      </w:r>
      <w:r w:rsidRPr="00950434">
        <w:rPr>
          <w:rFonts w:hint="eastAsia"/>
          <w:b/>
          <w:sz w:val="22"/>
          <w:szCs w:val="21"/>
        </w:rPr>
        <w:t xml:space="preserve">  </w:t>
      </w:r>
      <w:r w:rsidRPr="00950434">
        <w:rPr>
          <w:rFonts w:hint="eastAsia"/>
          <w:b/>
          <w:sz w:val="22"/>
          <w:szCs w:val="21"/>
        </w:rPr>
        <w:t>修改任务名称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A649180" w14:textId="77777777" w:rsidTr="00DB1846">
        <w:tc>
          <w:tcPr>
            <w:tcW w:w="2263" w:type="dxa"/>
          </w:tcPr>
          <w:p w14:paraId="3B79CCCC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AB26F4C" w14:textId="77777777" w:rsidR="009B51B0" w:rsidRDefault="003806DE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0157A4">
              <w:rPr>
                <w:sz w:val="21"/>
                <w:szCs w:val="21"/>
              </w:rPr>
              <w:t>任务名称</w:t>
            </w:r>
          </w:p>
        </w:tc>
      </w:tr>
      <w:tr w:rsidR="00950434" w14:paraId="2BF348B0" w14:textId="77777777" w:rsidTr="00DB1846">
        <w:tc>
          <w:tcPr>
            <w:tcW w:w="2263" w:type="dxa"/>
          </w:tcPr>
          <w:p w14:paraId="3F2E9B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A15A8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</w:t>
            </w:r>
          </w:p>
        </w:tc>
      </w:tr>
      <w:tr w:rsidR="00950434" w14:paraId="5C70E96B" w14:textId="77777777" w:rsidTr="00DB1846">
        <w:tc>
          <w:tcPr>
            <w:tcW w:w="2263" w:type="dxa"/>
          </w:tcPr>
          <w:p w14:paraId="2F3848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D518B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计划表</w:t>
            </w:r>
            <w:r>
              <w:rPr>
                <w:sz w:val="21"/>
                <w:szCs w:val="21"/>
              </w:rPr>
              <w:t>中任何任务名称</w:t>
            </w:r>
          </w:p>
        </w:tc>
      </w:tr>
      <w:tr w:rsidR="00950434" w14:paraId="13FFD960" w14:textId="77777777" w:rsidTr="00DB1846">
        <w:tc>
          <w:tcPr>
            <w:tcW w:w="2263" w:type="dxa"/>
          </w:tcPr>
          <w:p w14:paraId="72B7992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87BE4A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.mpp</w:t>
            </w:r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50175E7" w14:textId="77777777" w:rsidTr="00DB1846">
        <w:tc>
          <w:tcPr>
            <w:tcW w:w="2263" w:type="dxa"/>
          </w:tcPr>
          <w:p w14:paraId="5942F14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82EC3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DE094EF" w14:textId="77777777" w:rsidTr="00DB1846">
        <w:tc>
          <w:tcPr>
            <w:tcW w:w="2263" w:type="dxa"/>
          </w:tcPr>
          <w:p w14:paraId="1414E46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08A1F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6616E44" w14:textId="77777777" w:rsidTr="00DB1846">
        <w:tc>
          <w:tcPr>
            <w:tcW w:w="2263" w:type="dxa"/>
          </w:tcPr>
          <w:p w14:paraId="3BBE70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E4AA2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FD74E1" w14:textId="77777777" w:rsidTr="00DB1846">
        <w:tc>
          <w:tcPr>
            <w:tcW w:w="2263" w:type="dxa"/>
          </w:tcPr>
          <w:p w14:paraId="22D0127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2360A74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2A6ABD" w14:textId="77777777" w:rsidTr="003806DE">
        <w:trPr>
          <w:trHeight w:val="233"/>
        </w:trPr>
        <w:tc>
          <w:tcPr>
            <w:tcW w:w="2263" w:type="dxa"/>
            <w:vMerge w:val="restart"/>
          </w:tcPr>
          <w:p w14:paraId="0F79B6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4B65BE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9450055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想要修改的</w:t>
            </w:r>
            <w:r>
              <w:rPr>
                <w:sz w:val="21"/>
                <w:szCs w:val="21"/>
              </w:rPr>
              <w:t>任务名称</w:t>
            </w: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的单元格</w:t>
            </w:r>
          </w:p>
        </w:tc>
      </w:tr>
      <w:tr w:rsidR="00950434" w14:paraId="5CEF98D1" w14:textId="77777777" w:rsidTr="00DB1846">
        <w:trPr>
          <w:trHeight w:val="233"/>
        </w:trPr>
        <w:tc>
          <w:tcPr>
            <w:tcW w:w="2263" w:type="dxa"/>
            <w:vMerge/>
          </w:tcPr>
          <w:p w14:paraId="014D8E6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75DED87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96E06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任务名称</w:t>
            </w:r>
          </w:p>
        </w:tc>
      </w:tr>
      <w:tr w:rsidR="00950434" w14:paraId="60883AE7" w14:textId="77777777" w:rsidTr="00DB1846">
        <w:trPr>
          <w:trHeight w:val="232"/>
        </w:trPr>
        <w:tc>
          <w:tcPr>
            <w:tcW w:w="2263" w:type="dxa"/>
            <w:vMerge/>
          </w:tcPr>
          <w:p w14:paraId="6EC66F6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AD23C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064357B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任务名称被修改</w:t>
            </w:r>
          </w:p>
        </w:tc>
      </w:tr>
      <w:tr w:rsidR="00950434" w14:paraId="1A63DFDC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654897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2CF05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6B3B8EC" w14:textId="77777777" w:rsidTr="00DB1846">
        <w:trPr>
          <w:trHeight w:val="315"/>
        </w:trPr>
        <w:tc>
          <w:tcPr>
            <w:tcW w:w="2263" w:type="dxa"/>
            <w:vMerge/>
          </w:tcPr>
          <w:p w14:paraId="048FC2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164EB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64D692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6A59C8D" w14:textId="77777777" w:rsidTr="00DB1846">
        <w:trPr>
          <w:trHeight w:val="315"/>
        </w:trPr>
        <w:tc>
          <w:tcPr>
            <w:tcW w:w="2263" w:type="dxa"/>
            <w:vMerge/>
          </w:tcPr>
          <w:p w14:paraId="07C9FC0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AD60D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0DD58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5D68489" w14:textId="77777777" w:rsidTr="00DB1846">
        <w:trPr>
          <w:trHeight w:val="315"/>
        </w:trPr>
        <w:tc>
          <w:tcPr>
            <w:tcW w:w="2263" w:type="dxa"/>
            <w:vMerge/>
          </w:tcPr>
          <w:p w14:paraId="0A73976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841D8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5A6D15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83A7887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1A74EA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7A80BF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3B561E" w14:textId="77777777" w:rsidTr="00DB1846">
        <w:trPr>
          <w:trHeight w:val="233"/>
        </w:trPr>
        <w:tc>
          <w:tcPr>
            <w:tcW w:w="2263" w:type="dxa"/>
            <w:vMerge/>
          </w:tcPr>
          <w:p w14:paraId="362EA4C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74B9B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706782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B812640" w14:textId="77777777" w:rsidTr="00DB1846">
        <w:trPr>
          <w:trHeight w:val="232"/>
        </w:trPr>
        <w:tc>
          <w:tcPr>
            <w:tcW w:w="2263" w:type="dxa"/>
            <w:vMerge/>
          </w:tcPr>
          <w:p w14:paraId="1563855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FFC05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5F8279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E692CD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4A53C65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20AAB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43BBCD" w14:textId="77777777" w:rsidTr="00DB1846">
        <w:trPr>
          <w:trHeight w:val="155"/>
        </w:trPr>
        <w:tc>
          <w:tcPr>
            <w:tcW w:w="2263" w:type="dxa"/>
            <w:vMerge/>
          </w:tcPr>
          <w:p w14:paraId="73EB27B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60C8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5EECD8B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B22BEF4" w14:textId="77777777" w:rsidTr="00DB1846">
        <w:trPr>
          <w:trHeight w:val="155"/>
        </w:trPr>
        <w:tc>
          <w:tcPr>
            <w:tcW w:w="2263" w:type="dxa"/>
            <w:vMerge/>
          </w:tcPr>
          <w:p w14:paraId="24888BF4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6DD95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238E12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22D607B" w14:textId="77777777" w:rsidTr="00DB1846">
        <w:trPr>
          <w:trHeight w:val="155"/>
        </w:trPr>
        <w:tc>
          <w:tcPr>
            <w:tcW w:w="2263" w:type="dxa"/>
            <w:vMerge/>
          </w:tcPr>
          <w:p w14:paraId="5F04876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BCB9FC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5DBDB7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59AD6074" w14:textId="6021CF33" w:rsidR="00CE3C76" w:rsidRPr="0064742B" w:rsidRDefault="00CE3C76" w:rsidP="00CE3C76">
      <w:pPr>
        <w:ind w:firstLineChars="100" w:firstLine="240"/>
        <w:rPr>
          <w:ins w:id="240" w:author="ACT-LKR" w:date="2016-05-03T14:53:00Z"/>
          <w:sz w:val="24"/>
          <w:szCs w:val="21"/>
        </w:rPr>
      </w:pPr>
      <w:ins w:id="241" w:author="ACT-LKR" w:date="2016-05-03T14:53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</w:ins>
      <w:ins w:id="242" w:author="ACT-LKR" w:date="2016-05-03T14:56:00Z"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r>
          <w:rPr>
            <w:sz w:val="24"/>
            <w:szCs w:val="21"/>
          </w:rPr>
          <w:t>mpp</w:t>
        </w:r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</w:t>
        </w:r>
      </w:ins>
      <w:ins w:id="243" w:author="ACT-LKR" w:date="2016-05-03T15:01:00Z">
        <w:r w:rsidR="00E2603C">
          <w:rPr>
            <w:rFonts w:hint="eastAsia"/>
            <w:sz w:val="24"/>
            <w:szCs w:val="21"/>
          </w:rPr>
          <w:t>具体</w:t>
        </w:r>
      </w:ins>
      <w:ins w:id="244" w:author="ACT-LKR" w:date="2016-05-03T14:56:00Z">
        <w:r>
          <w:rPr>
            <w:sz w:val="24"/>
            <w:szCs w:val="21"/>
          </w:rPr>
          <w:t>任务</w:t>
        </w:r>
      </w:ins>
      <w:ins w:id="245" w:author="ACT-LKR" w:date="2016-05-03T15:01:00Z">
        <w:r w:rsidR="00E2603C">
          <w:rPr>
            <w:rFonts w:hint="eastAsia"/>
            <w:sz w:val="24"/>
            <w:szCs w:val="21"/>
          </w:rPr>
          <w:t>的</w:t>
        </w:r>
        <w:r w:rsidR="00E2603C">
          <w:rPr>
            <w:sz w:val="24"/>
            <w:szCs w:val="21"/>
          </w:rPr>
          <w:t>名称</w:t>
        </w:r>
      </w:ins>
      <w:ins w:id="246" w:author="ACT-LKR" w:date="2016-05-03T14:57:00Z">
        <w:r>
          <w:rPr>
            <w:rFonts w:hint="eastAsia"/>
            <w:sz w:val="24"/>
            <w:szCs w:val="21"/>
          </w:rPr>
          <w:t>时</w:t>
        </w:r>
        <w:r>
          <w:rPr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</w:t>
        </w:r>
        <w:r>
          <w:rPr>
            <w:sz w:val="24"/>
            <w:szCs w:val="21"/>
          </w:rPr>
          <w:t>想要修改的任务直接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</w:p>
    <w:p w14:paraId="31DB3D47" w14:textId="77777777" w:rsidR="00A1496D" w:rsidRPr="00CE3C76" w:rsidRDefault="00A1496D" w:rsidP="00A1496D">
      <w:pPr>
        <w:ind w:firstLineChars="100" w:firstLine="210"/>
        <w:rPr>
          <w:sz w:val="21"/>
          <w:szCs w:val="21"/>
        </w:rPr>
      </w:pPr>
    </w:p>
    <w:p w14:paraId="42CAAA8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73FCDFC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47227E62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1157576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5EC0260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C7F3203" w14:textId="7FBAFCBE" w:rsidR="009B51B0" w:rsidRPr="00950434" w:rsidDel="002D3850" w:rsidRDefault="00950434" w:rsidP="00950434">
      <w:pPr>
        <w:ind w:firstLineChars="100" w:firstLine="221"/>
        <w:rPr>
          <w:del w:id="247" w:author="ACT-LKR" w:date="2016-05-26T11:04:00Z"/>
          <w:b/>
          <w:sz w:val="22"/>
          <w:szCs w:val="21"/>
        </w:rPr>
      </w:pPr>
      <w:del w:id="248" w:author="ACT-LKR" w:date="2016-05-26T11:04:00Z">
        <w:r w:rsidRPr="00950434" w:rsidDel="002D3850">
          <w:rPr>
            <w:rFonts w:hint="eastAsia"/>
            <w:b/>
            <w:sz w:val="22"/>
            <w:szCs w:val="21"/>
          </w:rPr>
          <w:delText>用例</w:delText>
        </w:r>
        <w:r w:rsidDel="002D3850">
          <w:rPr>
            <w:rFonts w:hint="eastAsia"/>
            <w:b/>
            <w:sz w:val="22"/>
            <w:szCs w:val="21"/>
          </w:rPr>
          <w:delText>103</w:delText>
        </w:r>
        <w:r w:rsidRPr="00950434" w:rsidDel="002D3850">
          <w:rPr>
            <w:rFonts w:hint="eastAsia"/>
            <w:b/>
            <w:sz w:val="22"/>
            <w:szCs w:val="21"/>
          </w:rPr>
          <w:delText xml:space="preserve">  </w:delText>
        </w:r>
        <w:r w:rsidDel="002D3850">
          <w:rPr>
            <w:rFonts w:hint="eastAsia"/>
            <w:b/>
            <w:sz w:val="22"/>
            <w:szCs w:val="21"/>
          </w:rPr>
          <w:delText>修改任务模式</w:delText>
        </w:r>
      </w:del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:rsidDel="002D3850" w14:paraId="33AD30B4" w14:textId="043A74D0" w:rsidTr="00DB1846">
        <w:trPr>
          <w:del w:id="249" w:author="ACT-LKR" w:date="2016-05-26T11:04:00Z"/>
        </w:trPr>
        <w:tc>
          <w:tcPr>
            <w:tcW w:w="2263" w:type="dxa"/>
          </w:tcPr>
          <w:p w14:paraId="06AE464E" w14:textId="7AC77616" w:rsidR="009B51B0" w:rsidDel="002D3850" w:rsidRDefault="009B51B0" w:rsidP="00DB1846">
            <w:pPr>
              <w:rPr>
                <w:del w:id="250" w:author="ACT-LKR" w:date="2016-05-26T11:04:00Z"/>
                <w:sz w:val="21"/>
                <w:szCs w:val="21"/>
              </w:rPr>
            </w:pPr>
            <w:del w:id="25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>se Case Name</w:delText>
              </w:r>
            </w:del>
          </w:p>
        </w:tc>
        <w:tc>
          <w:tcPr>
            <w:tcW w:w="6033" w:type="dxa"/>
            <w:gridSpan w:val="2"/>
          </w:tcPr>
          <w:p w14:paraId="66CBCE10" w14:textId="2051FBED" w:rsidR="009B51B0" w:rsidDel="002D3850" w:rsidRDefault="00491F49" w:rsidP="00DB1846">
            <w:pPr>
              <w:rPr>
                <w:del w:id="252" w:author="ACT-LKR" w:date="2016-05-26T11:04:00Z"/>
                <w:sz w:val="21"/>
                <w:szCs w:val="21"/>
              </w:rPr>
            </w:pPr>
            <w:del w:id="253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修改</w:delText>
              </w:r>
              <w:r w:rsidDel="002D3850">
                <w:rPr>
                  <w:sz w:val="21"/>
                  <w:szCs w:val="21"/>
                </w:rPr>
                <w:delText>任务模式</w:delText>
              </w:r>
            </w:del>
          </w:p>
        </w:tc>
      </w:tr>
      <w:tr w:rsidR="00950434" w:rsidDel="002D3850" w14:paraId="64BB390F" w14:textId="30CAB5BF" w:rsidTr="00DB1846">
        <w:trPr>
          <w:del w:id="254" w:author="ACT-LKR" w:date="2016-05-26T11:04:00Z"/>
        </w:trPr>
        <w:tc>
          <w:tcPr>
            <w:tcW w:w="2263" w:type="dxa"/>
          </w:tcPr>
          <w:p w14:paraId="16322AA8" w14:textId="628709D1" w:rsidR="00950434" w:rsidDel="002D3850" w:rsidRDefault="00950434" w:rsidP="007C0469">
            <w:pPr>
              <w:rPr>
                <w:del w:id="255" w:author="ACT-LKR" w:date="2016-05-26T11:04:00Z"/>
                <w:sz w:val="21"/>
                <w:szCs w:val="21"/>
              </w:rPr>
            </w:pPr>
            <w:del w:id="25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 xml:space="preserve">se Case </w:delText>
              </w:r>
              <w:r w:rsidDel="002D3850">
                <w:rPr>
                  <w:rFonts w:hint="eastAsia"/>
                  <w:sz w:val="21"/>
                  <w:szCs w:val="21"/>
                </w:rPr>
                <w:delText>ID</w:delText>
              </w:r>
            </w:del>
          </w:p>
        </w:tc>
        <w:tc>
          <w:tcPr>
            <w:tcW w:w="6033" w:type="dxa"/>
            <w:gridSpan w:val="2"/>
          </w:tcPr>
          <w:p w14:paraId="1D9B2A87" w14:textId="50A6F9D1" w:rsidR="00950434" w:rsidDel="002D3850" w:rsidRDefault="00950434" w:rsidP="00DB1846">
            <w:pPr>
              <w:rPr>
                <w:del w:id="257" w:author="ACT-LKR" w:date="2016-05-26T11:04:00Z"/>
                <w:sz w:val="21"/>
                <w:szCs w:val="21"/>
              </w:rPr>
            </w:pPr>
            <w:del w:id="258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103</w:delText>
              </w:r>
            </w:del>
          </w:p>
        </w:tc>
      </w:tr>
      <w:tr w:rsidR="00950434" w:rsidDel="002D3850" w14:paraId="3D57CD63" w14:textId="47F1D379" w:rsidTr="00DB1846">
        <w:trPr>
          <w:del w:id="259" w:author="ACT-LKR" w:date="2016-05-26T11:04:00Z"/>
        </w:trPr>
        <w:tc>
          <w:tcPr>
            <w:tcW w:w="2263" w:type="dxa"/>
          </w:tcPr>
          <w:p w14:paraId="7D88E13E" w14:textId="64BF3847" w:rsidR="00950434" w:rsidDel="002D3850" w:rsidRDefault="00950434" w:rsidP="00DB1846">
            <w:pPr>
              <w:rPr>
                <w:del w:id="260" w:author="ACT-LKR" w:date="2016-05-26T11:04:00Z"/>
                <w:sz w:val="21"/>
                <w:szCs w:val="21"/>
              </w:rPr>
            </w:pPr>
            <w:del w:id="26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Brief Description</w:delText>
              </w:r>
            </w:del>
          </w:p>
        </w:tc>
        <w:tc>
          <w:tcPr>
            <w:tcW w:w="6033" w:type="dxa"/>
            <w:gridSpan w:val="2"/>
          </w:tcPr>
          <w:p w14:paraId="0735FDD7" w14:textId="6A0E76D6" w:rsidR="00950434" w:rsidDel="002D3850" w:rsidRDefault="00950434" w:rsidP="00DB1846">
            <w:pPr>
              <w:rPr>
                <w:del w:id="262" w:author="ACT-LKR" w:date="2016-05-26T11:04:00Z"/>
                <w:sz w:val="21"/>
                <w:szCs w:val="21"/>
              </w:rPr>
            </w:pPr>
            <w:del w:id="263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用户可</w:delText>
              </w:r>
              <w:r w:rsidDel="002D3850">
                <w:rPr>
                  <w:sz w:val="21"/>
                  <w:szCs w:val="21"/>
                </w:rPr>
                <w:delText>将任务模式修改为自动计划或手动计划</w:delText>
              </w:r>
            </w:del>
          </w:p>
        </w:tc>
      </w:tr>
      <w:tr w:rsidR="00950434" w:rsidDel="002D3850" w14:paraId="1D29B71F" w14:textId="68FB808D" w:rsidTr="00DB1846">
        <w:trPr>
          <w:del w:id="264" w:author="ACT-LKR" w:date="2016-05-26T11:04:00Z"/>
        </w:trPr>
        <w:tc>
          <w:tcPr>
            <w:tcW w:w="2263" w:type="dxa"/>
          </w:tcPr>
          <w:p w14:paraId="6C6F3637" w14:textId="7FF86D6D" w:rsidR="00950434" w:rsidDel="002D3850" w:rsidRDefault="00950434" w:rsidP="00DB1846">
            <w:pPr>
              <w:rPr>
                <w:del w:id="265" w:author="ACT-LKR" w:date="2016-05-26T11:04:00Z"/>
                <w:sz w:val="21"/>
                <w:szCs w:val="21"/>
              </w:rPr>
            </w:pPr>
            <w:del w:id="26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Precondition</w:delText>
              </w:r>
            </w:del>
          </w:p>
        </w:tc>
        <w:tc>
          <w:tcPr>
            <w:tcW w:w="6033" w:type="dxa"/>
            <w:gridSpan w:val="2"/>
          </w:tcPr>
          <w:p w14:paraId="017FC15D" w14:textId="623010A5" w:rsidR="00950434" w:rsidDel="002D3850" w:rsidRDefault="00950434" w:rsidP="00DB1846">
            <w:pPr>
              <w:rPr>
                <w:del w:id="267" w:author="ACT-LKR" w:date="2016-05-26T11:04:00Z"/>
                <w:sz w:val="21"/>
                <w:szCs w:val="21"/>
              </w:rPr>
            </w:pPr>
            <w:del w:id="268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系统</w:delText>
              </w:r>
              <w:r w:rsidDel="002D3850">
                <w:rPr>
                  <w:sz w:val="21"/>
                  <w:szCs w:val="21"/>
                </w:rPr>
                <w:delText>读取</w:delText>
              </w:r>
              <w:r w:rsidDel="002D3850">
                <w:rPr>
                  <w:sz w:val="21"/>
                  <w:szCs w:val="21"/>
                </w:rPr>
                <w:delText>.mpp</w:delText>
              </w:r>
              <w:r w:rsidDel="002D3850">
                <w:rPr>
                  <w:rFonts w:hint="eastAsia"/>
                  <w:sz w:val="21"/>
                  <w:szCs w:val="21"/>
                </w:rPr>
                <w:delText>文件</w:delText>
              </w:r>
              <w:r w:rsidDel="002D3850">
                <w:rPr>
                  <w:sz w:val="21"/>
                  <w:szCs w:val="21"/>
                </w:rPr>
                <w:delText>无异常</w:delText>
              </w:r>
            </w:del>
          </w:p>
        </w:tc>
      </w:tr>
      <w:tr w:rsidR="00950434" w:rsidDel="002D3850" w14:paraId="10C6585C" w14:textId="037A8218" w:rsidTr="00DB1846">
        <w:trPr>
          <w:del w:id="269" w:author="ACT-LKR" w:date="2016-05-26T11:04:00Z"/>
        </w:trPr>
        <w:tc>
          <w:tcPr>
            <w:tcW w:w="2263" w:type="dxa"/>
          </w:tcPr>
          <w:p w14:paraId="6462EBCA" w14:textId="595ABC5E" w:rsidR="00950434" w:rsidDel="002D3850" w:rsidRDefault="00950434" w:rsidP="00DB1846">
            <w:pPr>
              <w:rPr>
                <w:del w:id="270" w:author="ACT-LKR" w:date="2016-05-26T11:04:00Z"/>
                <w:sz w:val="21"/>
                <w:szCs w:val="21"/>
              </w:rPr>
            </w:pPr>
            <w:del w:id="271" w:author="ACT-LKR" w:date="2016-05-26T11:04:00Z">
              <w:r w:rsidDel="002D3850">
                <w:rPr>
                  <w:sz w:val="21"/>
                  <w:szCs w:val="21"/>
                </w:rPr>
                <w:delText>P</w:delText>
              </w:r>
              <w:r w:rsidDel="002D3850">
                <w:rPr>
                  <w:rFonts w:hint="eastAsia"/>
                  <w:sz w:val="21"/>
                  <w:szCs w:val="21"/>
                </w:rPr>
                <w:delText xml:space="preserve">rimary </w:delText>
              </w:r>
              <w:r w:rsidDel="002D3850">
                <w:rPr>
                  <w:sz w:val="21"/>
                  <w:szCs w:val="21"/>
                </w:rPr>
                <w:delText>Actor</w:delText>
              </w:r>
            </w:del>
          </w:p>
        </w:tc>
        <w:tc>
          <w:tcPr>
            <w:tcW w:w="6033" w:type="dxa"/>
            <w:gridSpan w:val="2"/>
          </w:tcPr>
          <w:p w14:paraId="41FC8D52" w14:textId="5EB2913C" w:rsidR="00950434" w:rsidDel="002D3850" w:rsidRDefault="00950434" w:rsidP="00DB1846">
            <w:pPr>
              <w:rPr>
                <w:del w:id="272" w:author="ACT-LKR" w:date="2016-05-26T11:04:00Z"/>
                <w:sz w:val="21"/>
                <w:szCs w:val="21"/>
              </w:rPr>
            </w:pPr>
            <w:del w:id="273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</w:del>
          </w:p>
        </w:tc>
      </w:tr>
      <w:tr w:rsidR="00950434" w:rsidDel="002D3850" w14:paraId="4B1FF730" w14:textId="7B659116" w:rsidTr="00DB1846">
        <w:trPr>
          <w:del w:id="274" w:author="ACT-LKR" w:date="2016-05-26T11:04:00Z"/>
        </w:trPr>
        <w:tc>
          <w:tcPr>
            <w:tcW w:w="2263" w:type="dxa"/>
          </w:tcPr>
          <w:p w14:paraId="24388589" w14:textId="0435F793" w:rsidR="00950434" w:rsidDel="002D3850" w:rsidRDefault="00950434" w:rsidP="00DB1846">
            <w:pPr>
              <w:rPr>
                <w:del w:id="275" w:author="ACT-LKR" w:date="2016-05-26T11:04:00Z"/>
                <w:sz w:val="21"/>
                <w:szCs w:val="21"/>
              </w:rPr>
            </w:pPr>
            <w:del w:id="27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Secondary Actors</w:delText>
              </w:r>
            </w:del>
          </w:p>
        </w:tc>
        <w:tc>
          <w:tcPr>
            <w:tcW w:w="6033" w:type="dxa"/>
            <w:gridSpan w:val="2"/>
          </w:tcPr>
          <w:p w14:paraId="27679085" w14:textId="0F3B923B" w:rsidR="00950434" w:rsidDel="002D3850" w:rsidRDefault="00950434" w:rsidP="00DB1846">
            <w:pPr>
              <w:rPr>
                <w:del w:id="277" w:author="ACT-LKR" w:date="2016-05-26T11:04:00Z"/>
                <w:sz w:val="21"/>
                <w:szCs w:val="21"/>
              </w:rPr>
            </w:pPr>
            <w:del w:id="278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7E7B1B29" w14:textId="2D7F60FC" w:rsidTr="00DB1846">
        <w:trPr>
          <w:del w:id="279" w:author="ACT-LKR" w:date="2016-05-26T11:04:00Z"/>
        </w:trPr>
        <w:tc>
          <w:tcPr>
            <w:tcW w:w="2263" w:type="dxa"/>
          </w:tcPr>
          <w:p w14:paraId="245AC11C" w14:textId="66566477" w:rsidR="00950434" w:rsidDel="002D3850" w:rsidRDefault="00950434" w:rsidP="00DB1846">
            <w:pPr>
              <w:rPr>
                <w:del w:id="280" w:author="ACT-LKR" w:date="2016-05-26T11:04:00Z"/>
                <w:sz w:val="21"/>
                <w:szCs w:val="21"/>
              </w:rPr>
            </w:pPr>
            <w:del w:id="28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Dependency</w:delText>
              </w:r>
            </w:del>
          </w:p>
        </w:tc>
        <w:tc>
          <w:tcPr>
            <w:tcW w:w="6033" w:type="dxa"/>
            <w:gridSpan w:val="2"/>
          </w:tcPr>
          <w:p w14:paraId="48AF0C63" w14:textId="430838FF" w:rsidR="00950434" w:rsidDel="002D3850" w:rsidRDefault="00950434" w:rsidP="00DB1846">
            <w:pPr>
              <w:rPr>
                <w:del w:id="282" w:author="ACT-LKR" w:date="2016-05-26T11:04:00Z"/>
                <w:sz w:val="21"/>
                <w:szCs w:val="21"/>
              </w:rPr>
            </w:pPr>
            <w:del w:id="283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76B6800F" w14:textId="5B81D91A" w:rsidTr="00DB1846">
        <w:trPr>
          <w:del w:id="284" w:author="ACT-LKR" w:date="2016-05-26T11:04:00Z"/>
        </w:trPr>
        <w:tc>
          <w:tcPr>
            <w:tcW w:w="2263" w:type="dxa"/>
          </w:tcPr>
          <w:p w14:paraId="53CDF4FF" w14:textId="2DCD8F67" w:rsidR="00950434" w:rsidDel="002D3850" w:rsidRDefault="00950434" w:rsidP="00DB1846">
            <w:pPr>
              <w:rPr>
                <w:del w:id="285" w:author="ACT-LKR" w:date="2016-05-26T11:04:00Z"/>
                <w:sz w:val="21"/>
                <w:szCs w:val="21"/>
              </w:rPr>
            </w:pPr>
            <w:del w:id="28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Genera</w:delText>
              </w:r>
              <w:r w:rsidDel="002D3850">
                <w:rPr>
                  <w:sz w:val="21"/>
                  <w:szCs w:val="21"/>
                </w:rPr>
                <w:delText>liza</w:delText>
              </w:r>
              <w:r w:rsidDel="002D3850">
                <w:rPr>
                  <w:rFonts w:hint="eastAsia"/>
                  <w:sz w:val="21"/>
                  <w:szCs w:val="21"/>
                </w:rPr>
                <w:delText>tion</w:delText>
              </w:r>
            </w:del>
          </w:p>
        </w:tc>
        <w:tc>
          <w:tcPr>
            <w:tcW w:w="6033" w:type="dxa"/>
            <w:gridSpan w:val="2"/>
          </w:tcPr>
          <w:p w14:paraId="1F3CB347" w14:textId="0D6E4CB8" w:rsidR="00950434" w:rsidDel="002D3850" w:rsidRDefault="00950434" w:rsidP="00DB1846">
            <w:pPr>
              <w:rPr>
                <w:del w:id="287" w:author="ACT-LKR" w:date="2016-05-26T11:04:00Z"/>
                <w:sz w:val="21"/>
                <w:szCs w:val="21"/>
              </w:rPr>
            </w:pPr>
            <w:del w:id="288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69E6DD56" w14:textId="7958281B" w:rsidTr="00491F49">
        <w:trPr>
          <w:trHeight w:val="233"/>
          <w:del w:id="289" w:author="ACT-LKR" w:date="2016-05-26T11:04:00Z"/>
        </w:trPr>
        <w:tc>
          <w:tcPr>
            <w:tcW w:w="2263" w:type="dxa"/>
            <w:vMerge w:val="restart"/>
          </w:tcPr>
          <w:p w14:paraId="525BB469" w14:textId="0C3EE8B5" w:rsidR="00950434" w:rsidDel="002D3850" w:rsidRDefault="00950434" w:rsidP="00DB1846">
            <w:pPr>
              <w:rPr>
                <w:del w:id="290" w:author="ACT-LKR" w:date="2016-05-26T11:04:00Z"/>
                <w:sz w:val="21"/>
                <w:szCs w:val="21"/>
              </w:rPr>
            </w:pPr>
            <w:del w:id="29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Basic Flow</w:delText>
              </w:r>
            </w:del>
          </w:p>
        </w:tc>
        <w:tc>
          <w:tcPr>
            <w:tcW w:w="1701" w:type="dxa"/>
          </w:tcPr>
          <w:p w14:paraId="23250ED1" w14:textId="0B659743" w:rsidR="00950434" w:rsidDel="002D3850" w:rsidRDefault="00950434" w:rsidP="00DB1846">
            <w:pPr>
              <w:rPr>
                <w:del w:id="292" w:author="ACT-LKR" w:date="2016-05-26T11:04:00Z"/>
                <w:sz w:val="21"/>
                <w:szCs w:val="21"/>
              </w:rPr>
            </w:pPr>
            <w:del w:id="293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1</w:delText>
              </w:r>
            </w:del>
          </w:p>
        </w:tc>
        <w:tc>
          <w:tcPr>
            <w:tcW w:w="4332" w:type="dxa"/>
          </w:tcPr>
          <w:p w14:paraId="5FB62644" w14:textId="798EE0EF" w:rsidR="00950434" w:rsidDel="002D3850" w:rsidRDefault="00950434" w:rsidP="00DB1846">
            <w:pPr>
              <w:rPr>
                <w:del w:id="294" w:author="ACT-LKR" w:date="2016-05-26T11:04:00Z"/>
                <w:sz w:val="21"/>
                <w:szCs w:val="21"/>
              </w:rPr>
            </w:pPr>
            <w:del w:id="295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双击</w:delText>
              </w:r>
              <w:r w:rsidDel="002D3850">
                <w:rPr>
                  <w:rFonts w:hint="eastAsia"/>
                  <w:sz w:val="21"/>
                  <w:szCs w:val="21"/>
                </w:rPr>
                <w:delText>任务模式</w:delText>
              </w:r>
            </w:del>
          </w:p>
        </w:tc>
      </w:tr>
      <w:tr w:rsidR="00950434" w:rsidDel="002D3850" w14:paraId="7E00DCCA" w14:textId="0BEA3D1E" w:rsidTr="00DB1846">
        <w:trPr>
          <w:trHeight w:val="233"/>
          <w:del w:id="296" w:author="ACT-LKR" w:date="2016-05-26T11:04:00Z"/>
        </w:trPr>
        <w:tc>
          <w:tcPr>
            <w:tcW w:w="2263" w:type="dxa"/>
            <w:vMerge/>
          </w:tcPr>
          <w:p w14:paraId="58C615E4" w14:textId="46079A9B" w:rsidR="00950434" w:rsidDel="002D3850" w:rsidRDefault="00950434" w:rsidP="00DB1846">
            <w:pPr>
              <w:rPr>
                <w:del w:id="297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242AA03" w14:textId="4F82407A" w:rsidR="00950434" w:rsidDel="002D3850" w:rsidRDefault="00950434" w:rsidP="00491F49">
            <w:pPr>
              <w:rPr>
                <w:del w:id="298" w:author="ACT-LKR" w:date="2016-05-26T11:04:00Z"/>
                <w:sz w:val="21"/>
                <w:szCs w:val="21"/>
              </w:rPr>
            </w:pPr>
            <w:del w:id="299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  <w:tc>
          <w:tcPr>
            <w:tcW w:w="4332" w:type="dxa"/>
          </w:tcPr>
          <w:p w14:paraId="12811B4C" w14:textId="09E406EC" w:rsidR="00950434" w:rsidDel="002D3850" w:rsidRDefault="00950434" w:rsidP="00DB1846">
            <w:pPr>
              <w:rPr>
                <w:del w:id="300" w:author="ACT-LKR" w:date="2016-05-26T11:04:00Z"/>
                <w:sz w:val="21"/>
                <w:szCs w:val="21"/>
              </w:rPr>
            </w:pPr>
            <w:del w:id="30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选择自动计划或手动计划</w:delText>
              </w:r>
            </w:del>
          </w:p>
        </w:tc>
      </w:tr>
      <w:tr w:rsidR="00950434" w:rsidDel="002D3850" w14:paraId="600799B0" w14:textId="28F7DCBB" w:rsidTr="00DB1846">
        <w:trPr>
          <w:trHeight w:val="232"/>
          <w:del w:id="302" w:author="ACT-LKR" w:date="2016-05-26T11:04:00Z"/>
        </w:trPr>
        <w:tc>
          <w:tcPr>
            <w:tcW w:w="2263" w:type="dxa"/>
            <w:vMerge/>
          </w:tcPr>
          <w:p w14:paraId="02233BB4" w14:textId="34374FE9" w:rsidR="00950434" w:rsidDel="002D3850" w:rsidRDefault="00950434" w:rsidP="00DB1846">
            <w:pPr>
              <w:rPr>
                <w:del w:id="303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CB627DB" w14:textId="584BE1FA" w:rsidR="00950434" w:rsidDel="002D3850" w:rsidRDefault="00950434" w:rsidP="00DB1846">
            <w:pPr>
              <w:rPr>
                <w:del w:id="304" w:author="ACT-LKR" w:date="2016-05-26T11:04:00Z"/>
                <w:sz w:val="21"/>
                <w:szCs w:val="21"/>
              </w:rPr>
            </w:pPr>
            <w:del w:id="305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1323D0A2" w14:textId="11D81059" w:rsidR="00950434" w:rsidDel="002D3850" w:rsidRDefault="00950434" w:rsidP="00DB1846">
            <w:pPr>
              <w:rPr>
                <w:del w:id="306" w:author="ACT-LKR" w:date="2016-05-26T11:04:00Z"/>
                <w:sz w:val="21"/>
                <w:szCs w:val="21"/>
              </w:rPr>
            </w:pPr>
            <w:del w:id="307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任务模式</w:delText>
              </w:r>
              <w:r w:rsidDel="002D3850">
                <w:rPr>
                  <w:sz w:val="21"/>
                  <w:szCs w:val="21"/>
                </w:rPr>
                <w:delText>显示为自动计划或手动计划</w:delText>
              </w:r>
            </w:del>
          </w:p>
        </w:tc>
      </w:tr>
      <w:tr w:rsidR="00950434" w:rsidDel="002D3850" w14:paraId="31BCC8CF" w14:textId="700ACF24" w:rsidTr="00DB1846">
        <w:trPr>
          <w:trHeight w:val="310"/>
          <w:del w:id="308" w:author="ACT-LKR" w:date="2016-05-26T11:04:00Z"/>
        </w:trPr>
        <w:tc>
          <w:tcPr>
            <w:tcW w:w="2263" w:type="dxa"/>
            <w:vMerge w:val="restart"/>
          </w:tcPr>
          <w:p w14:paraId="1E9FCFAE" w14:textId="55678523" w:rsidR="00950434" w:rsidDel="002D3850" w:rsidRDefault="00950434" w:rsidP="00DB1846">
            <w:pPr>
              <w:rPr>
                <w:del w:id="309" w:author="ACT-LKR" w:date="2016-05-26T11:04:00Z"/>
                <w:sz w:val="21"/>
                <w:szCs w:val="21"/>
              </w:rPr>
            </w:pPr>
            <w:del w:id="31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6033" w:type="dxa"/>
            <w:gridSpan w:val="2"/>
          </w:tcPr>
          <w:p w14:paraId="73EEF869" w14:textId="57303915" w:rsidR="00950434" w:rsidDel="002D3850" w:rsidRDefault="00950434" w:rsidP="00DB1846">
            <w:pPr>
              <w:rPr>
                <w:del w:id="311" w:author="ACT-LKR" w:date="2016-05-26T11:04:00Z"/>
                <w:sz w:val="21"/>
                <w:szCs w:val="21"/>
              </w:rPr>
            </w:pPr>
            <w:del w:id="312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4B183BBC" w14:textId="4A2AD332" w:rsidTr="00DB1846">
        <w:trPr>
          <w:trHeight w:val="315"/>
          <w:del w:id="313" w:author="ACT-LKR" w:date="2016-05-26T11:04:00Z"/>
        </w:trPr>
        <w:tc>
          <w:tcPr>
            <w:tcW w:w="2263" w:type="dxa"/>
            <w:vMerge/>
          </w:tcPr>
          <w:p w14:paraId="32707FFF" w14:textId="69B98339" w:rsidR="00950434" w:rsidDel="002D3850" w:rsidRDefault="00950434" w:rsidP="00DB1846">
            <w:pPr>
              <w:rPr>
                <w:del w:id="314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B2877" w14:textId="586DC9DE" w:rsidR="00950434" w:rsidDel="002D3850" w:rsidRDefault="00950434" w:rsidP="00DB1846">
            <w:pPr>
              <w:rPr>
                <w:del w:id="315" w:author="ACT-LKR" w:date="2016-05-26T11:04:00Z"/>
                <w:sz w:val="21"/>
                <w:szCs w:val="21"/>
              </w:rPr>
            </w:pPr>
            <w:del w:id="31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787C1400" w14:textId="06E63FD0" w:rsidR="00950434" w:rsidDel="002D3850" w:rsidRDefault="00950434" w:rsidP="00DB1846">
            <w:pPr>
              <w:rPr>
                <w:del w:id="317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4CB438AD" w14:textId="6558DD9D" w:rsidTr="00DB1846">
        <w:trPr>
          <w:trHeight w:val="315"/>
          <w:del w:id="318" w:author="ACT-LKR" w:date="2016-05-26T11:04:00Z"/>
        </w:trPr>
        <w:tc>
          <w:tcPr>
            <w:tcW w:w="2263" w:type="dxa"/>
            <w:vMerge/>
          </w:tcPr>
          <w:p w14:paraId="7BB87F53" w14:textId="67F50DB0" w:rsidR="00950434" w:rsidDel="002D3850" w:rsidRDefault="00950434" w:rsidP="00DB1846">
            <w:pPr>
              <w:rPr>
                <w:del w:id="319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FF97FCC" w14:textId="1DB6C9D7" w:rsidR="00950434" w:rsidDel="002D3850" w:rsidRDefault="00950434" w:rsidP="00DB1846">
            <w:pPr>
              <w:rPr>
                <w:del w:id="320" w:author="ACT-LKR" w:date="2016-05-26T11:04:00Z"/>
                <w:sz w:val="21"/>
                <w:szCs w:val="21"/>
              </w:rPr>
            </w:pPr>
            <w:del w:id="32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51A89DA2" w14:textId="0869FE99" w:rsidR="00950434" w:rsidDel="002D3850" w:rsidRDefault="00950434" w:rsidP="00DB1846">
            <w:pPr>
              <w:rPr>
                <w:del w:id="322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078D101" w14:textId="333BB36C" w:rsidTr="00DB1846">
        <w:trPr>
          <w:trHeight w:val="315"/>
          <w:del w:id="323" w:author="ACT-LKR" w:date="2016-05-26T11:04:00Z"/>
        </w:trPr>
        <w:tc>
          <w:tcPr>
            <w:tcW w:w="2263" w:type="dxa"/>
            <w:vMerge/>
          </w:tcPr>
          <w:p w14:paraId="38EF231C" w14:textId="1D3ACC6B" w:rsidR="00950434" w:rsidDel="002D3850" w:rsidRDefault="00950434" w:rsidP="00DB1846">
            <w:pPr>
              <w:rPr>
                <w:del w:id="324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922AFFB" w14:textId="4B3AFD58" w:rsidR="00950434" w:rsidDel="002D3850" w:rsidRDefault="00950434" w:rsidP="00DB1846">
            <w:pPr>
              <w:rPr>
                <w:del w:id="325" w:author="ACT-LKR" w:date="2016-05-26T11:04:00Z"/>
                <w:sz w:val="21"/>
                <w:szCs w:val="21"/>
              </w:rPr>
            </w:pPr>
            <w:del w:id="32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52C5FC9C" w14:textId="3115FA9A" w:rsidR="00950434" w:rsidDel="002D3850" w:rsidRDefault="00950434" w:rsidP="00DB1846">
            <w:pPr>
              <w:rPr>
                <w:del w:id="327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354508D" w14:textId="6638FE86" w:rsidTr="00DB1846">
        <w:trPr>
          <w:trHeight w:val="465"/>
          <w:del w:id="328" w:author="ACT-LKR" w:date="2016-05-26T11:04:00Z"/>
        </w:trPr>
        <w:tc>
          <w:tcPr>
            <w:tcW w:w="2263" w:type="dxa"/>
            <w:vMerge w:val="restart"/>
          </w:tcPr>
          <w:p w14:paraId="05F6CF29" w14:textId="1CEA46BC" w:rsidR="00950434" w:rsidDel="002D3850" w:rsidRDefault="00950434" w:rsidP="00DB1846">
            <w:pPr>
              <w:rPr>
                <w:del w:id="329" w:author="ACT-LKR" w:date="2016-05-26T11:04:00Z"/>
                <w:sz w:val="21"/>
                <w:szCs w:val="21"/>
              </w:rPr>
            </w:pPr>
            <w:del w:id="33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Global Alternative Flows</w:delText>
              </w:r>
            </w:del>
          </w:p>
        </w:tc>
        <w:tc>
          <w:tcPr>
            <w:tcW w:w="6033" w:type="dxa"/>
            <w:gridSpan w:val="2"/>
          </w:tcPr>
          <w:p w14:paraId="6876096C" w14:textId="6E3AF0E9" w:rsidR="00950434" w:rsidDel="002D3850" w:rsidRDefault="00950434" w:rsidP="00DB1846">
            <w:pPr>
              <w:rPr>
                <w:del w:id="331" w:author="ACT-LKR" w:date="2016-05-26T11:04:00Z"/>
                <w:sz w:val="21"/>
                <w:szCs w:val="21"/>
              </w:rPr>
            </w:pPr>
            <w:del w:id="332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422D7463" w14:textId="2F57C36E" w:rsidTr="00DB1846">
        <w:trPr>
          <w:trHeight w:val="233"/>
          <w:del w:id="333" w:author="ACT-LKR" w:date="2016-05-26T11:04:00Z"/>
        </w:trPr>
        <w:tc>
          <w:tcPr>
            <w:tcW w:w="2263" w:type="dxa"/>
            <w:vMerge/>
          </w:tcPr>
          <w:p w14:paraId="24A2DC4F" w14:textId="33893977" w:rsidR="00950434" w:rsidDel="002D3850" w:rsidRDefault="00950434" w:rsidP="00DB1846">
            <w:pPr>
              <w:rPr>
                <w:del w:id="334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6EA8730" w14:textId="681138A2" w:rsidR="00950434" w:rsidDel="002D3850" w:rsidRDefault="00950434" w:rsidP="00DB1846">
            <w:pPr>
              <w:rPr>
                <w:del w:id="335" w:author="ACT-LKR" w:date="2016-05-26T11:04:00Z"/>
                <w:sz w:val="21"/>
                <w:szCs w:val="21"/>
              </w:rPr>
            </w:pPr>
            <w:del w:id="33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3E50F0AA" w14:textId="77B67FF5" w:rsidR="00950434" w:rsidDel="002D3850" w:rsidRDefault="00950434" w:rsidP="00DB1846">
            <w:pPr>
              <w:rPr>
                <w:del w:id="337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4D8485B4" w14:textId="082747E3" w:rsidTr="00DB1846">
        <w:trPr>
          <w:trHeight w:val="232"/>
          <w:del w:id="338" w:author="ACT-LKR" w:date="2016-05-26T11:04:00Z"/>
        </w:trPr>
        <w:tc>
          <w:tcPr>
            <w:tcW w:w="2263" w:type="dxa"/>
            <w:vMerge/>
          </w:tcPr>
          <w:p w14:paraId="64D6D081" w14:textId="54F11C51" w:rsidR="00950434" w:rsidDel="002D3850" w:rsidRDefault="00950434" w:rsidP="00DB1846">
            <w:pPr>
              <w:rPr>
                <w:del w:id="339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09DD33" w14:textId="3EB412E3" w:rsidR="00950434" w:rsidDel="002D3850" w:rsidRDefault="00950434" w:rsidP="00DB1846">
            <w:pPr>
              <w:rPr>
                <w:del w:id="340" w:author="ACT-LKR" w:date="2016-05-26T11:04:00Z"/>
                <w:sz w:val="21"/>
                <w:szCs w:val="21"/>
              </w:rPr>
            </w:pPr>
            <w:del w:id="34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3577BC6E" w14:textId="1D4556FF" w:rsidR="00950434" w:rsidDel="002D3850" w:rsidRDefault="00950434" w:rsidP="00DB1846">
            <w:pPr>
              <w:rPr>
                <w:del w:id="342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B5A10B8" w14:textId="0E443C13" w:rsidTr="00DB1846">
        <w:trPr>
          <w:trHeight w:val="465"/>
          <w:del w:id="343" w:author="ACT-LKR" w:date="2016-05-26T11:04:00Z"/>
        </w:trPr>
        <w:tc>
          <w:tcPr>
            <w:tcW w:w="2263" w:type="dxa"/>
            <w:vMerge w:val="restart"/>
          </w:tcPr>
          <w:p w14:paraId="700A17A4" w14:textId="4DF46DD4" w:rsidR="00950434" w:rsidRPr="00A2010E" w:rsidDel="002D3850" w:rsidRDefault="00950434" w:rsidP="00DB1846">
            <w:pPr>
              <w:rPr>
                <w:del w:id="344" w:author="ACT-LKR" w:date="2016-05-26T11:04:00Z"/>
                <w:sz w:val="21"/>
                <w:szCs w:val="21"/>
              </w:rPr>
            </w:pPr>
            <w:del w:id="345" w:author="ACT-LKR" w:date="2016-05-26T11:04:00Z">
              <w:r w:rsidRPr="00A2010E" w:rsidDel="002D3850">
                <w:rPr>
                  <w:rFonts w:hint="eastAsia"/>
                  <w:sz w:val="21"/>
                  <w:szCs w:val="21"/>
                </w:rPr>
                <w:delText>Bounded</w:delText>
              </w:r>
              <w:r w:rsidDel="002D3850">
                <w:rPr>
                  <w:sz w:val="21"/>
                  <w:szCs w:val="21"/>
                </w:rPr>
                <w:delText xml:space="preserve"> </w:delText>
              </w:r>
              <w:r w:rsidDel="002D3850">
                <w:rPr>
                  <w:rFonts w:hint="eastAsia"/>
                  <w:sz w:val="21"/>
                  <w:szCs w:val="21"/>
                </w:rPr>
                <w:delText>Alternative Flows</w:delText>
              </w:r>
            </w:del>
          </w:p>
        </w:tc>
        <w:tc>
          <w:tcPr>
            <w:tcW w:w="6033" w:type="dxa"/>
            <w:gridSpan w:val="2"/>
          </w:tcPr>
          <w:p w14:paraId="4E39D2D5" w14:textId="15AFA471" w:rsidR="00950434" w:rsidDel="002D3850" w:rsidRDefault="00950434" w:rsidP="00DB1846">
            <w:pPr>
              <w:rPr>
                <w:del w:id="346" w:author="ACT-LKR" w:date="2016-05-26T11:04:00Z"/>
                <w:sz w:val="21"/>
                <w:szCs w:val="21"/>
              </w:rPr>
            </w:pPr>
            <w:del w:id="347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788B16CB" w14:textId="6EDEEB0F" w:rsidTr="00DB1846">
        <w:trPr>
          <w:trHeight w:val="155"/>
          <w:del w:id="348" w:author="ACT-LKR" w:date="2016-05-26T11:04:00Z"/>
        </w:trPr>
        <w:tc>
          <w:tcPr>
            <w:tcW w:w="2263" w:type="dxa"/>
            <w:vMerge/>
          </w:tcPr>
          <w:p w14:paraId="6940266D" w14:textId="6AC16124" w:rsidR="00950434" w:rsidRPr="00A2010E" w:rsidDel="002D3850" w:rsidRDefault="00950434" w:rsidP="00DB1846">
            <w:pPr>
              <w:rPr>
                <w:del w:id="349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D0F1DA8" w14:textId="216FF33E" w:rsidR="00950434" w:rsidDel="002D3850" w:rsidRDefault="00950434" w:rsidP="00DB1846">
            <w:pPr>
              <w:rPr>
                <w:del w:id="350" w:author="ACT-LKR" w:date="2016-05-26T11:04:00Z"/>
                <w:sz w:val="21"/>
                <w:szCs w:val="21"/>
              </w:rPr>
            </w:pPr>
            <w:del w:id="35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27F18BC0" w14:textId="5ED36537" w:rsidR="00950434" w:rsidDel="002D3850" w:rsidRDefault="00950434" w:rsidP="00DB1846">
            <w:pPr>
              <w:rPr>
                <w:del w:id="352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74CC5E61" w14:textId="0B3240C5" w:rsidTr="00DB1846">
        <w:trPr>
          <w:trHeight w:val="155"/>
          <w:del w:id="353" w:author="ACT-LKR" w:date="2016-05-26T11:04:00Z"/>
        </w:trPr>
        <w:tc>
          <w:tcPr>
            <w:tcW w:w="2263" w:type="dxa"/>
            <w:vMerge/>
          </w:tcPr>
          <w:p w14:paraId="0AF665FB" w14:textId="78EC96DB" w:rsidR="00950434" w:rsidRPr="00A2010E" w:rsidDel="002D3850" w:rsidRDefault="00950434" w:rsidP="00DB1846">
            <w:pPr>
              <w:rPr>
                <w:del w:id="354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9B307F4" w14:textId="1DF241C2" w:rsidR="00950434" w:rsidDel="002D3850" w:rsidRDefault="00950434" w:rsidP="00DB1846">
            <w:pPr>
              <w:rPr>
                <w:del w:id="355" w:author="ACT-LKR" w:date="2016-05-26T11:04:00Z"/>
                <w:sz w:val="21"/>
                <w:szCs w:val="21"/>
              </w:rPr>
            </w:pPr>
            <w:del w:id="35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5444F734" w14:textId="71D172E9" w:rsidR="00950434" w:rsidDel="002D3850" w:rsidRDefault="00950434" w:rsidP="00DB1846">
            <w:pPr>
              <w:rPr>
                <w:del w:id="357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B438EBA" w14:textId="3154AA58" w:rsidTr="00DB1846">
        <w:trPr>
          <w:trHeight w:val="155"/>
          <w:del w:id="358" w:author="ACT-LKR" w:date="2016-05-26T11:04:00Z"/>
        </w:trPr>
        <w:tc>
          <w:tcPr>
            <w:tcW w:w="2263" w:type="dxa"/>
            <w:vMerge/>
          </w:tcPr>
          <w:p w14:paraId="5F4D9CEF" w14:textId="21EB7D3E" w:rsidR="00950434" w:rsidRPr="00A2010E" w:rsidDel="002D3850" w:rsidRDefault="00950434" w:rsidP="00DB1846">
            <w:pPr>
              <w:rPr>
                <w:del w:id="359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F8A53AB" w14:textId="75AFDF62" w:rsidR="00950434" w:rsidDel="002D3850" w:rsidRDefault="00950434" w:rsidP="00DB1846">
            <w:pPr>
              <w:rPr>
                <w:del w:id="360" w:author="ACT-LKR" w:date="2016-05-26T11:04:00Z"/>
                <w:sz w:val="21"/>
                <w:szCs w:val="21"/>
              </w:rPr>
            </w:pPr>
            <w:del w:id="36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38B88E9A" w14:textId="7719BC2B" w:rsidR="00950434" w:rsidDel="002D3850" w:rsidRDefault="00950434" w:rsidP="00DB1846">
            <w:pPr>
              <w:rPr>
                <w:del w:id="362" w:author="ACT-LKR" w:date="2016-05-26T11:04:00Z"/>
                <w:sz w:val="21"/>
                <w:szCs w:val="21"/>
              </w:rPr>
            </w:pPr>
          </w:p>
        </w:tc>
      </w:tr>
    </w:tbl>
    <w:p w14:paraId="09C734D0" w14:textId="1817BB07" w:rsidR="00A1496D" w:rsidDel="002D3850" w:rsidRDefault="00A1496D" w:rsidP="00A1496D">
      <w:pPr>
        <w:ind w:firstLineChars="100" w:firstLine="210"/>
        <w:rPr>
          <w:del w:id="363" w:author="ACT-LKR" w:date="2016-05-26T11:04:00Z"/>
          <w:sz w:val="21"/>
          <w:szCs w:val="21"/>
        </w:rPr>
      </w:pPr>
    </w:p>
    <w:p w14:paraId="07F7C82F" w14:textId="6ECFBDE4" w:rsidR="0094543E" w:rsidRPr="009941CA" w:rsidDel="002D3850" w:rsidRDefault="0094543E">
      <w:pPr>
        <w:ind w:firstLineChars="100" w:firstLine="240"/>
        <w:rPr>
          <w:ins w:id="364" w:author="PENGFEI ZHAN" w:date="2016-04-08T15:56:00Z"/>
          <w:del w:id="365" w:author="ACT-LKR" w:date="2016-05-26T11:04:00Z"/>
          <w:sz w:val="24"/>
          <w:rPrChange w:id="366" w:author="PENGFEI ZHAN" w:date="2016-04-08T15:56:00Z">
            <w:rPr>
              <w:ins w:id="367" w:author="PENGFEI ZHAN" w:date="2016-04-08T15:56:00Z"/>
              <w:del w:id="368" w:author="ACT-LKR" w:date="2016-05-26T11:04:00Z"/>
              <w:sz w:val="21"/>
              <w:szCs w:val="21"/>
            </w:rPr>
          </w:rPrChange>
        </w:rPr>
        <w:pPrChange w:id="369" w:author="PENGFEI ZHAN" w:date="2016-04-08T15:56:00Z">
          <w:pPr>
            <w:ind w:firstLineChars="100" w:firstLine="210"/>
          </w:pPr>
        </w:pPrChange>
      </w:pPr>
      <w:ins w:id="370" w:author="PENGFEI ZHAN" w:date="2016-04-08T15:56:00Z">
        <w:del w:id="371" w:author="ACT-LKR" w:date="2016-05-26T11:04:00Z">
          <w:r w:rsidRPr="009941CA" w:rsidDel="002D3850">
            <w:rPr>
              <w:rFonts w:hint="eastAsia"/>
              <w:sz w:val="24"/>
              <w:rPrChange w:id="372" w:author="PENGFEI ZHAN" w:date="2016-04-08T15:56:00Z">
                <w:rPr>
                  <w:rFonts w:hint="eastAsia"/>
                  <w:sz w:val="21"/>
                  <w:szCs w:val="21"/>
                </w:rPr>
              </w:rPrChange>
            </w:rPr>
            <w:delText>注：自动计划：指的是分配完子任务的时候父任务按时间顺序自动分配时间长度。</w:delText>
          </w:r>
        </w:del>
      </w:ins>
    </w:p>
    <w:p w14:paraId="47C77157" w14:textId="0C91779D" w:rsidR="0094543E" w:rsidRPr="009941CA" w:rsidDel="002D3850" w:rsidRDefault="0094543E">
      <w:pPr>
        <w:ind w:firstLineChars="100" w:firstLine="240"/>
        <w:rPr>
          <w:ins w:id="373" w:author="PENGFEI ZHAN" w:date="2016-04-08T15:56:00Z"/>
          <w:del w:id="374" w:author="ACT-LKR" w:date="2016-05-26T11:04:00Z"/>
          <w:sz w:val="24"/>
          <w:rPrChange w:id="375" w:author="PENGFEI ZHAN" w:date="2016-04-08T15:56:00Z">
            <w:rPr>
              <w:ins w:id="376" w:author="PENGFEI ZHAN" w:date="2016-04-08T15:56:00Z"/>
              <w:del w:id="377" w:author="ACT-LKR" w:date="2016-05-26T11:04:00Z"/>
              <w:sz w:val="21"/>
              <w:szCs w:val="21"/>
            </w:rPr>
          </w:rPrChange>
        </w:rPr>
        <w:pPrChange w:id="378" w:author="PENGFEI ZHAN" w:date="2016-04-08T15:56:00Z">
          <w:pPr>
            <w:ind w:firstLineChars="100" w:firstLine="210"/>
          </w:pPr>
        </w:pPrChange>
      </w:pPr>
      <w:ins w:id="379" w:author="PENGFEI ZHAN" w:date="2016-04-08T15:56:00Z">
        <w:del w:id="380" w:author="ACT-LKR" w:date="2016-05-26T11:04:00Z">
          <w:r w:rsidRPr="009941CA" w:rsidDel="002D3850">
            <w:rPr>
              <w:sz w:val="24"/>
              <w:rPrChange w:id="381" w:author="PENGFEI ZHAN" w:date="2016-04-08T15:56:00Z">
                <w:rPr>
                  <w:sz w:val="21"/>
                  <w:szCs w:val="21"/>
                </w:rPr>
              </w:rPrChange>
            </w:rPr>
            <w:tab/>
            <w:delText xml:space="preserve">  </w:delText>
          </w:r>
          <w:r w:rsidRPr="009941CA" w:rsidDel="002D3850">
            <w:rPr>
              <w:rFonts w:hint="eastAsia"/>
              <w:sz w:val="24"/>
              <w:rPrChange w:id="382" w:author="PENGFEI ZHAN" w:date="2016-04-08T15:56:00Z">
                <w:rPr>
                  <w:rFonts w:hint="eastAsia"/>
                  <w:sz w:val="21"/>
                  <w:szCs w:val="21"/>
                </w:rPr>
              </w:rPrChange>
            </w:rPr>
            <w:delText>手动计划：指的是分配子任务以及父任务的时候均手动安排时间节点。</w:delText>
          </w:r>
        </w:del>
      </w:ins>
    </w:p>
    <w:p w14:paraId="3A41CEBA" w14:textId="43A686E5" w:rsidR="00950434" w:rsidRPr="0094543E" w:rsidDel="002D3850" w:rsidRDefault="00950434" w:rsidP="00A1496D">
      <w:pPr>
        <w:ind w:firstLineChars="100" w:firstLine="210"/>
        <w:rPr>
          <w:del w:id="383" w:author="ACT-LKR" w:date="2016-05-26T11:04:00Z"/>
          <w:sz w:val="21"/>
          <w:szCs w:val="21"/>
        </w:rPr>
      </w:pPr>
    </w:p>
    <w:p w14:paraId="09A49422" w14:textId="77777777" w:rsidR="00F91995" w:rsidRPr="00E2603C" w:rsidDel="009941CA" w:rsidRDefault="00F91995" w:rsidP="00A1496D">
      <w:pPr>
        <w:ind w:firstLineChars="100" w:firstLine="210"/>
        <w:rPr>
          <w:del w:id="384" w:author="PENGFEI ZHAN" w:date="2016-04-08T15:57:00Z"/>
          <w:sz w:val="21"/>
          <w:szCs w:val="21"/>
        </w:rPr>
      </w:pPr>
    </w:p>
    <w:p w14:paraId="09D398AC" w14:textId="77777777" w:rsidR="00F91995" w:rsidDel="009941CA" w:rsidRDefault="00F91995">
      <w:pPr>
        <w:rPr>
          <w:del w:id="385" w:author="PENGFEI ZHAN" w:date="2016-04-08T15:57:00Z"/>
          <w:sz w:val="21"/>
          <w:szCs w:val="21"/>
        </w:rPr>
        <w:pPrChange w:id="386" w:author="PENGFEI ZHAN" w:date="2016-04-08T15:56:00Z">
          <w:pPr>
            <w:ind w:firstLineChars="100" w:firstLine="210"/>
          </w:pPr>
        </w:pPrChange>
      </w:pPr>
    </w:p>
    <w:p w14:paraId="1594BA6E" w14:textId="77777777" w:rsidR="00F91995" w:rsidDel="0094543E" w:rsidRDefault="00F91995">
      <w:pPr>
        <w:rPr>
          <w:del w:id="387" w:author="PENGFEI ZHAN" w:date="2016-04-08T15:56:00Z"/>
          <w:sz w:val="21"/>
          <w:szCs w:val="21"/>
        </w:rPr>
        <w:pPrChange w:id="388" w:author="PENGFEI ZHAN" w:date="2016-04-08T15:56:00Z">
          <w:pPr>
            <w:ind w:firstLineChars="100" w:firstLine="210"/>
          </w:pPr>
        </w:pPrChange>
      </w:pPr>
    </w:p>
    <w:p w14:paraId="05C0CD6E" w14:textId="77777777" w:rsidR="00F91995" w:rsidRDefault="00F91995">
      <w:pPr>
        <w:rPr>
          <w:sz w:val="21"/>
          <w:szCs w:val="21"/>
        </w:rPr>
        <w:pPrChange w:id="389" w:author="PENGFEI ZHAN" w:date="2016-04-08T15:56:00Z">
          <w:pPr>
            <w:ind w:firstLineChars="100" w:firstLine="210"/>
          </w:pPr>
        </w:pPrChange>
      </w:pPr>
    </w:p>
    <w:p w14:paraId="5095A2AB" w14:textId="2DCA1AC4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390" w:author="ACT-LKR" w:date="2016-05-26T11:05:00Z">
        <w:r w:rsidR="002D3850">
          <w:rPr>
            <w:b/>
            <w:sz w:val="22"/>
            <w:szCs w:val="21"/>
          </w:rPr>
          <w:t>3</w:t>
        </w:r>
      </w:ins>
      <w:del w:id="391" w:author="ACT-LKR" w:date="2016-05-26T11:05:00Z">
        <w:r w:rsidDel="002D3850">
          <w:rPr>
            <w:rFonts w:hint="eastAsia"/>
            <w:b/>
            <w:sz w:val="22"/>
            <w:szCs w:val="21"/>
          </w:rPr>
          <w:delText>4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修改任务开始时间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6B0CE62C" w14:textId="77777777" w:rsidTr="00DB1846">
        <w:tc>
          <w:tcPr>
            <w:tcW w:w="2263" w:type="dxa"/>
          </w:tcPr>
          <w:p w14:paraId="178E4C52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912A33B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60436F08" w14:textId="77777777" w:rsidTr="00DB1846">
        <w:tc>
          <w:tcPr>
            <w:tcW w:w="2263" w:type="dxa"/>
          </w:tcPr>
          <w:p w14:paraId="68E71A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4F9050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950434" w14:paraId="2829417F" w14:textId="77777777" w:rsidTr="00DB1846">
        <w:tc>
          <w:tcPr>
            <w:tcW w:w="2263" w:type="dxa"/>
          </w:tcPr>
          <w:p w14:paraId="16075F4C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33DFB4D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0CEC4B65" w14:textId="77777777" w:rsidTr="00DB1846">
        <w:tc>
          <w:tcPr>
            <w:tcW w:w="2263" w:type="dxa"/>
          </w:tcPr>
          <w:p w14:paraId="51C2711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2B7A466B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.mpp</w:t>
            </w:r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59B0C0C2" w14:textId="77777777" w:rsidTr="00DB1846">
        <w:tc>
          <w:tcPr>
            <w:tcW w:w="2263" w:type="dxa"/>
          </w:tcPr>
          <w:p w14:paraId="601510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338EB8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4477F21" w14:textId="77777777" w:rsidTr="00DB1846">
        <w:tc>
          <w:tcPr>
            <w:tcW w:w="2263" w:type="dxa"/>
          </w:tcPr>
          <w:p w14:paraId="6CDFB2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BFC7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51667FD" w14:textId="77777777" w:rsidTr="00DB1846">
        <w:tc>
          <w:tcPr>
            <w:tcW w:w="2263" w:type="dxa"/>
          </w:tcPr>
          <w:p w14:paraId="05E4E0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88BC52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64959F4" w14:textId="77777777" w:rsidTr="00DB1846">
        <w:tc>
          <w:tcPr>
            <w:tcW w:w="2263" w:type="dxa"/>
          </w:tcPr>
          <w:p w14:paraId="27A04F6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4C13950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98ADC7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670CBDC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6ED886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3A62F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任务开始时间</w:t>
            </w:r>
          </w:p>
        </w:tc>
      </w:tr>
      <w:tr w:rsidR="00950434" w14:paraId="7C6EDCDF" w14:textId="77777777" w:rsidTr="00DB1846">
        <w:trPr>
          <w:trHeight w:val="233"/>
        </w:trPr>
        <w:tc>
          <w:tcPr>
            <w:tcW w:w="2263" w:type="dxa"/>
            <w:vMerge/>
          </w:tcPr>
          <w:p w14:paraId="7F39855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BE5E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E480830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3F955B39" w14:textId="77777777" w:rsidTr="00DB1846">
        <w:trPr>
          <w:trHeight w:val="232"/>
        </w:trPr>
        <w:tc>
          <w:tcPr>
            <w:tcW w:w="2263" w:type="dxa"/>
            <w:vMerge/>
          </w:tcPr>
          <w:p w14:paraId="441C43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B484D6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6FCDA73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59FAC005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5FD97CF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359CC3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1E3A461" w14:textId="77777777" w:rsidTr="00DB1846">
        <w:trPr>
          <w:trHeight w:val="315"/>
        </w:trPr>
        <w:tc>
          <w:tcPr>
            <w:tcW w:w="2263" w:type="dxa"/>
            <w:vMerge/>
          </w:tcPr>
          <w:p w14:paraId="03A556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902F87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203AB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585E77" w14:textId="77777777" w:rsidTr="00DB1846">
        <w:trPr>
          <w:trHeight w:val="315"/>
        </w:trPr>
        <w:tc>
          <w:tcPr>
            <w:tcW w:w="2263" w:type="dxa"/>
            <w:vMerge/>
          </w:tcPr>
          <w:p w14:paraId="7525F83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AFC10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D8BFC3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B1A2F4F" w14:textId="77777777" w:rsidTr="00DB1846">
        <w:trPr>
          <w:trHeight w:val="315"/>
        </w:trPr>
        <w:tc>
          <w:tcPr>
            <w:tcW w:w="2263" w:type="dxa"/>
            <w:vMerge/>
          </w:tcPr>
          <w:p w14:paraId="2F2CDED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76C946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4B85E7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F38EAF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695DE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1E80689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703AEC" w14:textId="77777777" w:rsidTr="00DB1846">
        <w:trPr>
          <w:trHeight w:val="233"/>
        </w:trPr>
        <w:tc>
          <w:tcPr>
            <w:tcW w:w="2263" w:type="dxa"/>
            <w:vMerge/>
          </w:tcPr>
          <w:p w14:paraId="059A6F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0BEF6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9BB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46C11D" w14:textId="77777777" w:rsidTr="00DB1846">
        <w:trPr>
          <w:trHeight w:val="232"/>
        </w:trPr>
        <w:tc>
          <w:tcPr>
            <w:tcW w:w="2263" w:type="dxa"/>
            <w:vMerge/>
          </w:tcPr>
          <w:p w14:paraId="4D91605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2A36C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3783970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0CDD68E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B6B44E3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D3E79A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752B2FF" w14:textId="77777777" w:rsidTr="00DB1846">
        <w:trPr>
          <w:trHeight w:val="155"/>
        </w:trPr>
        <w:tc>
          <w:tcPr>
            <w:tcW w:w="2263" w:type="dxa"/>
            <w:vMerge/>
          </w:tcPr>
          <w:p w14:paraId="03ACEC1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BE9F46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95259F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C369C8E" w14:textId="77777777" w:rsidTr="00DB1846">
        <w:trPr>
          <w:trHeight w:val="155"/>
        </w:trPr>
        <w:tc>
          <w:tcPr>
            <w:tcW w:w="2263" w:type="dxa"/>
            <w:vMerge/>
          </w:tcPr>
          <w:p w14:paraId="6AA9BF1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D15E3F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BD7AD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3400A5" w14:textId="77777777" w:rsidTr="00DB1846">
        <w:trPr>
          <w:trHeight w:val="155"/>
        </w:trPr>
        <w:tc>
          <w:tcPr>
            <w:tcW w:w="2263" w:type="dxa"/>
            <w:vMerge/>
          </w:tcPr>
          <w:p w14:paraId="1620CB2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1F642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6651E7B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909B99F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4522D005" w14:textId="77777777" w:rsidR="007F2C47" w:rsidRDefault="007F2C47" w:rsidP="00950434">
      <w:pPr>
        <w:rPr>
          <w:sz w:val="21"/>
          <w:szCs w:val="21"/>
        </w:rPr>
      </w:pPr>
    </w:p>
    <w:p w14:paraId="75C01A1E" w14:textId="0DCC3CA2" w:rsidR="00E2603C" w:rsidRPr="0064742B" w:rsidRDefault="00E2603C" w:rsidP="00E2603C">
      <w:pPr>
        <w:ind w:firstLineChars="100" w:firstLine="240"/>
        <w:rPr>
          <w:ins w:id="392" w:author="ACT-LKR" w:date="2016-05-03T15:04:00Z"/>
          <w:sz w:val="24"/>
          <w:szCs w:val="21"/>
        </w:rPr>
      </w:pPr>
      <w:ins w:id="393" w:author="ACT-LKR" w:date="2016-05-03T15:04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r>
          <w:rPr>
            <w:sz w:val="24"/>
            <w:szCs w:val="21"/>
          </w:rPr>
          <w:t>mpp</w:t>
        </w:r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开始时间，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开始时间直接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  <w:ins w:id="394" w:author="ACT-LKR" w:date="2016-05-03T15:05:00Z">
        <w:r>
          <w:rPr>
            <w:rFonts w:hint="eastAsia"/>
            <w:sz w:val="24"/>
            <w:szCs w:val="21"/>
          </w:rPr>
          <w:t>修改内容包括年</w:t>
        </w:r>
        <w:r>
          <w:rPr>
            <w:sz w:val="24"/>
            <w:szCs w:val="21"/>
          </w:rPr>
          <w:t>、月、日。</w:t>
        </w:r>
      </w:ins>
    </w:p>
    <w:p w14:paraId="63931FB0" w14:textId="77777777" w:rsidR="00F91995" w:rsidRPr="00E2603C" w:rsidRDefault="00F91995" w:rsidP="00950434">
      <w:pPr>
        <w:rPr>
          <w:sz w:val="21"/>
          <w:szCs w:val="21"/>
        </w:rPr>
      </w:pPr>
    </w:p>
    <w:p w14:paraId="1E3394E8" w14:textId="77777777" w:rsidR="00F91995" w:rsidRDefault="00F91995" w:rsidP="00950434">
      <w:pPr>
        <w:rPr>
          <w:sz w:val="21"/>
          <w:szCs w:val="21"/>
        </w:rPr>
      </w:pPr>
    </w:p>
    <w:p w14:paraId="3BE44653" w14:textId="77777777" w:rsidR="00F91995" w:rsidRDefault="00F91995" w:rsidP="00950434">
      <w:pPr>
        <w:rPr>
          <w:sz w:val="21"/>
          <w:szCs w:val="21"/>
        </w:rPr>
      </w:pPr>
    </w:p>
    <w:p w14:paraId="3F6AA0EA" w14:textId="77777777" w:rsidR="00F91995" w:rsidRDefault="00F91995" w:rsidP="00950434">
      <w:pPr>
        <w:rPr>
          <w:sz w:val="21"/>
          <w:szCs w:val="21"/>
        </w:rPr>
      </w:pPr>
    </w:p>
    <w:p w14:paraId="78AC04C6" w14:textId="3D718BA6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395" w:author="ACT-LKR" w:date="2016-05-26T11:05:00Z">
        <w:r w:rsidR="002D3850">
          <w:rPr>
            <w:b/>
            <w:sz w:val="22"/>
            <w:szCs w:val="21"/>
          </w:rPr>
          <w:t>4</w:t>
        </w:r>
      </w:ins>
      <w:del w:id="396" w:author="ACT-LKR" w:date="2016-05-26T11:05:00Z">
        <w:r w:rsidDel="002D3850">
          <w:rPr>
            <w:rFonts w:hint="eastAsia"/>
            <w:b/>
            <w:sz w:val="22"/>
            <w:szCs w:val="21"/>
          </w:rPr>
          <w:delText>5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修改任务结束时间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2BBB795D" w14:textId="77777777" w:rsidTr="00DB1846">
        <w:tc>
          <w:tcPr>
            <w:tcW w:w="2263" w:type="dxa"/>
          </w:tcPr>
          <w:p w14:paraId="7A4022FA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098AC530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6489C27F" w14:textId="77777777" w:rsidTr="00DB1846">
        <w:tc>
          <w:tcPr>
            <w:tcW w:w="2263" w:type="dxa"/>
          </w:tcPr>
          <w:p w14:paraId="522B9DB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6E4EEA9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</w:t>
            </w:r>
          </w:p>
        </w:tc>
      </w:tr>
      <w:tr w:rsidR="00950434" w14:paraId="75C906FB" w14:textId="77777777" w:rsidTr="00DB1846">
        <w:tc>
          <w:tcPr>
            <w:tcW w:w="2263" w:type="dxa"/>
          </w:tcPr>
          <w:p w14:paraId="13F76BD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5F1BC14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73831B9D" w14:textId="77777777" w:rsidTr="00DB1846">
        <w:tc>
          <w:tcPr>
            <w:tcW w:w="2263" w:type="dxa"/>
          </w:tcPr>
          <w:p w14:paraId="3C1DC27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5CBA560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.mpp</w:t>
            </w:r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F11B9AA" w14:textId="77777777" w:rsidTr="00DB1846">
        <w:tc>
          <w:tcPr>
            <w:tcW w:w="2263" w:type="dxa"/>
          </w:tcPr>
          <w:p w14:paraId="07C74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29812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9B2B369" w14:textId="77777777" w:rsidTr="00DB1846">
        <w:tc>
          <w:tcPr>
            <w:tcW w:w="2263" w:type="dxa"/>
          </w:tcPr>
          <w:p w14:paraId="060C6C6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5A86EE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F4C81B" w14:textId="77777777" w:rsidTr="00DB1846">
        <w:tc>
          <w:tcPr>
            <w:tcW w:w="2263" w:type="dxa"/>
          </w:tcPr>
          <w:p w14:paraId="67999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B6D3E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B9A00F" w14:textId="77777777" w:rsidTr="00DB1846">
        <w:tc>
          <w:tcPr>
            <w:tcW w:w="2263" w:type="dxa"/>
          </w:tcPr>
          <w:p w14:paraId="61ADB1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5F7B0D4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4DE22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023E209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474083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26CAA1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任务结束时间</w:t>
            </w:r>
          </w:p>
        </w:tc>
      </w:tr>
      <w:tr w:rsidR="00950434" w14:paraId="6C661422" w14:textId="77777777" w:rsidTr="00DB1846">
        <w:trPr>
          <w:trHeight w:val="233"/>
        </w:trPr>
        <w:tc>
          <w:tcPr>
            <w:tcW w:w="2263" w:type="dxa"/>
            <w:vMerge/>
          </w:tcPr>
          <w:p w14:paraId="348AB2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F413D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9A93BB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51F5F460" w14:textId="77777777" w:rsidTr="00DB1846">
        <w:trPr>
          <w:trHeight w:val="232"/>
        </w:trPr>
        <w:tc>
          <w:tcPr>
            <w:tcW w:w="2263" w:type="dxa"/>
            <w:vMerge/>
          </w:tcPr>
          <w:p w14:paraId="231F3F0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0C1F84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2C5EF55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662615C2" w14:textId="77777777" w:rsidTr="007F2C47">
        <w:trPr>
          <w:trHeight w:val="310"/>
        </w:trPr>
        <w:tc>
          <w:tcPr>
            <w:tcW w:w="2263" w:type="dxa"/>
            <w:vMerge w:val="restart"/>
          </w:tcPr>
          <w:p w14:paraId="63ACE4F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AD806C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C8A067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50336DE" w14:textId="77777777" w:rsidTr="00DB1846">
        <w:trPr>
          <w:trHeight w:val="315"/>
        </w:trPr>
        <w:tc>
          <w:tcPr>
            <w:tcW w:w="2263" w:type="dxa"/>
            <w:vMerge/>
          </w:tcPr>
          <w:p w14:paraId="5E1DA537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5824D8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A8A4197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输入年月日早于任务开始时间</w:t>
            </w:r>
          </w:p>
        </w:tc>
      </w:tr>
      <w:tr w:rsidR="00950434" w14:paraId="5E4D8EB9" w14:textId="77777777" w:rsidTr="00DB1846">
        <w:trPr>
          <w:trHeight w:val="315"/>
        </w:trPr>
        <w:tc>
          <w:tcPr>
            <w:tcW w:w="2263" w:type="dxa"/>
            <w:vMerge/>
          </w:tcPr>
          <w:p w14:paraId="075CA39D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7FD840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3BE805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7DE1F430" w14:textId="77777777" w:rsidTr="00DB1846">
        <w:trPr>
          <w:trHeight w:val="315"/>
        </w:trPr>
        <w:tc>
          <w:tcPr>
            <w:tcW w:w="2263" w:type="dxa"/>
            <w:vMerge/>
          </w:tcPr>
          <w:p w14:paraId="60692D3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F97B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270ECD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573AB2F0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61C22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1626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87D5704" w14:textId="77777777" w:rsidTr="00DB1846">
        <w:trPr>
          <w:trHeight w:val="233"/>
        </w:trPr>
        <w:tc>
          <w:tcPr>
            <w:tcW w:w="2263" w:type="dxa"/>
            <w:vMerge/>
          </w:tcPr>
          <w:p w14:paraId="01EF7CF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B9A49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910118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E864444" w14:textId="77777777" w:rsidTr="00DB1846">
        <w:trPr>
          <w:trHeight w:val="232"/>
        </w:trPr>
        <w:tc>
          <w:tcPr>
            <w:tcW w:w="2263" w:type="dxa"/>
            <w:vMerge/>
          </w:tcPr>
          <w:p w14:paraId="4B7FE8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4FFC67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636E6E3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5CFCF4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FF59EDA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CDBC2E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891127C" w14:textId="77777777" w:rsidTr="00DB1846">
        <w:trPr>
          <w:trHeight w:val="155"/>
        </w:trPr>
        <w:tc>
          <w:tcPr>
            <w:tcW w:w="2263" w:type="dxa"/>
            <w:vMerge/>
          </w:tcPr>
          <w:p w14:paraId="104F068C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BAEE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84CE24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5FC513F" w14:textId="77777777" w:rsidTr="00DB1846">
        <w:trPr>
          <w:trHeight w:val="155"/>
        </w:trPr>
        <w:tc>
          <w:tcPr>
            <w:tcW w:w="2263" w:type="dxa"/>
            <w:vMerge/>
          </w:tcPr>
          <w:p w14:paraId="507EF956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302D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7D49097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6E89CBC" w14:textId="77777777" w:rsidTr="00DB1846">
        <w:trPr>
          <w:trHeight w:val="155"/>
        </w:trPr>
        <w:tc>
          <w:tcPr>
            <w:tcW w:w="2263" w:type="dxa"/>
            <w:vMerge/>
          </w:tcPr>
          <w:p w14:paraId="6BC5E162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64646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236CFB1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44D19ECE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89B7B8C" w14:textId="5781177F" w:rsidR="00E2603C" w:rsidRPr="0064742B" w:rsidRDefault="00E2603C" w:rsidP="00E2603C">
      <w:pPr>
        <w:ind w:firstLineChars="100" w:firstLine="240"/>
        <w:rPr>
          <w:ins w:id="397" w:author="ACT-LKR" w:date="2016-05-03T15:05:00Z"/>
          <w:sz w:val="24"/>
          <w:szCs w:val="21"/>
        </w:rPr>
      </w:pPr>
      <w:ins w:id="398" w:author="ACT-LKR" w:date="2016-05-03T15:05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r>
          <w:rPr>
            <w:sz w:val="24"/>
            <w:szCs w:val="21"/>
          </w:rPr>
          <w:t>mpp</w:t>
        </w:r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</w:t>
        </w:r>
        <w:r>
          <w:rPr>
            <w:rFonts w:hint="eastAsia"/>
            <w:sz w:val="24"/>
            <w:szCs w:val="21"/>
          </w:rPr>
          <w:lastRenderedPageBreak/>
          <w:t>结束</w:t>
        </w:r>
        <w:r>
          <w:rPr>
            <w:sz w:val="24"/>
            <w:szCs w:val="21"/>
          </w:rPr>
          <w:t>时间，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的结束</w:t>
        </w:r>
        <w:r>
          <w:rPr>
            <w:sz w:val="24"/>
            <w:szCs w:val="21"/>
          </w:rPr>
          <w:t>时间直接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。修改内容包括年</w:t>
        </w:r>
        <w:r>
          <w:rPr>
            <w:sz w:val="24"/>
            <w:szCs w:val="21"/>
          </w:rPr>
          <w:t>、月、日。</w:t>
        </w:r>
      </w:ins>
    </w:p>
    <w:p w14:paraId="38C61BC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323899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56139F9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DF9C513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20A258C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A4F35D1" w14:textId="48072CDB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399" w:author="ACT-LKR" w:date="2016-05-26T11:05:00Z">
        <w:r w:rsidR="002D3850">
          <w:rPr>
            <w:b/>
            <w:sz w:val="22"/>
            <w:szCs w:val="21"/>
          </w:rPr>
          <w:t>5</w:t>
        </w:r>
      </w:ins>
      <w:del w:id="400" w:author="ACT-LKR" w:date="2016-05-26T11:05:00Z">
        <w:r w:rsidDel="002D3850">
          <w:rPr>
            <w:rFonts w:hint="eastAsia"/>
            <w:b/>
            <w:sz w:val="22"/>
            <w:szCs w:val="21"/>
          </w:rPr>
          <w:delText>6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修改任务的前置任务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3384051C" w14:textId="77777777" w:rsidTr="00DB1846">
        <w:tc>
          <w:tcPr>
            <w:tcW w:w="2263" w:type="dxa"/>
          </w:tcPr>
          <w:p w14:paraId="3BD0511E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1C4BC99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的前置任务</w:t>
            </w:r>
          </w:p>
        </w:tc>
      </w:tr>
      <w:tr w:rsidR="00950434" w14:paraId="23022622" w14:textId="77777777" w:rsidTr="00DB1846">
        <w:tc>
          <w:tcPr>
            <w:tcW w:w="2263" w:type="dxa"/>
          </w:tcPr>
          <w:p w14:paraId="6AC4E09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E9878E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</w:t>
            </w:r>
          </w:p>
        </w:tc>
      </w:tr>
      <w:tr w:rsidR="00950434" w14:paraId="5CB9F0B2" w14:textId="77777777" w:rsidTr="00DB1846">
        <w:tc>
          <w:tcPr>
            <w:tcW w:w="2263" w:type="dxa"/>
          </w:tcPr>
          <w:p w14:paraId="247DAE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48E28A5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某一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为另一任务</w:t>
            </w:r>
            <w:r>
              <w:rPr>
                <w:sz w:val="21"/>
                <w:szCs w:val="21"/>
              </w:rPr>
              <w:t>的前置任务</w:t>
            </w:r>
          </w:p>
        </w:tc>
      </w:tr>
      <w:tr w:rsidR="00950434" w14:paraId="68F3E1EA" w14:textId="77777777" w:rsidTr="00DB1846">
        <w:tc>
          <w:tcPr>
            <w:tcW w:w="2263" w:type="dxa"/>
          </w:tcPr>
          <w:p w14:paraId="6453C3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C872DC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.mpp</w:t>
            </w:r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A250FDB" w14:textId="77777777" w:rsidTr="00DB1846">
        <w:tc>
          <w:tcPr>
            <w:tcW w:w="2263" w:type="dxa"/>
          </w:tcPr>
          <w:p w14:paraId="6F2EB7E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6E5125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1110CC5" w14:textId="77777777" w:rsidTr="00DB1846">
        <w:tc>
          <w:tcPr>
            <w:tcW w:w="2263" w:type="dxa"/>
          </w:tcPr>
          <w:p w14:paraId="3ADE164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50A8E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7316D" w14:textId="77777777" w:rsidTr="00DB1846">
        <w:tc>
          <w:tcPr>
            <w:tcW w:w="2263" w:type="dxa"/>
          </w:tcPr>
          <w:p w14:paraId="7623ADC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51CE2D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A13030E" w14:textId="77777777" w:rsidTr="00DB1846">
        <w:tc>
          <w:tcPr>
            <w:tcW w:w="2263" w:type="dxa"/>
          </w:tcPr>
          <w:p w14:paraId="0DC01F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8E099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AD7BDB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56690D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72755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B01B0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某一任务的前置任务所在单元格</w:t>
            </w:r>
          </w:p>
        </w:tc>
      </w:tr>
      <w:tr w:rsidR="00950434" w14:paraId="04F9C962" w14:textId="77777777" w:rsidTr="00DB1846">
        <w:trPr>
          <w:trHeight w:val="233"/>
        </w:trPr>
        <w:tc>
          <w:tcPr>
            <w:tcW w:w="2263" w:type="dxa"/>
            <w:vMerge/>
          </w:tcPr>
          <w:p w14:paraId="719719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C12B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9B0F6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用户输入任务标号</w:t>
            </w:r>
          </w:p>
        </w:tc>
      </w:tr>
      <w:tr w:rsidR="00950434" w14:paraId="0C6BA3BC" w14:textId="77777777" w:rsidTr="00DB1846">
        <w:trPr>
          <w:trHeight w:val="232"/>
        </w:trPr>
        <w:tc>
          <w:tcPr>
            <w:tcW w:w="2263" w:type="dxa"/>
            <w:vMerge/>
          </w:tcPr>
          <w:p w14:paraId="7DAF681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3898F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0F5008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前置任务显示为</w:t>
            </w:r>
            <w:r>
              <w:rPr>
                <w:sz w:val="21"/>
                <w:szCs w:val="21"/>
              </w:rPr>
              <w:t>用户所输入的任务标号</w:t>
            </w:r>
          </w:p>
        </w:tc>
      </w:tr>
      <w:tr w:rsidR="00950434" w14:paraId="193E68DD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87526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615E9FE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62A20F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55ACB331" w14:textId="77777777" w:rsidTr="00DB1846">
        <w:trPr>
          <w:trHeight w:val="315"/>
        </w:trPr>
        <w:tc>
          <w:tcPr>
            <w:tcW w:w="2263" w:type="dxa"/>
            <w:vMerge/>
          </w:tcPr>
          <w:p w14:paraId="0A49995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48B604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31F9C2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</w:t>
            </w:r>
            <w:r>
              <w:rPr>
                <w:sz w:val="21"/>
                <w:szCs w:val="21"/>
              </w:rPr>
              <w:t>任务标号不存在</w:t>
            </w:r>
          </w:p>
        </w:tc>
      </w:tr>
      <w:tr w:rsidR="00950434" w14:paraId="428EE9DD" w14:textId="77777777" w:rsidTr="00DB1846">
        <w:trPr>
          <w:trHeight w:val="315"/>
        </w:trPr>
        <w:tc>
          <w:tcPr>
            <w:tcW w:w="2263" w:type="dxa"/>
            <w:vMerge/>
          </w:tcPr>
          <w:p w14:paraId="5D633F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8EF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5DC3FB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474FEDA1" w14:textId="77777777" w:rsidTr="00DB1846">
        <w:trPr>
          <w:trHeight w:val="315"/>
        </w:trPr>
        <w:tc>
          <w:tcPr>
            <w:tcW w:w="2263" w:type="dxa"/>
            <w:vMerge/>
          </w:tcPr>
          <w:p w14:paraId="7FAE9D4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8D4660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375B5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1B53E0A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5C24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49F371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3D0AED7" w14:textId="77777777" w:rsidTr="00DB1846">
        <w:trPr>
          <w:trHeight w:val="233"/>
        </w:trPr>
        <w:tc>
          <w:tcPr>
            <w:tcW w:w="2263" w:type="dxa"/>
            <w:vMerge/>
          </w:tcPr>
          <w:p w14:paraId="7BDF4AE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04861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3C3A65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D6E9881" w14:textId="77777777" w:rsidTr="00DB1846">
        <w:trPr>
          <w:trHeight w:val="232"/>
        </w:trPr>
        <w:tc>
          <w:tcPr>
            <w:tcW w:w="2263" w:type="dxa"/>
            <w:vMerge/>
          </w:tcPr>
          <w:p w14:paraId="27D075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38920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2C47114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A784C21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6DD50D2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3727ED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2BD22B8" w14:textId="77777777" w:rsidTr="00DB1846">
        <w:trPr>
          <w:trHeight w:val="155"/>
        </w:trPr>
        <w:tc>
          <w:tcPr>
            <w:tcW w:w="2263" w:type="dxa"/>
            <w:vMerge/>
          </w:tcPr>
          <w:p w14:paraId="540D61E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71EBE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73E8F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3DC0E0" w14:textId="77777777" w:rsidTr="00DB1846">
        <w:trPr>
          <w:trHeight w:val="155"/>
        </w:trPr>
        <w:tc>
          <w:tcPr>
            <w:tcW w:w="2263" w:type="dxa"/>
            <w:vMerge/>
          </w:tcPr>
          <w:p w14:paraId="5CE9E8A0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48E1EA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3B1F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AA78ED" w14:textId="77777777" w:rsidTr="00DB1846">
        <w:trPr>
          <w:trHeight w:val="155"/>
        </w:trPr>
        <w:tc>
          <w:tcPr>
            <w:tcW w:w="2263" w:type="dxa"/>
            <w:vMerge/>
          </w:tcPr>
          <w:p w14:paraId="5A1D06B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697CD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28B8A5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7CEE02E5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DE78474" w14:textId="1F967FBB" w:rsidR="00E2603C" w:rsidRPr="0064742B" w:rsidRDefault="00E2603C" w:rsidP="00E2603C">
      <w:pPr>
        <w:ind w:firstLineChars="100" w:firstLine="240"/>
        <w:rPr>
          <w:ins w:id="401" w:author="ACT-LKR" w:date="2016-05-03T15:06:00Z"/>
          <w:sz w:val="24"/>
          <w:szCs w:val="21"/>
        </w:rPr>
      </w:pPr>
      <w:ins w:id="402" w:author="ACT-LKR" w:date="2016-05-03T15:06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r>
          <w:rPr>
            <w:sz w:val="24"/>
            <w:szCs w:val="21"/>
          </w:rPr>
          <w:t>mpp</w:t>
        </w:r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，发现</w:t>
        </w:r>
        <w:r>
          <w:rPr>
            <w:sz w:val="24"/>
            <w:szCs w:val="21"/>
          </w:rPr>
          <w:t>某个任务的前置任务有误</w:t>
        </w:r>
      </w:ins>
      <w:ins w:id="403" w:author="ACT-LKR" w:date="2016-05-03T15:07:00Z">
        <w:r>
          <w:rPr>
            <w:sz w:val="24"/>
            <w:szCs w:val="21"/>
          </w:rPr>
          <w:t>，</w:t>
        </w:r>
      </w:ins>
      <w:ins w:id="404" w:author="ACT-LKR" w:date="2016-05-03T15:06:00Z">
        <w:r>
          <w:rPr>
            <w:sz w:val="24"/>
            <w:szCs w:val="21"/>
          </w:rPr>
          <w:t>想要</w:t>
        </w:r>
      </w:ins>
      <w:ins w:id="405" w:author="ACT-LKR" w:date="2016-05-03T15:07:00Z">
        <w:r>
          <w:rPr>
            <w:rFonts w:hint="eastAsia"/>
            <w:sz w:val="24"/>
            <w:szCs w:val="21"/>
          </w:rPr>
          <w:t>修改</w:t>
        </w:r>
        <w:r>
          <w:rPr>
            <w:sz w:val="24"/>
            <w:szCs w:val="21"/>
          </w:rPr>
          <w:t>时</w:t>
        </w:r>
      </w:ins>
      <w:ins w:id="406" w:author="ACT-LKR" w:date="2016-05-03T15:06:00Z">
        <w:r>
          <w:rPr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</w:t>
        </w:r>
      </w:ins>
      <w:ins w:id="407" w:author="ACT-LKR" w:date="2016-05-03T15:07:00Z">
        <w:r>
          <w:rPr>
            <w:rFonts w:hint="eastAsia"/>
            <w:sz w:val="24"/>
            <w:szCs w:val="21"/>
          </w:rPr>
          <w:t>“前置任务”</w:t>
        </w:r>
        <w:r>
          <w:rPr>
            <w:sz w:val="24"/>
            <w:szCs w:val="21"/>
          </w:rPr>
          <w:t>一栏</w:t>
        </w:r>
      </w:ins>
      <w:ins w:id="408" w:author="ACT-LKR" w:date="2016-05-03T15:06:00Z">
        <w:r>
          <w:rPr>
            <w:sz w:val="24"/>
            <w:szCs w:val="21"/>
          </w:rPr>
          <w:t>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</w:p>
    <w:p w14:paraId="51F2137C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4EE26578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5E5B9C3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7B859C5C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4FCC6B35" w14:textId="5650A752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409" w:author="ACT-LKR" w:date="2016-05-26T11:05:00Z">
        <w:r w:rsidR="002D3850">
          <w:rPr>
            <w:b/>
            <w:sz w:val="22"/>
            <w:szCs w:val="21"/>
          </w:rPr>
          <w:t>6</w:t>
        </w:r>
      </w:ins>
      <w:del w:id="410" w:author="ACT-LKR" w:date="2016-05-26T11:05:00Z">
        <w:r w:rsidDel="002D3850">
          <w:rPr>
            <w:rFonts w:hint="eastAsia"/>
            <w:b/>
            <w:sz w:val="22"/>
            <w:szCs w:val="21"/>
          </w:rPr>
          <w:delText>7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修改任务的资源名称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4980FBB1" w14:textId="77777777" w:rsidTr="00DB1846">
        <w:tc>
          <w:tcPr>
            <w:tcW w:w="2263" w:type="dxa"/>
          </w:tcPr>
          <w:p w14:paraId="7039BEC5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25888B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的资源名称</w:t>
            </w:r>
          </w:p>
        </w:tc>
      </w:tr>
      <w:tr w:rsidR="00950434" w14:paraId="531739D9" w14:textId="77777777" w:rsidTr="00DB1846">
        <w:tc>
          <w:tcPr>
            <w:tcW w:w="2263" w:type="dxa"/>
          </w:tcPr>
          <w:p w14:paraId="744485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3CFB9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950434" w14:paraId="3D7B2157" w14:textId="77777777" w:rsidTr="00DB1846">
        <w:tc>
          <w:tcPr>
            <w:tcW w:w="2263" w:type="dxa"/>
          </w:tcPr>
          <w:p w14:paraId="3D130D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F0929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某些资源为任务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2E9D5B72" w14:textId="77777777" w:rsidTr="00DB1846">
        <w:tc>
          <w:tcPr>
            <w:tcW w:w="2263" w:type="dxa"/>
          </w:tcPr>
          <w:p w14:paraId="37BADE5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16F0CA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.mpp</w:t>
            </w:r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467E252A" w14:textId="77777777" w:rsidTr="00DB1846">
        <w:tc>
          <w:tcPr>
            <w:tcW w:w="2263" w:type="dxa"/>
          </w:tcPr>
          <w:p w14:paraId="65C9E8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DDBDB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536AF9C8" w14:textId="77777777" w:rsidTr="00DB1846">
        <w:tc>
          <w:tcPr>
            <w:tcW w:w="2263" w:type="dxa"/>
          </w:tcPr>
          <w:p w14:paraId="70648F0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D0DA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126B4F2" w14:textId="77777777" w:rsidTr="00DB1846">
        <w:tc>
          <w:tcPr>
            <w:tcW w:w="2263" w:type="dxa"/>
          </w:tcPr>
          <w:p w14:paraId="49FD3F0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67D36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86E127" w14:textId="77777777" w:rsidTr="00DB1846">
        <w:tc>
          <w:tcPr>
            <w:tcW w:w="2263" w:type="dxa"/>
          </w:tcPr>
          <w:p w14:paraId="14F8722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A40B5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ED63F7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347862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95BE78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5CD74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某一任务的资源名称所在单元格</w:t>
            </w:r>
          </w:p>
        </w:tc>
      </w:tr>
      <w:tr w:rsidR="00950434" w14:paraId="019A64E0" w14:textId="77777777" w:rsidTr="00DB1846">
        <w:trPr>
          <w:trHeight w:val="233"/>
        </w:trPr>
        <w:tc>
          <w:tcPr>
            <w:tcW w:w="2263" w:type="dxa"/>
            <w:vMerge/>
          </w:tcPr>
          <w:p w14:paraId="0F20E13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B6D80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2F5250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用户输入资源名称</w:t>
            </w:r>
          </w:p>
        </w:tc>
      </w:tr>
      <w:tr w:rsidR="00950434" w14:paraId="008EBE47" w14:textId="77777777" w:rsidTr="00DB1846">
        <w:trPr>
          <w:trHeight w:val="232"/>
        </w:trPr>
        <w:tc>
          <w:tcPr>
            <w:tcW w:w="2263" w:type="dxa"/>
            <w:vMerge/>
          </w:tcPr>
          <w:p w14:paraId="1B1C84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026F72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61E3F08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资源名称显示为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36EECEF0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7F265C2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A9D3A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72A904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84ABE4B" w14:textId="77777777" w:rsidTr="00DB1846">
        <w:trPr>
          <w:trHeight w:val="315"/>
        </w:trPr>
        <w:tc>
          <w:tcPr>
            <w:tcW w:w="2263" w:type="dxa"/>
            <w:vMerge/>
          </w:tcPr>
          <w:p w14:paraId="0285957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C4E77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1F111F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9CC9075" w14:textId="77777777" w:rsidTr="00DB1846">
        <w:trPr>
          <w:trHeight w:val="315"/>
        </w:trPr>
        <w:tc>
          <w:tcPr>
            <w:tcW w:w="2263" w:type="dxa"/>
            <w:vMerge/>
          </w:tcPr>
          <w:p w14:paraId="7673187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7D6E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F0BFBE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8F78FA" w14:textId="77777777" w:rsidTr="00DB1846">
        <w:trPr>
          <w:trHeight w:val="315"/>
        </w:trPr>
        <w:tc>
          <w:tcPr>
            <w:tcW w:w="2263" w:type="dxa"/>
            <w:vMerge/>
          </w:tcPr>
          <w:p w14:paraId="47CEBE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179D62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1A1A35D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7196C6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D20F7C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4CF130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A46CA3B" w14:textId="77777777" w:rsidTr="00DB1846">
        <w:trPr>
          <w:trHeight w:val="233"/>
        </w:trPr>
        <w:tc>
          <w:tcPr>
            <w:tcW w:w="2263" w:type="dxa"/>
            <w:vMerge/>
          </w:tcPr>
          <w:p w14:paraId="6561619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3EAEA4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62B68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1010AA" w14:textId="77777777" w:rsidTr="00DB1846">
        <w:trPr>
          <w:trHeight w:val="232"/>
        </w:trPr>
        <w:tc>
          <w:tcPr>
            <w:tcW w:w="2263" w:type="dxa"/>
            <w:vMerge/>
          </w:tcPr>
          <w:p w14:paraId="58C8DFC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D3E6EF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4F3331F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5CD1FF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55C3E58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D0A8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2BC953" w14:textId="77777777" w:rsidTr="00DB1846">
        <w:trPr>
          <w:trHeight w:val="155"/>
        </w:trPr>
        <w:tc>
          <w:tcPr>
            <w:tcW w:w="2263" w:type="dxa"/>
            <w:vMerge/>
          </w:tcPr>
          <w:p w14:paraId="19504D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CC44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F66934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F1A8AC" w14:textId="77777777" w:rsidTr="00DB1846">
        <w:trPr>
          <w:trHeight w:val="155"/>
        </w:trPr>
        <w:tc>
          <w:tcPr>
            <w:tcW w:w="2263" w:type="dxa"/>
            <w:vMerge/>
          </w:tcPr>
          <w:p w14:paraId="43D77581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BC3B58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E1893F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14D0A8" w14:textId="77777777" w:rsidTr="00DB1846">
        <w:trPr>
          <w:trHeight w:val="155"/>
        </w:trPr>
        <w:tc>
          <w:tcPr>
            <w:tcW w:w="2263" w:type="dxa"/>
            <w:vMerge/>
          </w:tcPr>
          <w:p w14:paraId="24E0B9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49CB9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1613F11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7957394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6BAEF249" w14:textId="22D57CC0" w:rsidR="00E2603C" w:rsidRPr="0064742B" w:rsidRDefault="00E2603C" w:rsidP="00E2603C">
      <w:pPr>
        <w:ind w:firstLineChars="100" w:firstLine="240"/>
        <w:rPr>
          <w:ins w:id="411" w:author="ACT-LKR" w:date="2016-05-03T15:08:00Z"/>
          <w:sz w:val="24"/>
          <w:szCs w:val="21"/>
        </w:rPr>
      </w:pPr>
      <w:ins w:id="412" w:author="ACT-LKR" w:date="2016-05-03T15:08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r>
          <w:rPr>
            <w:sz w:val="24"/>
            <w:szCs w:val="21"/>
          </w:rPr>
          <w:t>mpp</w:t>
        </w:r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的的资源</w:t>
        </w:r>
        <w:r>
          <w:rPr>
            <w:sz w:val="24"/>
            <w:szCs w:val="21"/>
          </w:rPr>
          <w:t>时，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对应</w:t>
        </w:r>
        <w:r>
          <w:rPr>
            <w:sz w:val="24"/>
            <w:szCs w:val="21"/>
          </w:rPr>
          <w:t>的</w:t>
        </w:r>
        <w:r>
          <w:rPr>
            <w:rFonts w:hint="eastAsia"/>
            <w:sz w:val="24"/>
            <w:szCs w:val="21"/>
          </w:rPr>
          <w:t>任务资源</w:t>
        </w:r>
        <w:r>
          <w:rPr>
            <w:sz w:val="24"/>
            <w:szCs w:val="21"/>
          </w:rPr>
          <w:t>进行修改</w:t>
        </w:r>
        <w:r>
          <w:rPr>
            <w:rFonts w:hint="eastAsia"/>
            <w:sz w:val="24"/>
            <w:szCs w:val="21"/>
          </w:rPr>
          <w:t>。</w:t>
        </w:r>
      </w:ins>
    </w:p>
    <w:p w14:paraId="7B7FD798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727ED275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65CD69B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32A1B4C7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00A1002D" w14:textId="6F2FE5DA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413" w:author="ACT-LKR" w:date="2016-05-26T11:05:00Z">
        <w:r w:rsidR="002D3850">
          <w:rPr>
            <w:b/>
            <w:sz w:val="22"/>
            <w:szCs w:val="21"/>
          </w:rPr>
          <w:t>7</w:t>
        </w:r>
      </w:ins>
      <w:del w:id="414" w:author="ACT-LKR" w:date="2016-05-26T11:05:00Z">
        <w:r w:rsidDel="002D3850">
          <w:rPr>
            <w:rFonts w:hint="eastAsia"/>
            <w:b/>
            <w:sz w:val="22"/>
            <w:szCs w:val="21"/>
          </w:rPr>
          <w:delText>8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生成任务的甘特图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53746C8A" w14:textId="77777777" w:rsidTr="00DB1846">
        <w:tc>
          <w:tcPr>
            <w:tcW w:w="2263" w:type="dxa"/>
          </w:tcPr>
          <w:p w14:paraId="3B90759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FFB36DC" w14:textId="77777777" w:rsidR="00DB1846" w:rsidRDefault="00126030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DB1846">
              <w:rPr>
                <w:rFonts w:hint="eastAsia"/>
                <w:sz w:val="21"/>
                <w:szCs w:val="21"/>
              </w:rPr>
              <w:t>任务</w:t>
            </w:r>
            <w:r w:rsidR="00DB1846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甘特图</w:t>
            </w:r>
          </w:p>
        </w:tc>
      </w:tr>
      <w:tr w:rsidR="00950434" w14:paraId="22AB49B1" w14:textId="77777777" w:rsidTr="00DB1846">
        <w:tc>
          <w:tcPr>
            <w:tcW w:w="2263" w:type="dxa"/>
          </w:tcPr>
          <w:p w14:paraId="3474C31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E6C7AA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108</w:t>
            </w:r>
          </w:p>
        </w:tc>
      </w:tr>
      <w:tr w:rsidR="00950434" w14:paraId="2319858A" w14:textId="77777777" w:rsidTr="00DB1846">
        <w:tc>
          <w:tcPr>
            <w:tcW w:w="2263" w:type="dxa"/>
          </w:tcPr>
          <w:p w14:paraId="2036D51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29A43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根据任务</w:t>
            </w:r>
            <w:r>
              <w:rPr>
                <w:sz w:val="21"/>
                <w:szCs w:val="21"/>
              </w:rPr>
              <w:t>属性生成相应的甘特图</w:t>
            </w:r>
          </w:p>
        </w:tc>
      </w:tr>
      <w:tr w:rsidR="00950434" w14:paraId="4BB7033F" w14:textId="77777777" w:rsidTr="00DB1846">
        <w:tc>
          <w:tcPr>
            <w:tcW w:w="2263" w:type="dxa"/>
          </w:tcPr>
          <w:p w14:paraId="2524C9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F65B3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.mpp</w:t>
            </w:r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各个</w:t>
            </w:r>
            <w:r>
              <w:rPr>
                <w:sz w:val="21"/>
                <w:szCs w:val="21"/>
              </w:rPr>
              <w:t>属性无错误</w:t>
            </w:r>
          </w:p>
        </w:tc>
      </w:tr>
      <w:tr w:rsidR="00950434" w14:paraId="72296A3C" w14:textId="77777777" w:rsidTr="00DB1846">
        <w:tc>
          <w:tcPr>
            <w:tcW w:w="2263" w:type="dxa"/>
          </w:tcPr>
          <w:p w14:paraId="470457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CAD5F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E49A953" w14:textId="77777777" w:rsidTr="00DB1846">
        <w:tc>
          <w:tcPr>
            <w:tcW w:w="2263" w:type="dxa"/>
          </w:tcPr>
          <w:p w14:paraId="39DD69A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E2BB84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9054A20" w14:textId="77777777" w:rsidTr="00DB1846">
        <w:tc>
          <w:tcPr>
            <w:tcW w:w="2263" w:type="dxa"/>
          </w:tcPr>
          <w:p w14:paraId="1AF1C9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BB6B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BE548F7" w14:textId="77777777" w:rsidTr="00DB1846">
        <w:tc>
          <w:tcPr>
            <w:tcW w:w="2263" w:type="dxa"/>
          </w:tcPr>
          <w:p w14:paraId="3AF987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1BD72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9871F0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162CF7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5627BB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D5630B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按钮</w:t>
            </w:r>
          </w:p>
        </w:tc>
      </w:tr>
      <w:tr w:rsidR="00950434" w14:paraId="59928D8A" w14:textId="77777777" w:rsidTr="00DB1846">
        <w:trPr>
          <w:trHeight w:val="233"/>
        </w:trPr>
        <w:tc>
          <w:tcPr>
            <w:tcW w:w="2263" w:type="dxa"/>
            <w:vMerge/>
          </w:tcPr>
          <w:p w14:paraId="3957F5A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E76FBA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5A016A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2DDE82CE" w14:textId="77777777" w:rsidTr="00DB1846">
        <w:trPr>
          <w:trHeight w:val="232"/>
        </w:trPr>
        <w:tc>
          <w:tcPr>
            <w:tcW w:w="2263" w:type="dxa"/>
            <w:vMerge/>
          </w:tcPr>
          <w:p w14:paraId="664CC4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267B8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215DFDCE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显示界面</w:t>
            </w:r>
          </w:p>
        </w:tc>
      </w:tr>
      <w:tr w:rsidR="00950434" w14:paraId="3F684BE9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4C4CF0C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3EBECBC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89B787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121B9586" w14:textId="77777777" w:rsidTr="00DB1846">
        <w:trPr>
          <w:trHeight w:val="315"/>
        </w:trPr>
        <w:tc>
          <w:tcPr>
            <w:tcW w:w="2263" w:type="dxa"/>
            <w:vMerge/>
          </w:tcPr>
          <w:p w14:paraId="1F3500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69228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F5D8748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任务关键属性为空</w:t>
            </w:r>
          </w:p>
        </w:tc>
      </w:tr>
      <w:tr w:rsidR="00950434" w14:paraId="0618BC6D" w14:textId="77777777" w:rsidTr="00DB1846">
        <w:trPr>
          <w:trHeight w:val="315"/>
        </w:trPr>
        <w:tc>
          <w:tcPr>
            <w:tcW w:w="2263" w:type="dxa"/>
            <w:vMerge/>
          </w:tcPr>
          <w:p w14:paraId="4743EA4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7F934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04159A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0963A768" w14:textId="77777777" w:rsidTr="00DB1846">
        <w:trPr>
          <w:trHeight w:val="315"/>
        </w:trPr>
        <w:tc>
          <w:tcPr>
            <w:tcW w:w="2263" w:type="dxa"/>
            <w:vMerge/>
          </w:tcPr>
          <w:p w14:paraId="7E015EE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5A21AA3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06E48F8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生成失败</w:t>
            </w:r>
          </w:p>
        </w:tc>
      </w:tr>
      <w:tr w:rsidR="00950434" w14:paraId="6831F2B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4F1A077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Global 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14:paraId="349C388B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14:paraId="0EDBAA3C" w14:textId="77777777" w:rsidTr="00DB1846">
        <w:trPr>
          <w:trHeight w:val="233"/>
        </w:trPr>
        <w:tc>
          <w:tcPr>
            <w:tcW w:w="2263" w:type="dxa"/>
            <w:vMerge/>
          </w:tcPr>
          <w:p w14:paraId="5F38C4C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E2A50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E2762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59AC217A" w14:textId="77777777" w:rsidTr="00DB1846">
        <w:trPr>
          <w:trHeight w:val="232"/>
        </w:trPr>
        <w:tc>
          <w:tcPr>
            <w:tcW w:w="2263" w:type="dxa"/>
            <w:vMerge/>
          </w:tcPr>
          <w:p w14:paraId="1C1E812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4CDE2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74F4429B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418708C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B8D3830" w14:textId="77777777" w:rsidR="00950434" w:rsidRPr="00A2010E" w:rsidRDefault="00950434" w:rsidP="0012603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33B14E5F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74C16D7" w14:textId="77777777" w:rsidTr="00DB1846">
        <w:trPr>
          <w:trHeight w:val="155"/>
        </w:trPr>
        <w:tc>
          <w:tcPr>
            <w:tcW w:w="2263" w:type="dxa"/>
            <w:vMerge/>
          </w:tcPr>
          <w:p w14:paraId="28A28320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D8D3B69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E2D34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26F1DB5" w14:textId="77777777" w:rsidTr="00DB1846">
        <w:trPr>
          <w:trHeight w:val="155"/>
        </w:trPr>
        <w:tc>
          <w:tcPr>
            <w:tcW w:w="2263" w:type="dxa"/>
            <w:vMerge/>
          </w:tcPr>
          <w:p w14:paraId="5D14FF16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98AC5B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CEAA7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ED20E6E" w14:textId="77777777" w:rsidTr="00DB1846">
        <w:trPr>
          <w:trHeight w:val="155"/>
        </w:trPr>
        <w:tc>
          <w:tcPr>
            <w:tcW w:w="2263" w:type="dxa"/>
            <w:vMerge/>
          </w:tcPr>
          <w:p w14:paraId="6BD3673E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82CA219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5353543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</w:tbl>
    <w:p w14:paraId="1B806D00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731F8AD8" w14:textId="09C371D1" w:rsidR="00E2603C" w:rsidRPr="0064742B" w:rsidRDefault="00E2603C" w:rsidP="00E2603C">
      <w:pPr>
        <w:ind w:firstLineChars="100" w:firstLine="240"/>
        <w:rPr>
          <w:ins w:id="415" w:author="ACT-LKR" w:date="2016-05-03T15:09:00Z"/>
          <w:sz w:val="24"/>
          <w:szCs w:val="21"/>
        </w:rPr>
      </w:pPr>
      <w:ins w:id="416" w:author="ACT-LKR" w:date="2016-05-03T15:0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r>
          <w:rPr>
            <w:sz w:val="24"/>
            <w:szCs w:val="21"/>
          </w:rPr>
          <w:t>mpp</w:t>
        </w:r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，想要</w:t>
        </w:r>
        <w:r>
          <w:rPr>
            <w:sz w:val="24"/>
            <w:szCs w:val="21"/>
          </w:rPr>
          <w:t>查阅</w:t>
        </w:r>
        <w:r w:rsidR="00DC47A4">
          <w:rPr>
            <w:rFonts w:hint="eastAsia"/>
            <w:sz w:val="24"/>
            <w:szCs w:val="21"/>
          </w:rPr>
          <w:t>计划</w:t>
        </w:r>
        <w:r w:rsidR="00DC47A4">
          <w:rPr>
            <w:sz w:val="24"/>
            <w:szCs w:val="21"/>
          </w:rPr>
          <w:t>所对应的甘特图</w:t>
        </w:r>
        <w:r w:rsidR="00DC47A4">
          <w:rPr>
            <w:rFonts w:hint="eastAsia"/>
            <w:sz w:val="24"/>
            <w:szCs w:val="21"/>
          </w:rPr>
          <w:t>时</w:t>
        </w:r>
        <w:r w:rsidR="00DC47A4">
          <w:rPr>
            <w:sz w:val="24"/>
            <w:szCs w:val="21"/>
          </w:rPr>
          <w:t>，</w:t>
        </w:r>
        <w:r w:rsidR="00DC47A4">
          <w:rPr>
            <w:rFonts w:hint="eastAsia"/>
            <w:sz w:val="24"/>
            <w:szCs w:val="21"/>
          </w:rPr>
          <w:t>可以</w:t>
        </w:r>
        <w:r w:rsidR="00DC47A4">
          <w:rPr>
            <w:sz w:val="24"/>
            <w:szCs w:val="21"/>
          </w:rPr>
          <w:t>点击</w:t>
        </w:r>
        <w:r w:rsidR="00DC47A4">
          <w:rPr>
            <w:sz w:val="24"/>
            <w:szCs w:val="21"/>
          </w:rPr>
          <w:t>“</w:t>
        </w:r>
      </w:ins>
      <w:ins w:id="417" w:author="ACT-LKR" w:date="2016-05-03T15:10:00Z">
        <w:r w:rsidR="00DC47A4">
          <w:rPr>
            <w:rFonts w:hint="eastAsia"/>
            <w:sz w:val="24"/>
            <w:szCs w:val="21"/>
          </w:rPr>
          <w:t>甘特图</w:t>
        </w:r>
      </w:ins>
      <w:ins w:id="418" w:author="ACT-LKR" w:date="2016-05-03T15:09:00Z">
        <w:r w:rsidR="00DC47A4">
          <w:rPr>
            <w:sz w:val="24"/>
            <w:szCs w:val="21"/>
          </w:rPr>
          <w:t>”</w:t>
        </w:r>
      </w:ins>
      <w:ins w:id="419" w:author="ACT-LKR" w:date="2016-05-03T15:10:00Z">
        <w:r w:rsidR="00DC47A4">
          <w:rPr>
            <w:rFonts w:hint="eastAsia"/>
            <w:sz w:val="24"/>
            <w:szCs w:val="21"/>
          </w:rPr>
          <w:t>按钮</w:t>
        </w:r>
        <w:r w:rsidR="00DC47A4">
          <w:rPr>
            <w:sz w:val="24"/>
            <w:szCs w:val="21"/>
          </w:rPr>
          <w:t>，查阅计划</w:t>
        </w:r>
        <w:r w:rsidR="00DC47A4">
          <w:rPr>
            <w:rFonts w:hint="eastAsia"/>
            <w:sz w:val="24"/>
            <w:szCs w:val="21"/>
          </w:rPr>
          <w:t>相对应的</w:t>
        </w:r>
        <w:r w:rsidR="00DC47A4">
          <w:rPr>
            <w:sz w:val="24"/>
            <w:szCs w:val="21"/>
          </w:rPr>
          <w:t>甘特图。</w:t>
        </w:r>
      </w:ins>
      <w:ins w:id="420" w:author="ACT-LKR" w:date="2016-05-03T15:09:00Z">
        <w:r w:rsidRPr="0064742B">
          <w:rPr>
            <w:rFonts w:hint="eastAsia"/>
            <w:sz w:val="24"/>
            <w:szCs w:val="21"/>
          </w:rPr>
          <w:t xml:space="preserve"> </w:t>
        </w:r>
      </w:ins>
    </w:p>
    <w:p w14:paraId="28E26714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10992816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EA381D9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1B941F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7B247C4A" w14:textId="77777777" w:rsidR="00FD3E2E" w:rsidRDefault="00FD3E2E" w:rsidP="00A1496D">
      <w:pPr>
        <w:ind w:firstLineChars="100" w:firstLine="210"/>
        <w:rPr>
          <w:sz w:val="21"/>
          <w:szCs w:val="21"/>
        </w:rPr>
      </w:pPr>
    </w:p>
    <w:p w14:paraId="41C121BD" w14:textId="39AD6DA9" w:rsidR="00126030" w:rsidRPr="00CC4299" w:rsidDel="002D3850" w:rsidRDefault="00CC4299" w:rsidP="00CC4299">
      <w:pPr>
        <w:ind w:firstLineChars="100" w:firstLine="221"/>
        <w:rPr>
          <w:del w:id="421" w:author="ACT-LKR" w:date="2016-05-26T11:06:00Z"/>
          <w:b/>
          <w:sz w:val="22"/>
          <w:szCs w:val="21"/>
        </w:rPr>
      </w:pPr>
      <w:del w:id="422" w:author="ACT-LKR" w:date="2016-05-26T11:06:00Z">
        <w:r w:rsidRPr="00950434" w:rsidDel="002D3850">
          <w:rPr>
            <w:rFonts w:hint="eastAsia"/>
            <w:b/>
            <w:sz w:val="22"/>
            <w:szCs w:val="21"/>
          </w:rPr>
          <w:delText>用例</w:delText>
        </w:r>
        <w:r w:rsidDel="002D3850">
          <w:rPr>
            <w:rFonts w:hint="eastAsia"/>
            <w:b/>
            <w:sz w:val="22"/>
            <w:szCs w:val="21"/>
          </w:rPr>
          <w:delText>109</w:delText>
        </w:r>
        <w:r w:rsidRPr="00950434" w:rsidDel="002D3850">
          <w:rPr>
            <w:rFonts w:hint="eastAsia"/>
            <w:b/>
            <w:sz w:val="22"/>
            <w:szCs w:val="21"/>
          </w:rPr>
          <w:delText xml:space="preserve">  </w:delText>
        </w:r>
        <w:r w:rsidDel="002D3850">
          <w:rPr>
            <w:rFonts w:hint="eastAsia"/>
            <w:b/>
            <w:sz w:val="22"/>
            <w:szCs w:val="21"/>
          </w:rPr>
          <w:delText>设定</w:delText>
        </w:r>
        <w:r w:rsidRPr="00950434" w:rsidDel="002D3850">
          <w:rPr>
            <w:rFonts w:hint="eastAsia"/>
            <w:b/>
            <w:sz w:val="22"/>
            <w:szCs w:val="21"/>
          </w:rPr>
          <w:delText>任务</w:delText>
        </w:r>
        <w:r w:rsidDel="002D3850">
          <w:rPr>
            <w:rFonts w:hint="eastAsia"/>
            <w:b/>
            <w:sz w:val="22"/>
            <w:szCs w:val="21"/>
          </w:rPr>
          <w:delText>的提醒时间</w:delText>
        </w:r>
      </w:del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:rsidDel="002D3850" w14:paraId="2866E146" w14:textId="5CD91099" w:rsidTr="007C0469">
        <w:trPr>
          <w:del w:id="423" w:author="ACT-LKR" w:date="2016-05-26T11:06:00Z"/>
        </w:trPr>
        <w:tc>
          <w:tcPr>
            <w:tcW w:w="2263" w:type="dxa"/>
          </w:tcPr>
          <w:p w14:paraId="29381712" w14:textId="474E8897" w:rsidR="00126030" w:rsidDel="002D3850" w:rsidRDefault="00126030" w:rsidP="007C0469">
            <w:pPr>
              <w:rPr>
                <w:del w:id="424" w:author="ACT-LKR" w:date="2016-05-26T11:06:00Z"/>
                <w:sz w:val="21"/>
                <w:szCs w:val="21"/>
              </w:rPr>
            </w:pPr>
            <w:del w:id="42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>se Case Name</w:delText>
              </w:r>
            </w:del>
          </w:p>
        </w:tc>
        <w:tc>
          <w:tcPr>
            <w:tcW w:w="6033" w:type="dxa"/>
            <w:gridSpan w:val="2"/>
          </w:tcPr>
          <w:p w14:paraId="67D9C4FC" w14:textId="29C3EFF3" w:rsidR="00126030" w:rsidDel="002D3850" w:rsidRDefault="00126030" w:rsidP="007C0469">
            <w:pPr>
              <w:rPr>
                <w:del w:id="426" w:author="ACT-LKR" w:date="2016-05-26T11:06:00Z"/>
                <w:sz w:val="21"/>
                <w:szCs w:val="21"/>
              </w:rPr>
            </w:pPr>
            <w:del w:id="427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设定任务</w:delText>
              </w:r>
              <w:r w:rsidDel="002D3850">
                <w:rPr>
                  <w:sz w:val="21"/>
                  <w:szCs w:val="21"/>
                </w:rPr>
                <w:delText>的提醒时间</w:delText>
              </w:r>
            </w:del>
          </w:p>
        </w:tc>
      </w:tr>
      <w:tr w:rsidR="00950434" w:rsidDel="002D3850" w14:paraId="67901585" w14:textId="61F5459F" w:rsidTr="007C0469">
        <w:trPr>
          <w:del w:id="428" w:author="ACT-LKR" w:date="2016-05-26T11:06:00Z"/>
        </w:trPr>
        <w:tc>
          <w:tcPr>
            <w:tcW w:w="2263" w:type="dxa"/>
          </w:tcPr>
          <w:p w14:paraId="0DDCF939" w14:textId="78F3A6EA" w:rsidR="00950434" w:rsidDel="002D3850" w:rsidRDefault="00950434" w:rsidP="007C0469">
            <w:pPr>
              <w:rPr>
                <w:del w:id="429" w:author="ACT-LKR" w:date="2016-05-26T11:06:00Z"/>
                <w:sz w:val="21"/>
                <w:szCs w:val="21"/>
              </w:rPr>
            </w:pPr>
            <w:del w:id="43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 xml:space="preserve">se Case </w:delText>
              </w:r>
              <w:r w:rsidDel="002D3850">
                <w:rPr>
                  <w:rFonts w:hint="eastAsia"/>
                  <w:sz w:val="21"/>
                  <w:szCs w:val="21"/>
                </w:rPr>
                <w:delText>ID</w:delText>
              </w:r>
            </w:del>
          </w:p>
        </w:tc>
        <w:tc>
          <w:tcPr>
            <w:tcW w:w="6033" w:type="dxa"/>
            <w:gridSpan w:val="2"/>
          </w:tcPr>
          <w:p w14:paraId="7151BB6C" w14:textId="508D90B5" w:rsidR="00950434" w:rsidDel="002D3850" w:rsidRDefault="00950434" w:rsidP="007C0469">
            <w:pPr>
              <w:rPr>
                <w:del w:id="431" w:author="ACT-LKR" w:date="2016-05-26T11:06:00Z"/>
                <w:sz w:val="21"/>
                <w:szCs w:val="21"/>
              </w:rPr>
            </w:pPr>
            <w:del w:id="43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109</w:delText>
              </w:r>
            </w:del>
          </w:p>
        </w:tc>
      </w:tr>
      <w:tr w:rsidR="00950434" w:rsidDel="002D3850" w14:paraId="419C0BA9" w14:textId="2C84DABE" w:rsidTr="007C0469">
        <w:trPr>
          <w:del w:id="433" w:author="ACT-LKR" w:date="2016-05-26T11:06:00Z"/>
        </w:trPr>
        <w:tc>
          <w:tcPr>
            <w:tcW w:w="2263" w:type="dxa"/>
          </w:tcPr>
          <w:p w14:paraId="1D966FC0" w14:textId="6294A103" w:rsidR="00950434" w:rsidDel="002D3850" w:rsidRDefault="00950434" w:rsidP="007C0469">
            <w:pPr>
              <w:rPr>
                <w:del w:id="434" w:author="ACT-LKR" w:date="2016-05-26T11:06:00Z"/>
                <w:sz w:val="21"/>
                <w:szCs w:val="21"/>
              </w:rPr>
            </w:pPr>
            <w:del w:id="43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Brief Description</w:delText>
              </w:r>
            </w:del>
          </w:p>
        </w:tc>
        <w:tc>
          <w:tcPr>
            <w:tcW w:w="6033" w:type="dxa"/>
            <w:gridSpan w:val="2"/>
          </w:tcPr>
          <w:p w14:paraId="2F49E9D3" w14:textId="7ADDDD6F" w:rsidR="00950434" w:rsidDel="002D3850" w:rsidRDefault="00950434" w:rsidP="007C0469">
            <w:pPr>
              <w:rPr>
                <w:del w:id="436" w:author="ACT-LKR" w:date="2016-05-26T11:06:00Z"/>
                <w:sz w:val="21"/>
                <w:szCs w:val="21"/>
              </w:rPr>
            </w:pPr>
            <w:del w:id="437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用户可</w:delText>
              </w:r>
              <w:r w:rsidDel="002D3850">
                <w:rPr>
                  <w:sz w:val="21"/>
                  <w:szCs w:val="21"/>
                </w:rPr>
                <w:delText>设定</w:delText>
              </w:r>
              <w:r w:rsidDel="002D3850">
                <w:rPr>
                  <w:rFonts w:hint="eastAsia"/>
                  <w:sz w:val="21"/>
                  <w:szCs w:val="21"/>
                </w:rPr>
                <w:delText>具体</w:delText>
              </w:r>
              <w:r w:rsidDel="002D3850">
                <w:rPr>
                  <w:sz w:val="21"/>
                  <w:szCs w:val="21"/>
                </w:rPr>
                <w:delText>时间，系统在当天</w:delText>
              </w:r>
              <w:r w:rsidDel="002D3850">
                <w:rPr>
                  <w:rFonts w:hint="eastAsia"/>
                  <w:sz w:val="21"/>
                  <w:szCs w:val="21"/>
                </w:rPr>
                <w:delText>会提醒</w:delText>
              </w:r>
              <w:r w:rsidDel="002D3850">
                <w:rPr>
                  <w:sz w:val="21"/>
                  <w:szCs w:val="21"/>
                </w:rPr>
                <w:delText>用户</w:delText>
              </w:r>
            </w:del>
          </w:p>
        </w:tc>
      </w:tr>
      <w:tr w:rsidR="00950434" w:rsidDel="002D3850" w14:paraId="3B2BAECE" w14:textId="581DF935" w:rsidTr="007C0469">
        <w:trPr>
          <w:del w:id="438" w:author="ACT-LKR" w:date="2016-05-26T11:06:00Z"/>
        </w:trPr>
        <w:tc>
          <w:tcPr>
            <w:tcW w:w="2263" w:type="dxa"/>
          </w:tcPr>
          <w:p w14:paraId="1A781B3A" w14:textId="4B335D3B" w:rsidR="00950434" w:rsidDel="002D3850" w:rsidRDefault="00950434" w:rsidP="007C0469">
            <w:pPr>
              <w:rPr>
                <w:del w:id="439" w:author="ACT-LKR" w:date="2016-05-26T11:06:00Z"/>
                <w:sz w:val="21"/>
                <w:szCs w:val="21"/>
              </w:rPr>
            </w:pPr>
            <w:del w:id="44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Precondition</w:delText>
              </w:r>
            </w:del>
          </w:p>
        </w:tc>
        <w:tc>
          <w:tcPr>
            <w:tcW w:w="6033" w:type="dxa"/>
            <w:gridSpan w:val="2"/>
          </w:tcPr>
          <w:p w14:paraId="0CB948D4" w14:textId="59DEEC59" w:rsidR="00950434" w:rsidDel="002D3850" w:rsidRDefault="00950434" w:rsidP="007C0469">
            <w:pPr>
              <w:rPr>
                <w:del w:id="441" w:author="ACT-LKR" w:date="2016-05-26T11:06:00Z"/>
                <w:sz w:val="21"/>
                <w:szCs w:val="21"/>
              </w:rPr>
            </w:pPr>
            <w:del w:id="44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系统</w:delText>
              </w:r>
              <w:r w:rsidDel="002D3850">
                <w:rPr>
                  <w:sz w:val="21"/>
                  <w:szCs w:val="21"/>
                </w:rPr>
                <w:delText>读取</w:delText>
              </w:r>
              <w:r w:rsidDel="002D3850">
                <w:rPr>
                  <w:sz w:val="21"/>
                  <w:szCs w:val="21"/>
                </w:rPr>
                <w:delText>.mpp</w:delText>
              </w:r>
              <w:r w:rsidDel="002D3850">
                <w:rPr>
                  <w:rFonts w:hint="eastAsia"/>
                  <w:sz w:val="21"/>
                  <w:szCs w:val="21"/>
                </w:rPr>
                <w:delText>文件</w:delText>
              </w:r>
              <w:r w:rsidDel="002D3850">
                <w:rPr>
                  <w:sz w:val="21"/>
                  <w:szCs w:val="21"/>
                </w:rPr>
                <w:delText>无异常</w:delText>
              </w:r>
            </w:del>
          </w:p>
        </w:tc>
      </w:tr>
      <w:tr w:rsidR="00950434" w:rsidDel="002D3850" w14:paraId="3933A4CA" w14:textId="0199736C" w:rsidTr="007C0469">
        <w:trPr>
          <w:del w:id="443" w:author="ACT-LKR" w:date="2016-05-26T11:06:00Z"/>
        </w:trPr>
        <w:tc>
          <w:tcPr>
            <w:tcW w:w="2263" w:type="dxa"/>
          </w:tcPr>
          <w:p w14:paraId="15DDDABF" w14:textId="6567BBBD" w:rsidR="00950434" w:rsidDel="002D3850" w:rsidRDefault="00950434" w:rsidP="007C0469">
            <w:pPr>
              <w:rPr>
                <w:del w:id="444" w:author="ACT-LKR" w:date="2016-05-26T11:06:00Z"/>
                <w:sz w:val="21"/>
                <w:szCs w:val="21"/>
              </w:rPr>
            </w:pPr>
            <w:del w:id="445" w:author="ACT-LKR" w:date="2016-05-26T11:06:00Z">
              <w:r w:rsidDel="002D3850">
                <w:rPr>
                  <w:sz w:val="21"/>
                  <w:szCs w:val="21"/>
                </w:rPr>
                <w:delText>P</w:delText>
              </w:r>
              <w:r w:rsidDel="002D3850">
                <w:rPr>
                  <w:rFonts w:hint="eastAsia"/>
                  <w:sz w:val="21"/>
                  <w:szCs w:val="21"/>
                </w:rPr>
                <w:delText xml:space="preserve">rimary </w:delText>
              </w:r>
              <w:r w:rsidDel="002D3850">
                <w:rPr>
                  <w:sz w:val="21"/>
                  <w:szCs w:val="21"/>
                </w:rPr>
                <w:delText>Actor</w:delText>
              </w:r>
            </w:del>
          </w:p>
        </w:tc>
        <w:tc>
          <w:tcPr>
            <w:tcW w:w="6033" w:type="dxa"/>
            <w:gridSpan w:val="2"/>
          </w:tcPr>
          <w:p w14:paraId="7B1D96EB" w14:textId="51E96375" w:rsidR="00950434" w:rsidDel="002D3850" w:rsidRDefault="00950434" w:rsidP="007C0469">
            <w:pPr>
              <w:rPr>
                <w:del w:id="446" w:author="ACT-LKR" w:date="2016-05-26T11:06:00Z"/>
                <w:sz w:val="21"/>
                <w:szCs w:val="21"/>
              </w:rPr>
            </w:pPr>
            <w:del w:id="447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</w:del>
          </w:p>
        </w:tc>
      </w:tr>
      <w:tr w:rsidR="00950434" w:rsidDel="002D3850" w14:paraId="71B3DBF1" w14:textId="37655C1E" w:rsidTr="007C0469">
        <w:trPr>
          <w:del w:id="448" w:author="ACT-LKR" w:date="2016-05-26T11:06:00Z"/>
        </w:trPr>
        <w:tc>
          <w:tcPr>
            <w:tcW w:w="2263" w:type="dxa"/>
          </w:tcPr>
          <w:p w14:paraId="0D45B71F" w14:textId="16919CEC" w:rsidR="00950434" w:rsidDel="002D3850" w:rsidRDefault="00950434" w:rsidP="007C0469">
            <w:pPr>
              <w:rPr>
                <w:del w:id="449" w:author="ACT-LKR" w:date="2016-05-26T11:06:00Z"/>
                <w:sz w:val="21"/>
                <w:szCs w:val="21"/>
              </w:rPr>
            </w:pPr>
            <w:del w:id="45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Secondary Actors</w:delText>
              </w:r>
            </w:del>
          </w:p>
        </w:tc>
        <w:tc>
          <w:tcPr>
            <w:tcW w:w="6033" w:type="dxa"/>
            <w:gridSpan w:val="2"/>
          </w:tcPr>
          <w:p w14:paraId="468EDCA7" w14:textId="3CDAF7E8" w:rsidR="00950434" w:rsidDel="002D3850" w:rsidRDefault="00950434" w:rsidP="007C0469">
            <w:pPr>
              <w:rPr>
                <w:del w:id="451" w:author="ACT-LKR" w:date="2016-05-26T11:06:00Z"/>
                <w:sz w:val="21"/>
                <w:szCs w:val="21"/>
              </w:rPr>
            </w:pPr>
            <w:del w:id="45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550453E8" w14:textId="55AEAEF6" w:rsidTr="007C0469">
        <w:trPr>
          <w:del w:id="453" w:author="ACT-LKR" w:date="2016-05-26T11:06:00Z"/>
        </w:trPr>
        <w:tc>
          <w:tcPr>
            <w:tcW w:w="2263" w:type="dxa"/>
          </w:tcPr>
          <w:p w14:paraId="1C098E43" w14:textId="7B54F4D6" w:rsidR="00950434" w:rsidDel="002D3850" w:rsidRDefault="00950434" w:rsidP="007C0469">
            <w:pPr>
              <w:rPr>
                <w:del w:id="454" w:author="ACT-LKR" w:date="2016-05-26T11:06:00Z"/>
                <w:sz w:val="21"/>
                <w:szCs w:val="21"/>
              </w:rPr>
            </w:pPr>
            <w:del w:id="45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Dependency</w:delText>
              </w:r>
            </w:del>
          </w:p>
        </w:tc>
        <w:tc>
          <w:tcPr>
            <w:tcW w:w="6033" w:type="dxa"/>
            <w:gridSpan w:val="2"/>
          </w:tcPr>
          <w:p w14:paraId="35A34E6C" w14:textId="456F30C4" w:rsidR="00950434" w:rsidDel="002D3850" w:rsidRDefault="00950434" w:rsidP="007C0469">
            <w:pPr>
              <w:rPr>
                <w:del w:id="456" w:author="ACT-LKR" w:date="2016-05-26T11:06:00Z"/>
                <w:sz w:val="21"/>
                <w:szCs w:val="21"/>
              </w:rPr>
            </w:pPr>
            <w:del w:id="457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3EC840C2" w14:textId="3D111D83" w:rsidTr="007C0469">
        <w:trPr>
          <w:del w:id="458" w:author="ACT-LKR" w:date="2016-05-26T11:06:00Z"/>
        </w:trPr>
        <w:tc>
          <w:tcPr>
            <w:tcW w:w="2263" w:type="dxa"/>
          </w:tcPr>
          <w:p w14:paraId="2213E0D9" w14:textId="147233E8" w:rsidR="00950434" w:rsidDel="002D3850" w:rsidRDefault="00950434" w:rsidP="007C0469">
            <w:pPr>
              <w:rPr>
                <w:del w:id="459" w:author="ACT-LKR" w:date="2016-05-26T11:06:00Z"/>
                <w:sz w:val="21"/>
                <w:szCs w:val="21"/>
              </w:rPr>
            </w:pPr>
            <w:del w:id="46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Genera</w:delText>
              </w:r>
              <w:r w:rsidDel="002D3850">
                <w:rPr>
                  <w:sz w:val="21"/>
                  <w:szCs w:val="21"/>
                </w:rPr>
                <w:delText>liza</w:delText>
              </w:r>
              <w:r w:rsidDel="002D3850">
                <w:rPr>
                  <w:rFonts w:hint="eastAsia"/>
                  <w:sz w:val="21"/>
                  <w:szCs w:val="21"/>
                </w:rPr>
                <w:delText>tion</w:delText>
              </w:r>
            </w:del>
          </w:p>
        </w:tc>
        <w:tc>
          <w:tcPr>
            <w:tcW w:w="6033" w:type="dxa"/>
            <w:gridSpan w:val="2"/>
          </w:tcPr>
          <w:p w14:paraId="6FA59815" w14:textId="739F3069" w:rsidR="00950434" w:rsidDel="002D3850" w:rsidRDefault="00950434" w:rsidP="007C0469">
            <w:pPr>
              <w:rPr>
                <w:del w:id="461" w:author="ACT-LKR" w:date="2016-05-26T11:06:00Z"/>
                <w:sz w:val="21"/>
                <w:szCs w:val="21"/>
              </w:rPr>
            </w:pPr>
            <w:del w:id="46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144F81A1" w14:textId="7147A810" w:rsidTr="007C0469">
        <w:trPr>
          <w:trHeight w:val="233"/>
          <w:del w:id="463" w:author="ACT-LKR" w:date="2016-05-26T11:06:00Z"/>
        </w:trPr>
        <w:tc>
          <w:tcPr>
            <w:tcW w:w="2263" w:type="dxa"/>
            <w:vMerge w:val="restart"/>
          </w:tcPr>
          <w:p w14:paraId="2369384E" w14:textId="7F020D45" w:rsidR="00950434" w:rsidDel="002D3850" w:rsidRDefault="00950434" w:rsidP="007C0469">
            <w:pPr>
              <w:rPr>
                <w:del w:id="464" w:author="ACT-LKR" w:date="2016-05-26T11:06:00Z"/>
                <w:sz w:val="21"/>
                <w:szCs w:val="21"/>
              </w:rPr>
            </w:pPr>
            <w:del w:id="46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Basic Flow</w:delText>
              </w:r>
            </w:del>
          </w:p>
        </w:tc>
        <w:tc>
          <w:tcPr>
            <w:tcW w:w="1701" w:type="dxa"/>
          </w:tcPr>
          <w:p w14:paraId="16A1DC69" w14:textId="56B70F93" w:rsidR="00950434" w:rsidDel="002D3850" w:rsidRDefault="00950434" w:rsidP="007C0469">
            <w:pPr>
              <w:rPr>
                <w:del w:id="466" w:author="ACT-LKR" w:date="2016-05-26T11:06:00Z"/>
                <w:sz w:val="21"/>
                <w:szCs w:val="21"/>
              </w:rPr>
            </w:pPr>
            <w:del w:id="467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1</w:delText>
              </w:r>
            </w:del>
          </w:p>
        </w:tc>
        <w:tc>
          <w:tcPr>
            <w:tcW w:w="4332" w:type="dxa"/>
          </w:tcPr>
          <w:p w14:paraId="5A9153FA" w14:textId="76D8ABE7" w:rsidR="00950434" w:rsidDel="002D3850" w:rsidRDefault="00950434" w:rsidP="007C0469">
            <w:pPr>
              <w:rPr>
                <w:del w:id="468" w:author="ACT-LKR" w:date="2016-05-26T11:06:00Z"/>
                <w:sz w:val="21"/>
                <w:szCs w:val="21"/>
              </w:rPr>
            </w:pPr>
            <w:del w:id="46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双击</w:delText>
              </w:r>
              <w:r w:rsidDel="002D3850">
                <w:rPr>
                  <w:rFonts w:hint="eastAsia"/>
                  <w:sz w:val="21"/>
                  <w:szCs w:val="21"/>
                </w:rPr>
                <w:delText>某一任务的</w:delText>
              </w:r>
              <w:r w:rsidDel="002D3850">
                <w:rPr>
                  <w:sz w:val="21"/>
                  <w:szCs w:val="21"/>
                </w:rPr>
                <w:delText>提醒时间</w:delText>
              </w:r>
              <w:r w:rsidDel="002D3850">
                <w:rPr>
                  <w:rFonts w:hint="eastAsia"/>
                  <w:sz w:val="21"/>
                  <w:szCs w:val="21"/>
                </w:rPr>
                <w:delText>所在单元格</w:delText>
              </w:r>
            </w:del>
          </w:p>
        </w:tc>
      </w:tr>
      <w:tr w:rsidR="00950434" w:rsidDel="002D3850" w14:paraId="4189E2BF" w14:textId="290A35D9" w:rsidTr="007C0469">
        <w:trPr>
          <w:trHeight w:val="233"/>
          <w:del w:id="470" w:author="ACT-LKR" w:date="2016-05-26T11:06:00Z"/>
        </w:trPr>
        <w:tc>
          <w:tcPr>
            <w:tcW w:w="2263" w:type="dxa"/>
            <w:vMerge/>
          </w:tcPr>
          <w:p w14:paraId="492CAEDE" w14:textId="6507646C" w:rsidR="00950434" w:rsidDel="002D3850" w:rsidRDefault="00950434" w:rsidP="007C0469">
            <w:pPr>
              <w:rPr>
                <w:del w:id="471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23D4906" w14:textId="2AACCFE2" w:rsidR="00950434" w:rsidDel="002D3850" w:rsidRDefault="00950434" w:rsidP="007C0469">
            <w:pPr>
              <w:rPr>
                <w:del w:id="472" w:author="ACT-LKR" w:date="2016-05-26T11:06:00Z"/>
                <w:sz w:val="21"/>
                <w:szCs w:val="21"/>
              </w:rPr>
            </w:pPr>
            <w:del w:id="473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  <w:tc>
          <w:tcPr>
            <w:tcW w:w="4332" w:type="dxa"/>
          </w:tcPr>
          <w:p w14:paraId="142744DF" w14:textId="783F220D" w:rsidR="00950434" w:rsidDel="002D3850" w:rsidRDefault="00950434" w:rsidP="007C0469">
            <w:pPr>
              <w:rPr>
                <w:del w:id="474" w:author="ACT-LKR" w:date="2016-05-26T11:06:00Z"/>
                <w:sz w:val="21"/>
                <w:szCs w:val="21"/>
              </w:rPr>
            </w:pPr>
            <w:del w:id="47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用户输入具体时间，</w:delText>
              </w:r>
              <w:r w:rsidDel="002D3850">
                <w:rPr>
                  <w:sz w:val="21"/>
                  <w:szCs w:val="21"/>
                </w:rPr>
                <w:delText>精确到分钟</w:delText>
              </w:r>
            </w:del>
          </w:p>
        </w:tc>
      </w:tr>
      <w:tr w:rsidR="00950434" w:rsidDel="002D3850" w14:paraId="7A0000D2" w14:textId="5D50C1E7" w:rsidTr="007C0469">
        <w:trPr>
          <w:trHeight w:val="232"/>
          <w:del w:id="476" w:author="ACT-LKR" w:date="2016-05-26T11:06:00Z"/>
        </w:trPr>
        <w:tc>
          <w:tcPr>
            <w:tcW w:w="2263" w:type="dxa"/>
            <w:vMerge/>
          </w:tcPr>
          <w:p w14:paraId="61CC9B04" w14:textId="07C099AE" w:rsidR="00950434" w:rsidDel="002D3850" w:rsidRDefault="00950434" w:rsidP="007C0469">
            <w:pPr>
              <w:rPr>
                <w:del w:id="477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163DC4C" w14:textId="2946CFAB" w:rsidR="00950434" w:rsidDel="002D3850" w:rsidRDefault="00950434" w:rsidP="007C0469">
            <w:pPr>
              <w:rPr>
                <w:del w:id="478" w:author="ACT-LKR" w:date="2016-05-26T11:06:00Z"/>
                <w:sz w:val="21"/>
                <w:szCs w:val="21"/>
              </w:rPr>
            </w:pPr>
            <w:del w:id="47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6F06FC0A" w14:textId="018EC60E" w:rsidR="00950434" w:rsidDel="002D3850" w:rsidRDefault="00950434" w:rsidP="007C0469">
            <w:pPr>
              <w:rPr>
                <w:del w:id="480" w:author="ACT-LKR" w:date="2016-05-26T11:06:00Z"/>
                <w:sz w:val="21"/>
                <w:szCs w:val="21"/>
              </w:rPr>
            </w:pPr>
            <w:del w:id="481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该</w:delText>
              </w:r>
              <w:r w:rsidDel="002D3850">
                <w:rPr>
                  <w:sz w:val="21"/>
                  <w:szCs w:val="21"/>
                </w:rPr>
                <w:delText>任务提醒时间</w:delText>
              </w:r>
              <w:r w:rsidDel="002D3850">
                <w:rPr>
                  <w:rFonts w:hint="eastAsia"/>
                  <w:sz w:val="21"/>
                  <w:szCs w:val="21"/>
                </w:rPr>
                <w:delText>显示为</w:delText>
              </w:r>
              <w:r w:rsidDel="002D3850">
                <w:rPr>
                  <w:sz w:val="21"/>
                  <w:szCs w:val="21"/>
                </w:rPr>
                <w:delText>用户所输入的</w:delText>
              </w:r>
              <w:r w:rsidDel="002D3850">
                <w:rPr>
                  <w:rFonts w:hint="eastAsia"/>
                  <w:sz w:val="21"/>
                  <w:szCs w:val="21"/>
                </w:rPr>
                <w:delText>具体时间</w:delText>
              </w:r>
            </w:del>
          </w:p>
        </w:tc>
      </w:tr>
      <w:tr w:rsidR="00950434" w:rsidDel="002D3850" w14:paraId="50B6F027" w14:textId="0598A9E0" w:rsidTr="007C0469">
        <w:trPr>
          <w:trHeight w:val="310"/>
          <w:del w:id="482" w:author="ACT-LKR" w:date="2016-05-26T11:06:00Z"/>
        </w:trPr>
        <w:tc>
          <w:tcPr>
            <w:tcW w:w="2263" w:type="dxa"/>
            <w:vMerge w:val="restart"/>
          </w:tcPr>
          <w:p w14:paraId="6D2C60F6" w14:textId="041FE080" w:rsidR="00950434" w:rsidDel="002D3850" w:rsidRDefault="00950434" w:rsidP="007C0469">
            <w:pPr>
              <w:rPr>
                <w:del w:id="483" w:author="ACT-LKR" w:date="2016-05-26T11:06:00Z"/>
                <w:sz w:val="21"/>
                <w:szCs w:val="21"/>
              </w:rPr>
            </w:pPr>
            <w:del w:id="48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1701" w:type="dxa"/>
          </w:tcPr>
          <w:p w14:paraId="5A90B421" w14:textId="17BED80C" w:rsidR="00950434" w:rsidDel="002D3850" w:rsidRDefault="00950434" w:rsidP="007C0469">
            <w:pPr>
              <w:rPr>
                <w:del w:id="485" w:author="ACT-LKR" w:date="2016-05-26T11:06:00Z"/>
                <w:sz w:val="21"/>
                <w:szCs w:val="21"/>
              </w:rPr>
            </w:pPr>
            <w:del w:id="486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7C5B2C14" w14:textId="0C67CFB9" w:rsidR="00950434" w:rsidDel="002D3850" w:rsidRDefault="00950434" w:rsidP="007C0469">
            <w:pPr>
              <w:rPr>
                <w:del w:id="487" w:author="ACT-LKR" w:date="2016-05-26T11:06:00Z"/>
                <w:sz w:val="21"/>
                <w:szCs w:val="21"/>
              </w:rPr>
            </w:pPr>
            <w:del w:id="488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Basic Flow</w:delText>
              </w:r>
              <w:r w:rsidDel="002D3850">
                <w:rPr>
                  <w:sz w:val="21"/>
                  <w:szCs w:val="21"/>
                </w:rPr>
                <w:delText xml:space="preserve"> </w:delText>
              </w:r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</w:tr>
      <w:tr w:rsidR="00950434" w:rsidDel="002D3850" w14:paraId="2705DAF3" w14:textId="2790254E" w:rsidTr="007C0469">
        <w:trPr>
          <w:trHeight w:val="315"/>
          <w:del w:id="489" w:author="ACT-LKR" w:date="2016-05-26T11:06:00Z"/>
        </w:trPr>
        <w:tc>
          <w:tcPr>
            <w:tcW w:w="2263" w:type="dxa"/>
            <w:vMerge/>
          </w:tcPr>
          <w:p w14:paraId="1527EFCC" w14:textId="4CB9BCA8" w:rsidR="00950434" w:rsidDel="002D3850" w:rsidRDefault="00950434" w:rsidP="007C0469">
            <w:pPr>
              <w:rPr>
                <w:del w:id="490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827209A" w14:textId="40B0AD98" w:rsidR="00950434" w:rsidDel="002D3850" w:rsidRDefault="00950434" w:rsidP="007C0469">
            <w:pPr>
              <w:rPr>
                <w:del w:id="491" w:author="ACT-LKR" w:date="2016-05-26T11:06:00Z"/>
                <w:sz w:val="21"/>
                <w:szCs w:val="21"/>
              </w:rPr>
            </w:pPr>
            <w:del w:id="49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1</w:delText>
              </w:r>
            </w:del>
          </w:p>
        </w:tc>
        <w:tc>
          <w:tcPr>
            <w:tcW w:w="4332" w:type="dxa"/>
          </w:tcPr>
          <w:p w14:paraId="501A9653" w14:textId="0669E558" w:rsidR="00950434" w:rsidDel="002D3850" w:rsidRDefault="00950434" w:rsidP="007C0469">
            <w:pPr>
              <w:rPr>
                <w:del w:id="493" w:author="ACT-LKR" w:date="2016-05-26T11:06:00Z"/>
                <w:sz w:val="21"/>
                <w:szCs w:val="21"/>
              </w:rPr>
            </w:pPr>
            <w:del w:id="49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输入时间不在任务开始时间和结束时间之间</w:delText>
              </w:r>
            </w:del>
          </w:p>
        </w:tc>
      </w:tr>
      <w:tr w:rsidR="00950434" w:rsidDel="002D3850" w14:paraId="2B389F6C" w14:textId="02D80476" w:rsidTr="007C0469">
        <w:trPr>
          <w:trHeight w:val="315"/>
          <w:del w:id="495" w:author="ACT-LKR" w:date="2016-05-26T11:06:00Z"/>
        </w:trPr>
        <w:tc>
          <w:tcPr>
            <w:tcW w:w="2263" w:type="dxa"/>
            <w:vMerge/>
          </w:tcPr>
          <w:p w14:paraId="26AD6C3A" w14:textId="5FF3EDFC" w:rsidR="00950434" w:rsidDel="002D3850" w:rsidRDefault="00950434" w:rsidP="007C0469">
            <w:pPr>
              <w:rPr>
                <w:del w:id="496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61DBFA4" w14:textId="43FF2F73" w:rsidR="00950434" w:rsidDel="002D3850" w:rsidRDefault="00950434" w:rsidP="007C0469">
            <w:pPr>
              <w:rPr>
                <w:del w:id="497" w:author="ACT-LKR" w:date="2016-05-26T11:06:00Z"/>
                <w:sz w:val="21"/>
                <w:szCs w:val="21"/>
              </w:rPr>
            </w:pPr>
            <w:del w:id="498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  <w:tc>
          <w:tcPr>
            <w:tcW w:w="4332" w:type="dxa"/>
          </w:tcPr>
          <w:p w14:paraId="1E4DD6DD" w14:textId="3DF88A22" w:rsidR="00950434" w:rsidDel="002D3850" w:rsidRDefault="00950434" w:rsidP="007C0469">
            <w:pPr>
              <w:rPr>
                <w:del w:id="499" w:author="ACT-LKR" w:date="2016-05-26T11:06:00Z"/>
                <w:sz w:val="21"/>
                <w:szCs w:val="21"/>
              </w:rPr>
            </w:pPr>
            <w:del w:id="50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系统</w:delText>
              </w:r>
              <w:r w:rsidDel="002D3850">
                <w:rPr>
                  <w:sz w:val="21"/>
                  <w:szCs w:val="21"/>
                </w:rPr>
                <w:delText>提示时间错误</w:delText>
              </w:r>
            </w:del>
          </w:p>
        </w:tc>
      </w:tr>
      <w:tr w:rsidR="00950434" w:rsidDel="002D3850" w14:paraId="3688F605" w14:textId="536F89F9" w:rsidTr="007C0469">
        <w:trPr>
          <w:trHeight w:val="315"/>
          <w:del w:id="501" w:author="ACT-LKR" w:date="2016-05-26T11:06:00Z"/>
        </w:trPr>
        <w:tc>
          <w:tcPr>
            <w:tcW w:w="2263" w:type="dxa"/>
            <w:vMerge/>
          </w:tcPr>
          <w:p w14:paraId="3648C27C" w14:textId="342FC8A2" w:rsidR="00950434" w:rsidDel="002D3850" w:rsidRDefault="00950434" w:rsidP="007C0469">
            <w:pPr>
              <w:rPr>
                <w:del w:id="502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59D721" w14:textId="6FF534FA" w:rsidR="00950434" w:rsidDel="002D3850" w:rsidRDefault="00950434" w:rsidP="007C0469">
            <w:pPr>
              <w:rPr>
                <w:del w:id="503" w:author="ACT-LKR" w:date="2016-05-26T11:06:00Z"/>
                <w:sz w:val="21"/>
                <w:szCs w:val="21"/>
              </w:rPr>
            </w:pPr>
            <w:del w:id="50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319EDCCA" w14:textId="156B60DC" w:rsidR="00950434" w:rsidDel="002D3850" w:rsidRDefault="00950434" w:rsidP="007C0469">
            <w:pPr>
              <w:rPr>
                <w:del w:id="505" w:author="ACT-LKR" w:date="2016-05-26T11:06:00Z"/>
                <w:sz w:val="21"/>
                <w:szCs w:val="21"/>
              </w:rPr>
            </w:pPr>
            <w:del w:id="506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设定</w:delText>
              </w:r>
              <w:r w:rsidDel="002D3850">
                <w:rPr>
                  <w:sz w:val="21"/>
                  <w:szCs w:val="21"/>
                </w:rPr>
                <w:delText>提醒时间</w:delText>
              </w:r>
              <w:r w:rsidDel="002D3850">
                <w:rPr>
                  <w:rFonts w:hint="eastAsia"/>
                  <w:sz w:val="21"/>
                  <w:szCs w:val="21"/>
                </w:rPr>
                <w:delText>失败</w:delText>
              </w:r>
            </w:del>
          </w:p>
        </w:tc>
      </w:tr>
      <w:tr w:rsidR="00950434" w:rsidDel="002D3850" w14:paraId="3E3D5255" w14:textId="2848DDFD" w:rsidTr="007C0469">
        <w:trPr>
          <w:trHeight w:val="465"/>
          <w:del w:id="507" w:author="ACT-LKR" w:date="2016-05-26T11:06:00Z"/>
        </w:trPr>
        <w:tc>
          <w:tcPr>
            <w:tcW w:w="2263" w:type="dxa"/>
            <w:vMerge w:val="restart"/>
          </w:tcPr>
          <w:p w14:paraId="3F52DFFA" w14:textId="0233720B" w:rsidR="00950434" w:rsidDel="002D3850" w:rsidRDefault="00950434" w:rsidP="007C0469">
            <w:pPr>
              <w:rPr>
                <w:del w:id="508" w:author="ACT-LKR" w:date="2016-05-26T11:06:00Z"/>
                <w:sz w:val="21"/>
                <w:szCs w:val="21"/>
              </w:rPr>
            </w:pPr>
            <w:del w:id="50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Global Alternative Flows</w:delText>
              </w:r>
            </w:del>
          </w:p>
        </w:tc>
        <w:tc>
          <w:tcPr>
            <w:tcW w:w="6033" w:type="dxa"/>
            <w:gridSpan w:val="2"/>
          </w:tcPr>
          <w:p w14:paraId="69676291" w14:textId="5150EAB4" w:rsidR="00950434" w:rsidDel="002D3850" w:rsidRDefault="00950434" w:rsidP="007C0469">
            <w:pPr>
              <w:rPr>
                <w:del w:id="510" w:author="ACT-LKR" w:date="2016-05-26T11:06:00Z"/>
                <w:sz w:val="21"/>
                <w:szCs w:val="21"/>
              </w:rPr>
            </w:pPr>
            <w:del w:id="511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60D086D7" w14:textId="18D72A94" w:rsidTr="007C0469">
        <w:trPr>
          <w:trHeight w:val="233"/>
          <w:del w:id="512" w:author="ACT-LKR" w:date="2016-05-26T11:06:00Z"/>
        </w:trPr>
        <w:tc>
          <w:tcPr>
            <w:tcW w:w="2263" w:type="dxa"/>
            <w:vMerge/>
          </w:tcPr>
          <w:p w14:paraId="518C51CE" w14:textId="0E78FEF7" w:rsidR="00950434" w:rsidDel="002D3850" w:rsidRDefault="00950434" w:rsidP="007C0469">
            <w:pPr>
              <w:rPr>
                <w:del w:id="513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F2B3E41" w14:textId="59AE2B8D" w:rsidR="00950434" w:rsidDel="002D3850" w:rsidRDefault="00950434" w:rsidP="007C0469">
            <w:pPr>
              <w:rPr>
                <w:del w:id="514" w:author="ACT-LKR" w:date="2016-05-26T11:06:00Z"/>
                <w:sz w:val="21"/>
                <w:szCs w:val="21"/>
              </w:rPr>
            </w:pPr>
            <w:del w:id="51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0900051B" w14:textId="09C9ABF9" w:rsidR="00950434" w:rsidDel="002D3850" w:rsidRDefault="00950434" w:rsidP="007C0469">
            <w:pPr>
              <w:rPr>
                <w:del w:id="516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571D78CD" w14:textId="205F78BA" w:rsidTr="007C0469">
        <w:trPr>
          <w:trHeight w:val="232"/>
          <w:del w:id="517" w:author="ACT-LKR" w:date="2016-05-26T11:06:00Z"/>
        </w:trPr>
        <w:tc>
          <w:tcPr>
            <w:tcW w:w="2263" w:type="dxa"/>
            <w:vMerge/>
          </w:tcPr>
          <w:p w14:paraId="3AD1E27D" w14:textId="11892F4F" w:rsidR="00950434" w:rsidDel="002D3850" w:rsidRDefault="00950434" w:rsidP="007C0469">
            <w:pPr>
              <w:rPr>
                <w:del w:id="518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A9CF8" w14:textId="351096F4" w:rsidR="00950434" w:rsidDel="002D3850" w:rsidRDefault="00950434" w:rsidP="007C0469">
            <w:pPr>
              <w:rPr>
                <w:del w:id="519" w:author="ACT-LKR" w:date="2016-05-26T11:06:00Z"/>
                <w:sz w:val="21"/>
                <w:szCs w:val="21"/>
              </w:rPr>
            </w:pPr>
            <w:del w:id="52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63949B7A" w14:textId="587BCC75" w:rsidR="00950434" w:rsidDel="002D3850" w:rsidRDefault="00950434" w:rsidP="007C0469">
            <w:pPr>
              <w:rPr>
                <w:del w:id="521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0B5B6E16" w14:textId="437759AB" w:rsidTr="007C0469">
        <w:trPr>
          <w:trHeight w:val="465"/>
          <w:del w:id="522" w:author="ACT-LKR" w:date="2016-05-26T11:06:00Z"/>
        </w:trPr>
        <w:tc>
          <w:tcPr>
            <w:tcW w:w="2263" w:type="dxa"/>
            <w:vMerge w:val="restart"/>
          </w:tcPr>
          <w:p w14:paraId="20B03661" w14:textId="4000C3F1" w:rsidR="00950434" w:rsidRPr="00A2010E" w:rsidDel="002D3850" w:rsidRDefault="00950434" w:rsidP="007C0469">
            <w:pPr>
              <w:rPr>
                <w:del w:id="523" w:author="ACT-LKR" w:date="2016-05-26T11:06:00Z"/>
                <w:sz w:val="21"/>
                <w:szCs w:val="21"/>
              </w:rPr>
            </w:pPr>
            <w:del w:id="524" w:author="ACT-LKR" w:date="2016-05-26T11:06:00Z">
              <w:r w:rsidRPr="00A2010E" w:rsidDel="002D3850">
                <w:rPr>
                  <w:rFonts w:hint="eastAsia"/>
                  <w:sz w:val="21"/>
                  <w:szCs w:val="21"/>
                </w:rPr>
                <w:delText>Bounded</w:delText>
              </w:r>
              <w:r w:rsidDel="002D3850">
                <w:rPr>
                  <w:sz w:val="21"/>
                  <w:szCs w:val="21"/>
                </w:rPr>
                <w:delText xml:space="preserve"> </w:delText>
              </w:r>
              <w:r w:rsidDel="002D3850">
                <w:rPr>
                  <w:rFonts w:hint="eastAsia"/>
                  <w:sz w:val="21"/>
                  <w:szCs w:val="21"/>
                </w:rPr>
                <w:delText>Alternative Flows</w:delText>
              </w:r>
            </w:del>
          </w:p>
        </w:tc>
        <w:tc>
          <w:tcPr>
            <w:tcW w:w="6033" w:type="dxa"/>
            <w:gridSpan w:val="2"/>
          </w:tcPr>
          <w:p w14:paraId="2322DBEA" w14:textId="0EB7FD26" w:rsidR="00950434" w:rsidDel="002D3850" w:rsidRDefault="00950434" w:rsidP="007C0469">
            <w:pPr>
              <w:rPr>
                <w:del w:id="525" w:author="ACT-LKR" w:date="2016-05-26T11:06:00Z"/>
                <w:sz w:val="21"/>
                <w:szCs w:val="21"/>
              </w:rPr>
            </w:pPr>
            <w:del w:id="526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230502EE" w14:textId="69F40770" w:rsidTr="007C0469">
        <w:trPr>
          <w:trHeight w:val="155"/>
          <w:del w:id="527" w:author="ACT-LKR" w:date="2016-05-26T11:06:00Z"/>
        </w:trPr>
        <w:tc>
          <w:tcPr>
            <w:tcW w:w="2263" w:type="dxa"/>
            <w:vMerge/>
          </w:tcPr>
          <w:p w14:paraId="4D9AFFCF" w14:textId="54B7DE2B" w:rsidR="00950434" w:rsidRPr="00A2010E" w:rsidDel="002D3850" w:rsidRDefault="00950434" w:rsidP="007C0469">
            <w:pPr>
              <w:rPr>
                <w:del w:id="528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E547C6B" w14:textId="3751A1D4" w:rsidR="00950434" w:rsidDel="002D3850" w:rsidRDefault="00950434" w:rsidP="007C0469">
            <w:pPr>
              <w:rPr>
                <w:del w:id="529" w:author="ACT-LKR" w:date="2016-05-26T11:06:00Z"/>
                <w:sz w:val="21"/>
                <w:szCs w:val="21"/>
              </w:rPr>
            </w:pPr>
            <w:del w:id="53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1A35F502" w14:textId="51BA0F91" w:rsidR="00950434" w:rsidDel="002D3850" w:rsidRDefault="00950434" w:rsidP="007C0469">
            <w:pPr>
              <w:rPr>
                <w:del w:id="531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73D98FA3" w14:textId="65C99467" w:rsidTr="007C0469">
        <w:trPr>
          <w:trHeight w:val="155"/>
          <w:del w:id="532" w:author="ACT-LKR" w:date="2016-05-26T11:06:00Z"/>
        </w:trPr>
        <w:tc>
          <w:tcPr>
            <w:tcW w:w="2263" w:type="dxa"/>
            <w:vMerge/>
          </w:tcPr>
          <w:p w14:paraId="124E1697" w14:textId="51CE44C1" w:rsidR="00950434" w:rsidRPr="00A2010E" w:rsidDel="002D3850" w:rsidRDefault="00950434" w:rsidP="007C0469">
            <w:pPr>
              <w:rPr>
                <w:del w:id="533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8C56630" w14:textId="01207740" w:rsidR="00950434" w:rsidDel="002D3850" w:rsidRDefault="00950434" w:rsidP="007C0469">
            <w:pPr>
              <w:rPr>
                <w:del w:id="534" w:author="ACT-LKR" w:date="2016-05-26T11:06:00Z"/>
                <w:sz w:val="21"/>
                <w:szCs w:val="21"/>
              </w:rPr>
            </w:pPr>
            <w:del w:id="53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27EE1648" w14:textId="558B8DBE" w:rsidR="00950434" w:rsidDel="002D3850" w:rsidRDefault="00950434" w:rsidP="007C0469">
            <w:pPr>
              <w:rPr>
                <w:del w:id="536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02EA553E" w14:textId="7E410B9A" w:rsidTr="007C0469">
        <w:trPr>
          <w:trHeight w:val="155"/>
          <w:del w:id="537" w:author="ACT-LKR" w:date="2016-05-26T11:06:00Z"/>
        </w:trPr>
        <w:tc>
          <w:tcPr>
            <w:tcW w:w="2263" w:type="dxa"/>
            <w:vMerge/>
          </w:tcPr>
          <w:p w14:paraId="7C6844FD" w14:textId="014F2BAF" w:rsidR="00950434" w:rsidRPr="00A2010E" w:rsidDel="002D3850" w:rsidRDefault="00950434" w:rsidP="007C0469">
            <w:pPr>
              <w:rPr>
                <w:del w:id="538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72BA9F3" w14:textId="4B999F4E" w:rsidR="00950434" w:rsidDel="002D3850" w:rsidRDefault="00950434" w:rsidP="007C0469">
            <w:pPr>
              <w:rPr>
                <w:del w:id="539" w:author="ACT-LKR" w:date="2016-05-26T11:06:00Z"/>
                <w:sz w:val="21"/>
                <w:szCs w:val="21"/>
              </w:rPr>
            </w:pPr>
            <w:del w:id="54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7123BBD9" w14:textId="5F814BAD" w:rsidR="00950434" w:rsidDel="002D3850" w:rsidRDefault="00950434" w:rsidP="007C0469">
            <w:pPr>
              <w:rPr>
                <w:del w:id="541" w:author="ACT-LKR" w:date="2016-05-26T11:06:00Z"/>
                <w:sz w:val="21"/>
                <w:szCs w:val="21"/>
              </w:rPr>
            </w:pPr>
          </w:p>
        </w:tc>
      </w:tr>
    </w:tbl>
    <w:p w14:paraId="72D4E417" w14:textId="20671865" w:rsidR="00126030" w:rsidDel="002D3850" w:rsidRDefault="00126030" w:rsidP="00126030">
      <w:pPr>
        <w:ind w:firstLineChars="100" w:firstLine="210"/>
        <w:rPr>
          <w:del w:id="542" w:author="ACT-LKR" w:date="2016-05-26T11:06:00Z"/>
          <w:sz w:val="21"/>
          <w:szCs w:val="21"/>
        </w:rPr>
      </w:pPr>
    </w:p>
    <w:p w14:paraId="6C3F4BE1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34EDB84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13483CA2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54AD8FC" w14:textId="58B874E4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</w:t>
      </w:r>
      <w:ins w:id="543" w:author="ACT-LKR" w:date="2016-05-26T11:08:00Z">
        <w:r w:rsidR="00244BD7">
          <w:rPr>
            <w:b/>
            <w:sz w:val="22"/>
            <w:szCs w:val="21"/>
          </w:rPr>
          <w:t>08</w:t>
        </w:r>
      </w:ins>
      <w:del w:id="544" w:author="ACT-LKR" w:date="2016-05-26T11:08:00Z">
        <w:r w:rsidDel="00244BD7">
          <w:rPr>
            <w:rFonts w:hint="eastAsia"/>
            <w:b/>
            <w:sz w:val="22"/>
            <w:szCs w:val="21"/>
          </w:rPr>
          <w:delText>10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拖拽甘特图，可同步到任务表中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080ABDBC" w14:textId="77777777" w:rsidTr="007C0469">
        <w:tc>
          <w:tcPr>
            <w:tcW w:w="2263" w:type="dxa"/>
          </w:tcPr>
          <w:p w14:paraId="337315FD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11F479A" w14:textId="77777777" w:rsidR="00126030" w:rsidRDefault="00FD3E2E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拖拽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可同步到任务表中</w:t>
            </w:r>
          </w:p>
        </w:tc>
      </w:tr>
      <w:tr w:rsidR="00950434" w14:paraId="72178CE8" w14:textId="77777777" w:rsidTr="007C0469">
        <w:tc>
          <w:tcPr>
            <w:tcW w:w="2263" w:type="dxa"/>
          </w:tcPr>
          <w:p w14:paraId="1F1D802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49CA5479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950434" w14:paraId="12CBCDF1" w14:textId="77777777" w:rsidTr="007C0469">
        <w:tc>
          <w:tcPr>
            <w:tcW w:w="2263" w:type="dxa"/>
          </w:tcPr>
          <w:p w14:paraId="0C85902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AF7E2F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</w:t>
            </w:r>
            <w:r>
              <w:rPr>
                <w:sz w:val="21"/>
                <w:szCs w:val="21"/>
              </w:rPr>
              <w:t>甘特图，</w:t>
            </w:r>
            <w:r>
              <w:rPr>
                <w:rFonts w:hint="eastAsia"/>
                <w:sz w:val="21"/>
                <w:szCs w:val="21"/>
              </w:rPr>
              <w:t>调整</w:t>
            </w:r>
            <w:r>
              <w:rPr>
                <w:sz w:val="21"/>
                <w:szCs w:val="21"/>
              </w:rPr>
              <w:t>任务属性，可同步到任务表中</w:t>
            </w:r>
          </w:p>
        </w:tc>
      </w:tr>
      <w:tr w:rsidR="00950434" w14:paraId="06C07592" w14:textId="77777777" w:rsidTr="007C0469">
        <w:tc>
          <w:tcPr>
            <w:tcW w:w="2263" w:type="dxa"/>
          </w:tcPr>
          <w:p w14:paraId="2FA85BB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68D321B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.mpp</w:t>
            </w:r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生成甘特图无异常</w:t>
            </w:r>
          </w:p>
        </w:tc>
      </w:tr>
      <w:tr w:rsidR="00950434" w14:paraId="688D4F67" w14:textId="77777777" w:rsidTr="007C0469">
        <w:tc>
          <w:tcPr>
            <w:tcW w:w="2263" w:type="dxa"/>
          </w:tcPr>
          <w:p w14:paraId="206B159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7281A7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06A131D" w14:textId="77777777" w:rsidTr="007C0469">
        <w:tc>
          <w:tcPr>
            <w:tcW w:w="2263" w:type="dxa"/>
          </w:tcPr>
          <w:p w14:paraId="102C176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689D2D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AD151FB" w14:textId="77777777" w:rsidTr="007C0469">
        <w:tc>
          <w:tcPr>
            <w:tcW w:w="2263" w:type="dxa"/>
          </w:tcPr>
          <w:p w14:paraId="306C224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F6C5A4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81CBB7B" w14:textId="77777777" w:rsidTr="007C0469">
        <w:tc>
          <w:tcPr>
            <w:tcW w:w="2263" w:type="dxa"/>
          </w:tcPr>
          <w:p w14:paraId="0B42D6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2763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CFD90B8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1515A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915C47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31DE596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用户拖拽或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中某一</w:t>
            </w:r>
            <w:r>
              <w:rPr>
                <w:rFonts w:hint="eastAsia"/>
                <w:sz w:val="21"/>
                <w:szCs w:val="21"/>
              </w:rPr>
              <w:t>任务</w:t>
            </w:r>
            <w:r>
              <w:rPr>
                <w:sz w:val="21"/>
                <w:szCs w:val="21"/>
              </w:rPr>
              <w:t>的属性</w:t>
            </w:r>
          </w:p>
        </w:tc>
      </w:tr>
      <w:tr w:rsidR="00950434" w14:paraId="4BDF8C62" w14:textId="77777777" w:rsidTr="007C0469">
        <w:trPr>
          <w:trHeight w:val="233"/>
        </w:trPr>
        <w:tc>
          <w:tcPr>
            <w:tcW w:w="2263" w:type="dxa"/>
            <w:vMerge/>
          </w:tcPr>
          <w:p w14:paraId="06A5CB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8EBC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BF046F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系统同步到</w:t>
            </w:r>
            <w:r>
              <w:rPr>
                <w:sz w:val="21"/>
                <w:szCs w:val="21"/>
              </w:rPr>
              <w:t>相应的任务表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950434" w14:paraId="39C07513" w14:textId="77777777" w:rsidTr="007C0469">
        <w:trPr>
          <w:trHeight w:val="232"/>
        </w:trPr>
        <w:tc>
          <w:tcPr>
            <w:tcW w:w="2263" w:type="dxa"/>
            <w:vMerge/>
          </w:tcPr>
          <w:p w14:paraId="5A1961D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CB77E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0AC4C4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任务表中任务</w:t>
            </w:r>
            <w:r>
              <w:rPr>
                <w:sz w:val="21"/>
                <w:szCs w:val="21"/>
              </w:rPr>
              <w:t>的属性被同步修改</w:t>
            </w:r>
          </w:p>
        </w:tc>
      </w:tr>
      <w:tr w:rsidR="00950434" w14:paraId="52E2F271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275835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Specific Alternative Flows</w:t>
            </w:r>
          </w:p>
        </w:tc>
        <w:tc>
          <w:tcPr>
            <w:tcW w:w="1701" w:type="dxa"/>
          </w:tcPr>
          <w:p w14:paraId="7DFF4F1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8AB8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7CFE67D2" w14:textId="77777777" w:rsidTr="007C0469">
        <w:trPr>
          <w:trHeight w:val="315"/>
        </w:trPr>
        <w:tc>
          <w:tcPr>
            <w:tcW w:w="2263" w:type="dxa"/>
            <w:vMerge/>
          </w:tcPr>
          <w:p w14:paraId="677BB21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6B07E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81BC91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甘特图中任务属性</w:t>
            </w:r>
            <w:r>
              <w:rPr>
                <w:sz w:val="21"/>
                <w:szCs w:val="21"/>
              </w:rPr>
              <w:t>修改错误</w:t>
            </w:r>
          </w:p>
        </w:tc>
      </w:tr>
      <w:tr w:rsidR="00950434" w14:paraId="3F9DC7F5" w14:textId="77777777" w:rsidTr="007C0469">
        <w:trPr>
          <w:trHeight w:val="315"/>
        </w:trPr>
        <w:tc>
          <w:tcPr>
            <w:tcW w:w="2263" w:type="dxa"/>
            <w:vMerge/>
          </w:tcPr>
          <w:p w14:paraId="46E1D5C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0D3221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D07E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4771BD1" w14:textId="77777777" w:rsidTr="007C0469">
        <w:trPr>
          <w:trHeight w:val="315"/>
        </w:trPr>
        <w:tc>
          <w:tcPr>
            <w:tcW w:w="2263" w:type="dxa"/>
            <w:vMerge/>
          </w:tcPr>
          <w:p w14:paraId="230CC60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C1644C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3D59434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任务表和</w:t>
            </w:r>
            <w:r>
              <w:rPr>
                <w:sz w:val="21"/>
                <w:szCs w:val="21"/>
              </w:rPr>
              <w:t>甘特图修改失败</w:t>
            </w:r>
          </w:p>
        </w:tc>
      </w:tr>
      <w:tr w:rsidR="00950434" w14:paraId="79559364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0872E1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A480E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0BFBB89" w14:textId="77777777" w:rsidTr="007C0469">
        <w:trPr>
          <w:trHeight w:val="233"/>
        </w:trPr>
        <w:tc>
          <w:tcPr>
            <w:tcW w:w="2263" w:type="dxa"/>
            <w:vMerge/>
          </w:tcPr>
          <w:p w14:paraId="63044D8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71E102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75F5EA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27177853" w14:textId="77777777" w:rsidTr="007C0469">
        <w:trPr>
          <w:trHeight w:val="232"/>
        </w:trPr>
        <w:tc>
          <w:tcPr>
            <w:tcW w:w="2263" w:type="dxa"/>
            <w:vMerge/>
          </w:tcPr>
          <w:p w14:paraId="168A427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123FAC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6C58D60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1D4342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A6FE164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1269F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420F11C" w14:textId="77777777" w:rsidTr="007C0469">
        <w:trPr>
          <w:trHeight w:val="155"/>
        </w:trPr>
        <w:tc>
          <w:tcPr>
            <w:tcW w:w="2263" w:type="dxa"/>
            <w:vMerge/>
          </w:tcPr>
          <w:p w14:paraId="44E293F0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5246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58B4E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1E28A3E" w14:textId="77777777" w:rsidTr="007C0469">
        <w:trPr>
          <w:trHeight w:val="155"/>
        </w:trPr>
        <w:tc>
          <w:tcPr>
            <w:tcW w:w="2263" w:type="dxa"/>
            <w:vMerge/>
          </w:tcPr>
          <w:p w14:paraId="0ECEAE4B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01350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B5C602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44E7B5" w14:textId="77777777" w:rsidTr="007C0469">
        <w:trPr>
          <w:trHeight w:val="155"/>
        </w:trPr>
        <w:tc>
          <w:tcPr>
            <w:tcW w:w="2263" w:type="dxa"/>
            <w:vMerge/>
          </w:tcPr>
          <w:p w14:paraId="1ADE5BF2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F7A0A4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67E9754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2879C619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F199D5F" w14:textId="4AA35CD1" w:rsidR="00DC47A4" w:rsidRPr="0064742B" w:rsidRDefault="00DC47A4" w:rsidP="00DC47A4">
      <w:pPr>
        <w:ind w:firstLineChars="100" w:firstLine="240"/>
        <w:rPr>
          <w:ins w:id="545" w:author="ACT-LKR" w:date="2016-05-03T15:13:00Z"/>
          <w:sz w:val="24"/>
          <w:szCs w:val="21"/>
        </w:rPr>
      </w:pPr>
      <w:ins w:id="546" w:author="ACT-LKR" w:date="2016-05-03T15:13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r>
          <w:rPr>
            <w:sz w:val="24"/>
            <w:szCs w:val="21"/>
          </w:rPr>
          <w:t>mpp</w:t>
        </w:r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547" w:author="ACT-LKR" w:date="2016-05-03T15:14:00Z">
        <w:r>
          <w:rPr>
            <w:rFonts w:hint="eastAsia"/>
            <w:sz w:val="24"/>
            <w:szCs w:val="21"/>
          </w:rPr>
          <w:t>觉得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任务的</w:t>
        </w:r>
        <w:r>
          <w:rPr>
            <w:sz w:val="24"/>
            <w:szCs w:val="21"/>
          </w:rPr>
          <w:t>相应信息</w:t>
        </w:r>
        <w:r>
          <w:rPr>
            <w:rFonts w:hint="eastAsia"/>
            <w:sz w:val="24"/>
            <w:szCs w:val="21"/>
          </w:rPr>
          <w:t>不方便时</w:t>
        </w:r>
        <w:r>
          <w:rPr>
            <w:sz w:val="24"/>
            <w:szCs w:val="21"/>
          </w:rPr>
          <w:t>，可以直接对</w:t>
        </w:r>
      </w:ins>
      <w:ins w:id="548" w:author="ACT-LKR" w:date="2016-05-03T15:15:00Z">
        <w:r>
          <w:rPr>
            <w:rFonts w:hint="eastAsia"/>
            <w:sz w:val="24"/>
            <w:szCs w:val="21"/>
          </w:rPr>
          <w:t>计划</w:t>
        </w:r>
        <w:r>
          <w:rPr>
            <w:sz w:val="24"/>
            <w:szCs w:val="21"/>
          </w:rPr>
          <w:t>的甘特图进行拖拽，相应的数据会发生改变。</w:t>
        </w:r>
      </w:ins>
    </w:p>
    <w:p w14:paraId="62B18187" w14:textId="1E829B1C" w:rsidR="00126030" w:rsidRPr="00DC47A4" w:rsidRDefault="00126030" w:rsidP="00A1496D">
      <w:pPr>
        <w:ind w:firstLineChars="100" w:firstLine="210"/>
        <w:rPr>
          <w:sz w:val="21"/>
          <w:szCs w:val="21"/>
        </w:rPr>
      </w:pPr>
    </w:p>
    <w:p w14:paraId="4EC2FDB8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98C6857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0A8BAC0C" w14:textId="77777777" w:rsidR="00430143" w:rsidDel="00244BD7" w:rsidRDefault="00430143" w:rsidP="00A1496D">
      <w:pPr>
        <w:ind w:firstLineChars="100" w:firstLine="210"/>
        <w:rPr>
          <w:del w:id="549" w:author="ACT-LKR" w:date="2016-05-26T11:09:00Z"/>
          <w:sz w:val="21"/>
          <w:szCs w:val="21"/>
        </w:rPr>
      </w:pPr>
    </w:p>
    <w:p w14:paraId="2B54050E" w14:textId="77777777" w:rsidR="00430143" w:rsidRDefault="00430143">
      <w:pPr>
        <w:rPr>
          <w:sz w:val="21"/>
          <w:szCs w:val="21"/>
        </w:rPr>
        <w:pPrChange w:id="550" w:author="ACT-LKR" w:date="2016-05-26T11:09:00Z">
          <w:pPr>
            <w:ind w:firstLineChars="100" w:firstLine="210"/>
          </w:pPr>
        </w:pPrChange>
      </w:pPr>
    </w:p>
    <w:p w14:paraId="5152A282" w14:textId="14A1DDE2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</w:t>
      </w:r>
      <w:ins w:id="551" w:author="ACT-LKR" w:date="2016-05-26T11:08:00Z">
        <w:r w:rsidR="00244BD7">
          <w:rPr>
            <w:b/>
            <w:sz w:val="22"/>
            <w:szCs w:val="21"/>
          </w:rPr>
          <w:t>09</w:t>
        </w:r>
      </w:ins>
      <w:del w:id="552" w:author="ACT-LKR" w:date="2016-05-26T11:08:00Z">
        <w:r w:rsidDel="00244BD7">
          <w:rPr>
            <w:rFonts w:hint="eastAsia"/>
            <w:b/>
            <w:sz w:val="22"/>
            <w:szCs w:val="21"/>
          </w:rPr>
          <w:delText>11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生成任务量</w:t>
      </w:r>
      <w:ins w:id="553" w:author="ACT-LKR" w:date="2016-05-03T15:11:00Z">
        <w:r w:rsidR="00DC47A4">
          <w:rPr>
            <w:rFonts w:hint="eastAsia"/>
            <w:b/>
            <w:sz w:val="22"/>
            <w:szCs w:val="21"/>
          </w:rPr>
          <w:t>直方图</w:t>
        </w:r>
      </w:ins>
      <w:del w:id="554" w:author="ACT-LKR" w:date="2016-05-03T15:11:00Z">
        <w:r w:rsidDel="00DC47A4">
          <w:rPr>
            <w:rFonts w:hint="eastAsia"/>
            <w:b/>
            <w:sz w:val="22"/>
            <w:szCs w:val="21"/>
          </w:rPr>
          <w:delText>饼状</w:delText>
        </w:r>
      </w:del>
      <w:r>
        <w:rPr>
          <w:rFonts w:hint="eastAsia"/>
          <w:b/>
          <w:sz w:val="22"/>
          <w:szCs w:val="21"/>
        </w:rPr>
        <w:t>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6F3F7CCB" w14:textId="77777777" w:rsidTr="007C0469">
        <w:tc>
          <w:tcPr>
            <w:tcW w:w="2263" w:type="dxa"/>
          </w:tcPr>
          <w:p w14:paraId="6A31267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A9CDFB8" w14:textId="3615134E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生成任务量</w:t>
            </w:r>
            <w:ins w:id="555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del w:id="556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</w:p>
        </w:tc>
      </w:tr>
      <w:tr w:rsidR="00950434" w14:paraId="70A2A93A" w14:textId="77777777" w:rsidTr="007C0469">
        <w:tc>
          <w:tcPr>
            <w:tcW w:w="2263" w:type="dxa"/>
          </w:tcPr>
          <w:p w14:paraId="71A367C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24D092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</w:tr>
      <w:tr w:rsidR="00950434" w14:paraId="4B9CE87E" w14:textId="77777777" w:rsidTr="007C0469">
        <w:tc>
          <w:tcPr>
            <w:tcW w:w="2263" w:type="dxa"/>
          </w:tcPr>
          <w:p w14:paraId="2B43095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45C903A0" w14:textId="76ECF0EC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</w:t>
            </w:r>
            <w:ins w:id="557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del w:id="558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图，图形化各个资源的任务量</w:t>
            </w:r>
          </w:p>
        </w:tc>
      </w:tr>
      <w:tr w:rsidR="00950434" w14:paraId="388D73BC" w14:textId="77777777" w:rsidTr="007C0469">
        <w:tc>
          <w:tcPr>
            <w:tcW w:w="2263" w:type="dxa"/>
          </w:tcPr>
          <w:p w14:paraId="5D8FFB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7B6BD6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.mpp</w:t>
            </w:r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任务资源已分配</w:t>
            </w:r>
          </w:p>
        </w:tc>
      </w:tr>
      <w:tr w:rsidR="00950434" w14:paraId="03FB4F2A" w14:textId="77777777" w:rsidTr="007C0469">
        <w:tc>
          <w:tcPr>
            <w:tcW w:w="2263" w:type="dxa"/>
          </w:tcPr>
          <w:p w14:paraId="259DC0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FE51F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F2D9E80" w14:textId="77777777" w:rsidTr="007C0469">
        <w:tc>
          <w:tcPr>
            <w:tcW w:w="2263" w:type="dxa"/>
          </w:tcPr>
          <w:p w14:paraId="5B18B26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D8129C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B1EEA35" w14:textId="77777777" w:rsidTr="007C0469">
        <w:tc>
          <w:tcPr>
            <w:tcW w:w="2263" w:type="dxa"/>
          </w:tcPr>
          <w:p w14:paraId="5426661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60279F8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2EFF94" w14:textId="77777777" w:rsidTr="007C0469">
        <w:tc>
          <w:tcPr>
            <w:tcW w:w="2263" w:type="dxa"/>
          </w:tcPr>
          <w:p w14:paraId="1C0BE4F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F5CDA4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B03F09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E0FC18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7D80667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1E861FD" w14:textId="06BD8275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用户单击“任务量</w:t>
            </w:r>
            <w:ins w:id="559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del w:id="560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950434" w14:paraId="1B3073BF" w14:textId="77777777" w:rsidTr="007C0469">
        <w:trPr>
          <w:trHeight w:val="233"/>
        </w:trPr>
        <w:tc>
          <w:tcPr>
            <w:tcW w:w="2263" w:type="dxa"/>
            <w:vMerge/>
          </w:tcPr>
          <w:p w14:paraId="3130B3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45D8B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3B3938E" w14:textId="216A8A3D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</w:t>
            </w:r>
            <w:ins w:id="561" w:author="ACT-LKR" w:date="2016-05-03T15:12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del w:id="562" w:author="ACT-LKR" w:date="2016-05-03T15:12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</w:p>
        </w:tc>
      </w:tr>
      <w:tr w:rsidR="00950434" w14:paraId="308F58D8" w14:textId="77777777" w:rsidTr="007C0469">
        <w:trPr>
          <w:trHeight w:val="232"/>
        </w:trPr>
        <w:tc>
          <w:tcPr>
            <w:tcW w:w="2263" w:type="dxa"/>
            <w:vMerge/>
          </w:tcPr>
          <w:p w14:paraId="2CD532F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A10F9A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484595C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生成成功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5769C8C6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06502BB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4CAAC04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9E929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09305095" w14:textId="77777777" w:rsidTr="007C0469">
        <w:trPr>
          <w:trHeight w:val="315"/>
        </w:trPr>
        <w:tc>
          <w:tcPr>
            <w:tcW w:w="2263" w:type="dxa"/>
            <w:vMerge/>
          </w:tcPr>
          <w:p w14:paraId="104836B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66C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A0126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资源尚未</w:t>
            </w:r>
            <w:r>
              <w:rPr>
                <w:sz w:val="21"/>
                <w:szCs w:val="21"/>
              </w:rPr>
              <w:t>分配</w:t>
            </w:r>
          </w:p>
        </w:tc>
      </w:tr>
      <w:tr w:rsidR="00950434" w14:paraId="49C51B6A" w14:textId="77777777" w:rsidTr="007C0469">
        <w:trPr>
          <w:trHeight w:val="315"/>
        </w:trPr>
        <w:tc>
          <w:tcPr>
            <w:tcW w:w="2263" w:type="dxa"/>
            <w:vMerge/>
          </w:tcPr>
          <w:p w14:paraId="1D900C7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A3A1A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620DE2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E6B4C94" w14:textId="77777777" w:rsidTr="007C0469">
        <w:trPr>
          <w:trHeight w:val="315"/>
        </w:trPr>
        <w:tc>
          <w:tcPr>
            <w:tcW w:w="2263" w:type="dxa"/>
            <w:vMerge/>
          </w:tcPr>
          <w:p w14:paraId="29B9974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ECB27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46866F5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950434" w14:paraId="434A4C7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6565A50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0778E0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BF3551" w14:textId="77777777" w:rsidTr="007C0469">
        <w:trPr>
          <w:trHeight w:val="233"/>
        </w:trPr>
        <w:tc>
          <w:tcPr>
            <w:tcW w:w="2263" w:type="dxa"/>
            <w:vMerge/>
          </w:tcPr>
          <w:p w14:paraId="146579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F239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E8B36B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47772187" w14:textId="77777777" w:rsidTr="007C0469">
        <w:trPr>
          <w:trHeight w:val="232"/>
        </w:trPr>
        <w:tc>
          <w:tcPr>
            <w:tcW w:w="2263" w:type="dxa"/>
            <w:vMerge/>
          </w:tcPr>
          <w:p w14:paraId="3B6D43A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C97F1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721C6C6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633F6801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04E12C8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E335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95D692C" w14:textId="77777777" w:rsidTr="007C0469">
        <w:trPr>
          <w:trHeight w:val="155"/>
        </w:trPr>
        <w:tc>
          <w:tcPr>
            <w:tcW w:w="2263" w:type="dxa"/>
            <w:vMerge/>
          </w:tcPr>
          <w:p w14:paraId="1285E773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0CEE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92B9E1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A3A52C1" w14:textId="77777777" w:rsidTr="007C0469">
        <w:trPr>
          <w:trHeight w:val="155"/>
        </w:trPr>
        <w:tc>
          <w:tcPr>
            <w:tcW w:w="2263" w:type="dxa"/>
            <w:vMerge/>
          </w:tcPr>
          <w:p w14:paraId="5F987E0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82779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D5ED5B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C7CC2E7" w14:textId="77777777" w:rsidTr="007C0469">
        <w:trPr>
          <w:trHeight w:val="155"/>
        </w:trPr>
        <w:tc>
          <w:tcPr>
            <w:tcW w:w="2263" w:type="dxa"/>
            <w:vMerge/>
          </w:tcPr>
          <w:p w14:paraId="0A859E91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20DC1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5EA8602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594E0DDB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782CA8C5" w14:textId="40DAE0BF" w:rsidR="00DC47A4" w:rsidRPr="0064742B" w:rsidRDefault="00DC47A4" w:rsidP="00DC47A4">
      <w:pPr>
        <w:ind w:firstLineChars="100" w:firstLine="240"/>
        <w:rPr>
          <w:ins w:id="563" w:author="ACT-LKR" w:date="2016-05-03T15:15:00Z"/>
          <w:sz w:val="24"/>
          <w:szCs w:val="21"/>
        </w:rPr>
      </w:pPr>
      <w:ins w:id="564" w:author="ACT-LKR" w:date="2016-05-03T15:15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r>
          <w:rPr>
            <w:sz w:val="24"/>
            <w:szCs w:val="21"/>
          </w:rPr>
          <w:t>mpp</w:t>
        </w:r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565" w:author="ACT-LKR" w:date="2016-05-03T15:16:00Z">
        <w:r>
          <w:rPr>
            <w:rFonts w:hint="eastAsia"/>
            <w:sz w:val="24"/>
            <w:szCs w:val="21"/>
          </w:rPr>
          <w:t>想要</w:t>
        </w:r>
        <w:r>
          <w:rPr>
            <w:sz w:val="24"/>
            <w:szCs w:val="21"/>
          </w:rPr>
          <w:t>查阅任务的</w:t>
        </w:r>
      </w:ins>
      <w:ins w:id="566" w:author="ACT-LKR" w:date="2016-05-03T15:20:00Z">
        <w:r w:rsidR="001E5915">
          <w:rPr>
            <w:rFonts w:hint="eastAsia"/>
            <w:sz w:val="24"/>
            <w:szCs w:val="21"/>
          </w:rPr>
          <w:t>相应</w:t>
        </w:r>
        <w:r w:rsidR="001E5915">
          <w:rPr>
            <w:sz w:val="24"/>
            <w:szCs w:val="21"/>
          </w:rPr>
          <w:t>资源的使用情况时，可以点击</w:t>
        </w:r>
        <w:r w:rsidR="001E5915">
          <w:rPr>
            <w:sz w:val="24"/>
            <w:szCs w:val="21"/>
          </w:rPr>
          <w:t>“</w:t>
        </w:r>
        <w:r w:rsidR="001E5915">
          <w:rPr>
            <w:rFonts w:hint="eastAsia"/>
            <w:sz w:val="24"/>
            <w:szCs w:val="21"/>
          </w:rPr>
          <w:t>任务资源直方图</w:t>
        </w:r>
        <w:r w:rsidR="001E5915">
          <w:rPr>
            <w:sz w:val="24"/>
            <w:szCs w:val="21"/>
          </w:rPr>
          <w:t>”</w:t>
        </w:r>
        <w:r w:rsidR="001E5915">
          <w:rPr>
            <w:rFonts w:hint="eastAsia"/>
            <w:sz w:val="24"/>
            <w:szCs w:val="21"/>
          </w:rPr>
          <w:t>进行查阅</w:t>
        </w:r>
        <w:r w:rsidR="001E5915">
          <w:rPr>
            <w:sz w:val="24"/>
            <w:szCs w:val="21"/>
          </w:rPr>
          <w:t>。</w:t>
        </w:r>
      </w:ins>
    </w:p>
    <w:p w14:paraId="227660CE" w14:textId="77777777" w:rsidR="00430143" w:rsidRPr="00DC47A4" w:rsidRDefault="00430143" w:rsidP="00A1496D">
      <w:pPr>
        <w:ind w:firstLineChars="100" w:firstLine="210"/>
        <w:rPr>
          <w:sz w:val="21"/>
          <w:szCs w:val="21"/>
        </w:rPr>
      </w:pPr>
    </w:p>
    <w:p w14:paraId="7AE48CAB" w14:textId="5A18135A" w:rsidR="00244BD7" w:rsidRPr="00CC4299" w:rsidRDefault="00244BD7" w:rsidP="00244BD7">
      <w:pPr>
        <w:ind w:firstLineChars="100" w:firstLine="221"/>
        <w:rPr>
          <w:ins w:id="567" w:author="ACT-LKR" w:date="2016-05-26T11:09:00Z"/>
          <w:b/>
          <w:sz w:val="22"/>
          <w:szCs w:val="21"/>
        </w:rPr>
      </w:pPr>
      <w:ins w:id="568" w:author="ACT-LKR" w:date="2016-05-26T11:09:00Z">
        <w:r w:rsidRPr="00950434">
          <w:rPr>
            <w:rFonts w:hint="eastAsia"/>
            <w:b/>
            <w:sz w:val="22"/>
            <w:szCs w:val="21"/>
          </w:rPr>
          <w:t>用例</w:t>
        </w:r>
        <w:r>
          <w:rPr>
            <w:rFonts w:hint="eastAsia"/>
            <w:b/>
            <w:sz w:val="22"/>
            <w:szCs w:val="21"/>
          </w:rPr>
          <w:t>110</w:t>
        </w:r>
        <w:r w:rsidRPr="00950434">
          <w:rPr>
            <w:rFonts w:hint="eastAsia"/>
            <w:b/>
            <w:sz w:val="22"/>
            <w:szCs w:val="21"/>
          </w:rPr>
          <w:t xml:space="preserve">  </w:t>
        </w:r>
        <w:r>
          <w:rPr>
            <w:rFonts w:hint="eastAsia"/>
            <w:b/>
            <w:sz w:val="22"/>
            <w:szCs w:val="21"/>
          </w:rPr>
          <w:t>生成任务报告</w:t>
        </w:r>
      </w:ins>
    </w:p>
    <w:tbl>
      <w:tblPr>
        <w:tblStyle w:val="aa"/>
        <w:tblW w:w="8296" w:type="dxa"/>
        <w:tblLook w:val="04A0" w:firstRow="1" w:lastRow="0" w:firstColumn="1" w:lastColumn="0" w:noHBand="0" w:noVBand="1"/>
        <w:tblPrChange w:id="569" w:author="ACT-LKR" w:date="2016-05-26T11:12:00Z">
          <w:tblPr>
            <w:tblStyle w:val="a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63"/>
        <w:gridCol w:w="1701"/>
        <w:gridCol w:w="4332"/>
        <w:tblGridChange w:id="570">
          <w:tblGrid>
            <w:gridCol w:w="2263"/>
            <w:gridCol w:w="1701"/>
            <w:gridCol w:w="4332"/>
          </w:tblGrid>
        </w:tblGridChange>
      </w:tblGrid>
      <w:tr w:rsidR="00244BD7" w14:paraId="3076BEFF" w14:textId="77777777" w:rsidTr="00244BD7">
        <w:trPr>
          <w:ins w:id="571" w:author="ACT-LKR" w:date="2016-05-26T11:09:00Z"/>
        </w:trPr>
        <w:tc>
          <w:tcPr>
            <w:tcW w:w="2263" w:type="dxa"/>
            <w:tcPrChange w:id="572" w:author="ACT-LKR" w:date="2016-05-26T11:12:00Z">
              <w:tcPr>
                <w:tcW w:w="2263" w:type="dxa"/>
              </w:tcPr>
            </w:tcPrChange>
          </w:tcPr>
          <w:p w14:paraId="2CF57F19" w14:textId="77777777" w:rsidR="00244BD7" w:rsidRDefault="00244BD7" w:rsidP="00361C58">
            <w:pPr>
              <w:rPr>
                <w:ins w:id="573" w:author="ACT-LKR" w:date="2016-05-26T11:09:00Z"/>
                <w:sz w:val="21"/>
                <w:szCs w:val="21"/>
              </w:rPr>
            </w:pPr>
            <w:ins w:id="574" w:author="ACT-LKR" w:date="2016-05-26T11:09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 Case Name</w:t>
              </w:r>
            </w:ins>
          </w:p>
        </w:tc>
        <w:tc>
          <w:tcPr>
            <w:tcW w:w="6033" w:type="dxa"/>
            <w:gridSpan w:val="2"/>
            <w:tcPrChange w:id="575" w:author="ACT-LKR" w:date="2016-05-26T11:12:00Z">
              <w:tcPr>
                <w:tcW w:w="6033" w:type="dxa"/>
                <w:gridSpan w:val="2"/>
              </w:tcPr>
            </w:tcPrChange>
          </w:tcPr>
          <w:p w14:paraId="6119A90A" w14:textId="196E18BE" w:rsidR="00244BD7" w:rsidRDefault="00244BD7" w:rsidP="00361C58">
            <w:pPr>
              <w:rPr>
                <w:ins w:id="576" w:author="ACT-LKR" w:date="2016-05-26T11:09:00Z"/>
                <w:sz w:val="21"/>
                <w:szCs w:val="21"/>
              </w:rPr>
            </w:pPr>
            <w:ins w:id="577" w:author="ACT-LKR" w:date="2016-05-26T11:10:00Z">
              <w:r>
                <w:rPr>
                  <w:rFonts w:hint="eastAsia"/>
                  <w:b/>
                  <w:sz w:val="22"/>
                  <w:szCs w:val="21"/>
                </w:rPr>
                <w:t>生成任务报告</w:t>
              </w:r>
            </w:ins>
          </w:p>
        </w:tc>
      </w:tr>
      <w:tr w:rsidR="00244BD7" w14:paraId="4E1EAD62" w14:textId="77777777" w:rsidTr="00244BD7">
        <w:trPr>
          <w:ins w:id="578" w:author="ACT-LKR" w:date="2016-05-26T11:09:00Z"/>
        </w:trPr>
        <w:tc>
          <w:tcPr>
            <w:tcW w:w="2263" w:type="dxa"/>
            <w:tcPrChange w:id="579" w:author="ACT-LKR" w:date="2016-05-26T11:12:00Z">
              <w:tcPr>
                <w:tcW w:w="2263" w:type="dxa"/>
              </w:tcPr>
            </w:tcPrChange>
          </w:tcPr>
          <w:p w14:paraId="568A18B9" w14:textId="77777777" w:rsidR="00244BD7" w:rsidRDefault="00244BD7" w:rsidP="00361C58">
            <w:pPr>
              <w:rPr>
                <w:ins w:id="580" w:author="ACT-LKR" w:date="2016-05-26T11:09:00Z"/>
                <w:sz w:val="21"/>
                <w:szCs w:val="21"/>
              </w:rPr>
            </w:pPr>
            <w:ins w:id="581" w:author="ACT-LKR" w:date="2016-05-26T11:09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 xml:space="preserve">se Case </w:t>
              </w:r>
              <w:r>
                <w:rPr>
                  <w:rFonts w:hint="eastAsia"/>
                  <w:sz w:val="21"/>
                  <w:szCs w:val="21"/>
                </w:rPr>
                <w:t>ID</w:t>
              </w:r>
            </w:ins>
          </w:p>
        </w:tc>
        <w:tc>
          <w:tcPr>
            <w:tcW w:w="6033" w:type="dxa"/>
            <w:gridSpan w:val="2"/>
            <w:tcPrChange w:id="582" w:author="ACT-LKR" w:date="2016-05-26T11:12:00Z">
              <w:tcPr>
                <w:tcW w:w="6033" w:type="dxa"/>
                <w:gridSpan w:val="2"/>
              </w:tcPr>
            </w:tcPrChange>
          </w:tcPr>
          <w:p w14:paraId="0AE3541E" w14:textId="7E8F749B" w:rsidR="00244BD7" w:rsidRDefault="00244BD7" w:rsidP="00361C58">
            <w:pPr>
              <w:rPr>
                <w:ins w:id="583" w:author="ACT-LKR" w:date="2016-05-26T11:09:00Z"/>
                <w:sz w:val="21"/>
                <w:szCs w:val="21"/>
              </w:rPr>
            </w:pPr>
            <w:ins w:id="584" w:author="ACT-LKR" w:date="2016-05-26T11:10:00Z">
              <w:r>
                <w:rPr>
                  <w:rFonts w:hint="eastAsia"/>
                  <w:sz w:val="21"/>
                  <w:szCs w:val="21"/>
                </w:rPr>
                <w:t>110</w:t>
              </w:r>
            </w:ins>
          </w:p>
        </w:tc>
      </w:tr>
      <w:tr w:rsidR="00244BD7" w14:paraId="209C3325" w14:textId="77777777" w:rsidTr="00244BD7">
        <w:trPr>
          <w:ins w:id="585" w:author="ACT-LKR" w:date="2016-05-26T11:09:00Z"/>
        </w:trPr>
        <w:tc>
          <w:tcPr>
            <w:tcW w:w="2263" w:type="dxa"/>
            <w:tcPrChange w:id="586" w:author="ACT-LKR" w:date="2016-05-26T11:12:00Z">
              <w:tcPr>
                <w:tcW w:w="2263" w:type="dxa"/>
              </w:tcPr>
            </w:tcPrChange>
          </w:tcPr>
          <w:p w14:paraId="09EE6212" w14:textId="77777777" w:rsidR="00244BD7" w:rsidRDefault="00244BD7" w:rsidP="00361C58">
            <w:pPr>
              <w:rPr>
                <w:ins w:id="587" w:author="ACT-LKR" w:date="2016-05-26T11:09:00Z"/>
                <w:sz w:val="21"/>
                <w:szCs w:val="21"/>
              </w:rPr>
            </w:pPr>
            <w:ins w:id="588" w:author="ACT-LKR" w:date="2016-05-26T11:09:00Z">
              <w:r>
                <w:rPr>
                  <w:rFonts w:hint="eastAsia"/>
                  <w:sz w:val="21"/>
                  <w:szCs w:val="21"/>
                </w:rPr>
                <w:t>Brief Description</w:t>
              </w:r>
            </w:ins>
          </w:p>
        </w:tc>
        <w:tc>
          <w:tcPr>
            <w:tcW w:w="6033" w:type="dxa"/>
            <w:gridSpan w:val="2"/>
            <w:tcPrChange w:id="589" w:author="ACT-LKR" w:date="2016-05-26T11:12:00Z">
              <w:tcPr>
                <w:tcW w:w="6033" w:type="dxa"/>
                <w:gridSpan w:val="2"/>
              </w:tcPr>
            </w:tcPrChange>
          </w:tcPr>
          <w:p w14:paraId="1934FB5F" w14:textId="094AA00F" w:rsidR="00244BD7" w:rsidRDefault="00244BD7" w:rsidP="00361C58">
            <w:pPr>
              <w:rPr>
                <w:ins w:id="590" w:author="ACT-LKR" w:date="2016-05-26T11:09:00Z"/>
                <w:sz w:val="21"/>
                <w:szCs w:val="21"/>
              </w:rPr>
            </w:pPr>
            <w:ins w:id="591" w:author="ACT-LKR" w:date="2016-05-26T11:10:00Z">
              <w:r>
                <w:rPr>
                  <w:rFonts w:hint="eastAsia"/>
                  <w:sz w:val="21"/>
                  <w:szCs w:val="21"/>
                </w:rPr>
                <w:t>根据用户所计划的任务，生成任务报告供用户查看</w:t>
              </w:r>
            </w:ins>
          </w:p>
        </w:tc>
      </w:tr>
      <w:tr w:rsidR="00244BD7" w14:paraId="4F26C516" w14:textId="77777777" w:rsidTr="00244BD7">
        <w:trPr>
          <w:ins w:id="592" w:author="ACT-LKR" w:date="2016-05-26T11:09:00Z"/>
        </w:trPr>
        <w:tc>
          <w:tcPr>
            <w:tcW w:w="2263" w:type="dxa"/>
            <w:tcPrChange w:id="593" w:author="ACT-LKR" w:date="2016-05-26T11:12:00Z">
              <w:tcPr>
                <w:tcW w:w="2263" w:type="dxa"/>
              </w:tcPr>
            </w:tcPrChange>
          </w:tcPr>
          <w:p w14:paraId="2362DECC" w14:textId="77777777" w:rsidR="00244BD7" w:rsidRDefault="00244BD7" w:rsidP="00361C58">
            <w:pPr>
              <w:rPr>
                <w:ins w:id="594" w:author="ACT-LKR" w:date="2016-05-26T11:09:00Z"/>
                <w:sz w:val="21"/>
                <w:szCs w:val="21"/>
              </w:rPr>
            </w:pPr>
            <w:ins w:id="595" w:author="ACT-LKR" w:date="2016-05-26T11:09:00Z">
              <w:r>
                <w:rPr>
                  <w:rFonts w:hint="eastAsia"/>
                  <w:sz w:val="21"/>
                  <w:szCs w:val="21"/>
                </w:rPr>
                <w:t>Precondition</w:t>
              </w:r>
            </w:ins>
          </w:p>
        </w:tc>
        <w:tc>
          <w:tcPr>
            <w:tcW w:w="6033" w:type="dxa"/>
            <w:gridSpan w:val="2"/>
            <w:tcPrChange w:id="596" w:author="ACT-LKR" w:date="2016-05-26T11:12:00Z">
              <w:tcPr>
                <w:tcW w:w="6033" w:type="dxa"/>
                <w:gridSpan w:val="2"/>
              </w:tcPr>
            </w:tcPrChange>
          </w:tcPr>
          <w:p w14:paraId="2309EF1C" w14:textId="325903FD" w:rsidR="00244BD7" w:rsidRDefault="00244BD7" w:rsidP="00361C58">
            <w:pPr>
              <w:rPr>
                <w:ins w:id="597" w:author="ACT-LKR" w:date="2016-05-26T11:09:00Z"/>
                <w:sz w:val="21"/>
                <w:szCs w:val="21"/>
              </w:rPr>
            </w:pPr>
            <w:ins w:id="598" w:author="ACT-LKR" w:date="2016-05-26T11:09:00Z">
              <w:r>
                <w:rPr>
                  <w:rFonts w:hint="eastAsia"/>
                  <w:sz w:val="21"/>
                  <w:szCs w:val="21"/>
                </w:rPr>
                <w:t>系统</w:t>
              </w:r>
              <w:r>
                <w:rPr>
                  <w:sz w:val="21"/>
                  <w:szCs w:val="21"/>
                </w:rPr>
                <w:t>读取</w:t>
              </w:r>
              <w:r>
                <w:rPr>
                  <w:sz w:val="21"/>
                  <w:szCs w:val="21"/>
                </w:rPr>
                <w:t>.mpp</w:t>
              </w:r>
              <w:r>
                <w:rPr>
                  <w:rFonts w:hint="eastAsia"/>
                  <w:sz w:val="21"/>
                  <w:szCs w:val="21"/>
                </w:rPr>
                <w:t>文件</w:t>
              </w:r>
              <w:r>
                <w:rPr>
                  <w:sz w:val="21"/>
                  <w:szCs w:val="21"/>
                </w:rPr>
                <w:t>无异常</w:t>
              </w:r>
            </w:ins>
            <w:ins w:id="599" w:author="ACT-LKR" w:date="2016-05-26T11:11:00Z">
              <w:r>
                <w:rPr>
                  <w:sz w:val="21"/>
                  <w:szCs w:val="21"/>
                </w:rPr>
                <w:t>，</w:t>
              </w:r>
              <w:r>
                <w:rPr>
                  <w:rFonts w:hint="eastAsia"/>
                  <w:sz w:val="21"/>
                  <w:szCs w:val="21"/>
                </w:rPr>
                <w:t>任务计划数据完整</w:t>
              </w:r>
            </w:ins>
          </w:p>
        </w:tc>
      </w:tr>
      <w:tr w:rsidR="00244BD7" w14:paraId="3E7E8881" w14:textId="77777777" w:rsidTr="00244BD7">
        <w:trPr>
          <w:ins w:id="600" w:author="ACT-LKR" w:date="2016-05-26T11:09:00Z"/>
        </w:trPr>
        <w:tc>
          <w:tcPr>
            <w:tcW w:w="2263" w:type="dxa"/>
            <w:tcPrChange w:id="601" w:author="ACT-LKR" w:date="2016-05-26T11:12:00Z">
              <w:tcPr>
                <w:tcW w:w="2263" w:type="dxa"/>
              </w:tcPr>
            </w:tcPrChange>
          </w:tcPr>
          <w:p w14:paraId="1D63B483" w14:textId="77777777" w:rsidR="00244BD7" w:rsidRDefault="00244BD7" w:rsidP="00361C58">
            <w:pPr>
              <w:rPr>
                <w:ins w:id="602" w:author="ACT-LKR" w:date="2016-05-26T11:09:00Z"/>
                <w:sz w:val="21"/>
                <w:szCs w:val="21"/>
              </w:rPr>
            </w:pPr>
            <w:ins w:id="603" w:author="ACT-LKR" w:date="2016-05-26T11:09:00Z">
              <w:r>
                <w:rPr>
                  <w:sz w:val="21"/>
                  <w:szCs w:val="21"/>
                </w:rPr>
                <w:t>P</w:t>
              </w:r>
              <w:r>
                <w:rPr>
                  <w:rFonts w:hint="eastAsia"/>
                  <w:sz w:val="21"/>
                  <w:szCs w:val="21"/>
                </w:rPr>
                <w:t xml:space="preserve">rimary </w:t>
              </w:r>
              <w:r>
                <w:rPr>
                  <w:sz w:val="21"/>
                  <w:szCs w:val="21"/>
                </w:rPr>
                <w:t>Actor</w:t>
              </w:r>
            </w:ins>
          </w:p>
        </w:tc>
        <w:tc>
          <w:tcPr>
            <w:tcW w:w="6033" w:type="dxa"/>
            <w:gridSpan w:val="2"/>
            <w:tcPrChange w:id="604" w:author="ACT-LKR" w:date="2016-05-26T11:12:00Z">
              <w:tcPr>
                <w:tcW w:w="6033" w:type="dxa"/>
                <w:gridSpan w:val="2"/>
              </w:tcPr>
            </w:tcPrChange>
          </w:tcPr>
          <w:p w14:paraId="1510BF10" w14:textId="77777777" w:rsidR="00244BD7" w:rsidRDefault="00244BD7" w:rsidP="00361C58">
            <w:pPr>
              <w:rPr>
                <w:ins w:id="605" w:author="ACT-LKR" w:date="2016-05-26T11:09:00Z"/>
                <w:sz w:val="21"/>
                <w:szCs w:val="21"/>
              </w:rPr>
            </w:pPr>
            <w:ins w:id="606" w:author="ACT-LKR" w:date="2016-05-26T11:09:00Z">
              <w:r>
                <w:rPr>
                  <w:rFonts w:hint="eastAsia"/>
                  <w:sz w:val="21"/>
                  <w:szCs w:val="21"/>
                </w:rPr>
                <w:t>用户</w:t>
              </w:r>
            </w:ins>
          </w:p>
        </w:tc>
      </w:tr>
      <w:tr w:rsidR="00244BD7" w14:paraId="62548A18" w14:textId="77777777" w:rsidTr="00244BD7">
        <w:trPr>
          <w:ins w:id="607" w:author="ACT-LKR" w:date="2016-05-26T11:09:00Z"/>
        </w:trPr>
        <w:tc>
          <w:tcPr>
            <w:tcW w:w="2263" w:type="dxa"/>
            <w:tcPrChange w:id="608" w:author="ACT-LKR" w:date="2016-05-26T11:12:00Z">
              <w:tcPr>
                <w:tcW w:w="2263" w:type="dxa"/>
              </w:tcPr>
            </w:tcPrChange>
          </w:tcPr>
          <w:p w14:paraId="17477F7A" w14:textId="77777777" w:rsidR="00244BD7" w:rsidRDefault="00244BD7" w:rsidP="00361C58">
            <w:pPr>
              <w:rPr>
                <w:ins w:id="609" w:author="ACT-LKR" w:date="2016-05-26T11:09:00Z"/>
                <w:sz w:val="21"/>
                <w:szCs w:val="21"/>
              </w:rPr>
            </w:pPr>
            <w:ins w:id="610" w:author="ACT-LKR" w:date="2016-05-26T11:09:00Z">
              <w:r>
                <w:rPr>
                  <w:rFonts w:hint="eastAsia"/>
                  <w:sz w:val="21"/>
                  <w:szCs w:val="21"/>
                </w:rPr>
                <w:t>Secondary Actors</w:t>
              </w:r>
            </w:ins>
          </w:p>
        </w:tc>
        <w:tc>
          <w:tcPr>
            <w:tcW w:w="6033" w:type="dxa"/>
            <w:gridSpan w:val="2"/>
            <w:tcPrChange w:id="611" w:author="ACT-LKR" w:date="2016-05-26T11:12:00Z">
              <w:tcPr>
                <w:tcW w:w="6033" w:type="dxa"/>
                <w:gridSpan w:val="2"/>
              </w:tcPr>
            </w:tcPrChange>
          </w:tcPr>
          <w:p w14:paraId="2CF23128" w14:textId="77777777" w:rsidR="00244BD7" w:rsidRDefault="00244BD7" w:rsidP="00361C58">
            <w:pPr>
              <w:rPr>
                <w:ins w:id="612" w:author="ACT-LKR" w:date="2016-05-26T11:09:00Z"/>
                <w:sz w:val="21"/>
                <w:szCs w:val="21"/>
              </w:rPr>
            </w:pPr>
            <w:ins w:id="613" w:author="ACT-LKR" w:date="2016-05-26T11:0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244BD7" w14:paraId="73D1A4A5" w14:textId="77777777" w:rsidTr="00244BD7">
        <w:trPr>
          <w:ins w:id="614" w:author="ACT-LKR" w:date="2016-05-26T11:09:00Z"/>
        </w:trPr>
        <w:tc>
          <w:tcPr>
            <w:tcW w:w="2263" w:type="dxa"/>
            <w:tcPrChange w:id="615" w:author="ACT-LKR" w:date="2016-05-26T11:12:00Z">
              <w:tcPr>
                <w:tcW w:w="2263" w:type="dxa"/>
              </w:tcPr>
            </w:tcPrChange>
          </w:tcPr>
          <w:p w14:paraId="6042AE42" w14:textId="77777777" w:rsidR="00244BD7" w:rsidRDefault="00244BD7" w:rsidP="00361C58">
            <w:pPr>
              <w:rPr>
                <w:ins w:id="616" w:author="ACT-LKR" w:date="2016-05-26T11:09:00Z"/>
                <w:sz w:val="21"/>
                <w:szCs w:val="21"/>
              </w:rPr>
            </w:pPr>
            <w:ins w:id="617" w:author="ACT-LKR" w:date="2016-05-26T11:09:00Z">
              <w:r>
                <w:rPr>
                  <w:rFonts w:hint="eastAsia"/>
                  <w:sz w:val="21"/>
                  <w:szCs w:val="21"/>
                </w:rPr>
                <w:t>Dependency</w:t>
              </w:r>
            </w:ins>
          </w:p>
        </w:tc>
        <w:tc>
          <w:tcPr>
            <w:tcW w:w="6033" w:type="dxa"/>
            <w:gridSpan w:val="2"/>
            <w:tcPrChange w:id="618" w:author="ACT-LKR" w:date="2016-05-26T11:12:00Z">
              <w:tcPr>
                <w:tcW w:w="6033" w:type="dxa"/>
                <w:gridSpan w:val="2"/>
              </w:tcPr>
            </w:tcPrChange>
          </w:tcPr>
          <w:p w14:paraId="7923F742" w14:textId="77777777" w:rsidR="00244BD7" w:rsidRDefault="00244BD7" w:rsidP="00361C58">
            <w:pPr>
              <w:rPr>
                <w:ins w:id="619" w:author="ACT-LKR" w:date="2016-05-26T11:09:00Z"/>
                <w:sz w:val="21"/>
                <w:szCs w:val="21"/>
              </w:rPr>
            </w:pPr>
            <w:ins w:id="620" w:author="ACT-LKR" w:date="2016-05-26T11:0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244BD7" w14:paraId="2951062C" w14:textId="77777777" w:rsidTr="00244BD7">
        <w:trPr>
          <w:ins w:id="621" w:author="ACT-LKR" w:date="2016-05-26T11:09:00Z"/>
        </w:trPr>
        <w:tc>
          <w:tcPr>
            <w:tcW w:w="2263" w:type="dxa"/>
            <w:tcPrChange w:id="622" w:author="ACT-LKR" w:date="2016-05-26T11:12:00Z">
              <w:tcPr>
                <w:tcW w:w="2263" w:type="dxa"/>
              </w:tcPr>
            </w:tcPrChange>
          </w:tcPr>
          <w:p w14:paraId="4CA64FF1" w14:textId="77777777" w:rsidR="00244BD7" w:rsidRDefault="00244BD7" w:rsidP="00361C58">
            <w:pPr>
              <w:rPr>
                <w:ins w:id="623" w:author="ACT-LKR" w:date="2016-05-26T11:09:00Z"/>
                <w:sz w:val="21"/>
                <w:szCs w:val="21"/>
              </w:rPr>
            </w:pPr>
            <w:ins w:id="624" w:author="ACT-LKR" w:date="2016-05-26T11:09:00Z">
              <w:r>
                <w:rPr>
                  <w:rFonts w:hint="eastAsia"/>
                  <w:sz w:val="21"/>
                  <w:szCs w:val="21"/>
                </w:rPr>
                <w:t>Genera</w:t>
              </w:r>
              <w:r>
                <w:rPr>
                  <w:sz w:val="21"/>
                  <w:szCs w:val="21"/>
                </w:rPr>
                <w:t>liza</w:t>
              </w:r>
              <w:r>
                <w:rPr>
                  <w:rFonts w:hint="eastAsia"/>
                  <w:sz w:val="21"/>
                  <w:szCs w:val="21"/>
                </w:rPr>
                <w:t>tion</w:t>
              </w:r>
            </w:ins>
          </w:p>
        </w:tc>
        <w:tc>
          <w:tcPr>
            <w:tcW w:w="6033" w:type="dxa"/>
            <w:gridSpan w:val="2"/>
            <w:tcPrChange w:id="625" w:author="ACT-LKR" w:date="2016-05-26T11:12:00Z">
              <w:tcPr>
                <w:tcW w:w="6033" w:type="dxa"/>
                <w:gridSpan w:val="2"/>
              </w:tcPr>
            </w:tcPrChange>
          </w:tcPr>
          <w:p w14:paraId="2355B016" w14:textId="77777777" w:rsidR="00244BD7" w:rsidRDefault="00244BD7" w:rsidP="00361C58">
            <w:pPr>
              <w:rPr>
                <w:ins w:id="626" w:author="ACT-LKR" w:date="2016-05-26T11:09:00Z"/>
                <w:sz w:val="21"/>
                <w:szCs w:val="21"/>
              </w:rPr>
            </w:pPr>
            <w:ins w:id="627" w:author="ACT-LKR" w:date="2016-05-26T11:0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244BD7" w14:paraId="2F200079" w14:textId="77777777" w:rsidTr="00244BD7">
        <w:trPr>
          <w:trHeight w:val="233"/>
          <w:ins w:id="628" w:author="ACT-LKR" w:date="2016-05-26T11:09:00Z"/>
          <w:trPrChange w:id="629" w:author="ACT-LKR" w:date="2016-05-26T11:12:00Z">
            <w:trPr>
              <w:trHeight w:val="233"/>
            </w:trPr>
          </w:trPrChange>
        </w:trPr>
        <w:tc>
          <w:tcPr>
            <w:tcW w:w="2263" w:type="dxa"/>
            <w:vMerge w:val="restart"/>
            <w:tcPrChange w:id="630" w:author="ACT-LKR" w:date="2016-05-26T11:12:00Z">
              <w:tcPr>
                <w:tcW w:w="2263" w:type="dxa"/>
                <w:vMerge w:val="restart"/>
              </w:tcPr>
            </w:tcPrChange>
          </w:tcPr>
          <w:p w14:paraId="24669915" w14:textId="77777777" w:rsidR="00244BD7" w:rsidRDefault="00244BD7" w:rsidP="00361C58">
            <w:pPr>
              <w:rPr>
                <w:ins w:id="631" w:author="ACT-LKR" w:date="2016-05-26T11:09:00Z"/>
                <w:sz w:val="21"/>
                <w:szCs w:val="21"/>
              </w:rPr>
            </w:pPr>
            <w:ins w:id="632" w:author="ACT-LKR" w:date="2016-05-26T11:09:00Z">
              <w:r>
                <w:rPr>
                  <w:rFonts w:hint="eastAsia"/>
                  <w:sz w:val="21"/>
                  <w:szCs w:val="21"/>
                </w:rPr>
                <w:t>Basic Flow</w:t>
              </w:r>
            </w:ins>
          </w:p>
        </w:tc>
        <w:tc>
          <w:tcPr>
            <w:tcW w:w="1701" w:type="dxa"/>
            <w:tcPrChange w:id="633" w:author="ACT-LKR" w:date="2016-05-26T11:12:00Z">
              <w:tcPr>
                <w:tcW w:w="1701" w:type="dxa"/>
              </w:tcPr>
            </w:tcPrChange>
          </w:tcPr>
          <w:p w14:paraId="0F0B7EF8" w14:textId="77777777" w:rsidR="00244BD7" w:rsidRDefault="00244BD7" w:rsidP="00361C58">
            <w:pPr>
              <w:rPr>
                <w:ins w:id="634" w:author="ACT-LKR" w:date="2016-05-26T11:09:00Z"/>
                <w:sz w:val="21"/>
                <w:szCs w:val="21"/>
              </w:rPr>
            </w:pPr>
            <w:ins w:id="635" w:author="ACT-LKR" w:date="2016-05-26T11:09:00Z">
              <w:r>
                <w:rPr>
                  <w:rFonts w:hint="eastAsia"/>
                  <w:sz w:val="21"/>
                  <w:szCs w:val="21"/>
                </w:rPr>
                <w:t>Step</w:t>
              </w:r>
              <w:r>
                <w:rPr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  <w:tcPrChange w:id="636" w:author="ACT-LKR" w:date="2016-05-26T11:12:00Z">
              <w:tcPr>
                <w:tcW w:w="4332" w:type="dxa"/>
              </w:tcPr>
            </w:tcPrChange>
          </w:tcPr>
          <w:p w14:paraId="47129662" w14:textId="54F6405C" w:rsidR="00244BD7" w:rsidRDefault="00244BD7" w:rsidP="00361C58">
            <w:pPr>
              <w:rPr>
                <w:ins w:id="637" w:author="ACT-LKR" w:date="2016-05-26T11:09:00Z"/>
                <w:sz w:val="21"/>
                <w:szCs w:val="21"/>
              </w:rPr>
            </w:pPr>
            <w:ins w:id="638" w:author="ACT-LKR" w:date="2016-05-26T11:11:00Z">
              <w:r>
                <w:rPr>
                  <w:rFonts w:hint="eastAsia"/>
                  <w:sz w:val="21"/>
                  <w:szCs w:val="21"/>
                </w:rPr>
                <w:t>点击</w:t>
              </w:r>
            </w:ins>
            <w:ins w:id="639" w:author="ACT-LKR" w:date="2016-05-26T11:12:00Z">
              <w:r>
                <w:rPr>
                  <w:rFonts w:hint="eastAsia"/>
                  <w:sz w:val="21"/>
                  <w:szCs w:val="21"/>
                </w:rPr>
                <w:t>报告按钮</w:t>
              </w:r>
            </w:ins>
          </w:p>
        </w:tc>
      </w:tr>
      <w:tr w:rsidR="00244BD7" w14:paraId="52AA9BA2" w14:textId="77777777" w:rsidTr="00244BD7">
        <w:trPr>
          <w:trHeight w:val="233"/>
          <w:ins w:id="640" w:author="ACT-LKR" w:date="2016-05-26T11:09:00Z"/>
          <w:trPrChange w:id="641" w:author="ACT-LKR" w:date="2016-05-26T11:12:00Z">
            <w:trPr>
              <w:trHeight w:val="233"/>
            </w:trPr>
          </w:trPrChange>
        </w:trPr>
        <w:tc>
          <w:tcPr>
            <w:tcW w:w="2263" w:type="dxa"/>
            <w:vMerge/>
            <w:tcPrChange w:id="642" w:author="ACT-LKR" w:date="2016-05-26T11:12:00Z">
              <w:tcPr>
                <w:tcW w:w="2263" w:type="dxa"/>
                <w:vMerge/>
              </w:tcPr>
            </w:tcPrChange>
          </w:tcPr>
          <w:p w14:paraId="79BEF7BF" w14:textId="77777777" w:rsidR="00244BD7" w:rsidRDefault="00244BD7" w:rsidP="00361C58">
            <w:pPr>
              <w:rPr>
                <w:ins w:id="643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644" w:author="ACT-LKR" w:date="2016-05-26T11:12:00Z">
              <w:tcPr>
                <w:tcW w:w="1701" w:type="dxa"/>
              </w:tcPr>
            </w:tcPrChange>
          </w:tcPr>
          <w:p w14:paraId="2E3359C4" w14:textId="3088FD89" w:rsidR="00244BD7" w:rsidRDefault="00244BD7" w:rsidP="00361C58">
            <w:pPr>
              <w:rPr>
                <w:ins w:id="645" w:author="ACT-LKR" w:date="2016-05-26T11:09:00Z"/>
                <w:sz w:val="21"/>
                <w:szCs w:val="21"/>
              </w:rPr>
            </w:pPr>
            <w:ins w:id="646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</w:p>
        </w:tc>
        <w:tc>
          <w:tcPr>
            <w:tcW w:w="4332" w:type="dxa"/>
            <w:tcPrChange w:id="647" w:author="ACT-LKR" w:date="2016-05-26T11:12:00Z">
              <w:tcPr>
                <w:tcW w:w="4332" w:type="dxa"/>
              </w:tcPr>
            </w:tcPrChange>
          </w:tcPr>
          <w:p w14:paraId="030785F4" w14:textId="146D7B4A" w:rsidR="00244BD7" w:rsidRDefault="00244BD7" w:rsidP="00361C58">
            <w:pPr>
              <w:rPr>
                <w:ins w:id="648" w:author="ACT-LKR" w:date="2016-05-26T11:09:00Z"/>
                <w:sz w:val="21"/>
                <w:szCs w:val="21"/>
              </w:rPr>
            </w:pPr>
            <w:ins w:id="649" w:author="ACT-LKR" w:date="2016-05-26T11:13:00Z">
              <w:r>
                <w:rPr>
                  <w:rFonts w:hint="eastAsia"/>
                  <w:sz w:val="21"/>
                  <w:szCs w:val="21"/>
                </w:rPr>
                <w:t>生成相应的任务报告</w:t>
              </w:r>
            </w:ins>
          </w:p>
        </w:tc>
      </w:tr>
      <w:tr w:rsidR="00244BD7" w14:paraId="41742BAC" w14:textId="77777777" w:rsidTr="00244BD7">
        <w:trPr>
          <w:trHeight w:val="232"/>
          <w:ins w:id="650" w:author="ACT-LKR" w:date="2016-05-26T11:09:00Z"/>
          <w:trPrChange w:id="651" w:author="ACT-LKR" w:date="2016-05-26T11:12:00Z">
            <w:trPr>
              <w:trHeight w:val="232"/>
            </w:trPr>
          </w:trPrChange>
        </w:trPr>
        <w:tc>
          <w:tcPr>
            <w:tcW w:w="2263" w:type="dxa"/>
            <w:vMerge/>
            <w:tcPrChange w:id="652" w:author="ACT-LKR" w:date="2016-05-26T11:12:00Z">
              <w:tcPr>
                <w:tcW w:w="2263" w:type="dxa"/>
                <w:vMerge/>
              </w:tcPr>
            </w:tcPrChange>
          </w:tcPr>
          <w:p w14:paraId="76218651" w14:textId="77777777" w:rsidR="00244BD7" w:rsidRDefault="00244BD7" w:rsidP="00361C58">
            <w:pPr>
              <w:rPr>
                <w:ins w:id="653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654" w:author="ACT-LKR" w:date="2016-05-26T11:12:00Z">
              <w:tcPr>
                <w:tcW w:w="1701" w:type="dxa"/>
              </w:tcPr>
            </w:tcPrChange>
          </w:tcPr>
          <w:p w14:paraId="7F2ADAEA" w14:textId="2B70C23D" w:rsidR="00244BD7" w:rsidRDefault="00244BD7" w:rsidP="00361C58">
            <w:pPr>
              <w:rPr>
                <w:ins w:id="655" w:author="ACT-LKR" w:date="2016-05-26T11:09:00Z"/>
                <w:sz w:val="21"/>
                <w:szCs w:val="21"/>
              </w:rPr>
            </w:pPr>
            <w:ins w:id="656" w:author="ACT-LKR" w:date="2016-05-26T11:12:00Z">
              <w:r>
                <w:rPr>
                  <w:rFonts w:hint="eastAsia"/>
                  <w:sz w:val="21"/>
                  <w:szCs w:val="21"/>
                </w:rPr>
                <w:t>RFS</w:t>
              </w:r>
            </w:ins>
          </w:p>
        </w:tc>
        <w:tc>
          <w:tcPr>
            <w:tcW w:w="4332" w:type="dxa"/>
            <w:tcPrChange w:id="657" w:author="ACT-LKR" w:date="2016-05-26T11:12:00Z">
              <w:tcPr>
                <w:tcW w:w="4332" w:type="dxa"/>
              </w:tcPr>
            </w:tcPrChange>
          </w:tcPr>
          <w:p w14:paraId="2A1D4F33" w14:textId="2F847FA4" w:rsidR="00244BD7" w:rsidRDefault="00244BD7" w:rsidP="00361C58">
            <w:pPr>
              <w:rPr>
                <w:ins w:id="658" w:author="ACT-LKR" w:date="2016-05-26T11:09:00Z"/>
                <w:sz w:val="21"/>
                <w:szCs w:val="21"/>
              </w:rPr>
            </w:pPr>
            <w:ins w:id="659" w:author="ACT-LKR" w:date="2016-05-26T11:12:00Z">
              <w:r>
                <w:rPr>
                  <w:rFonts w:hint="eastAsia"/>
                  <w:sz w:val="21"/>
                  <w:szCs w:val="21"/>
                </w:rPr>
                <w:t>Basic Flow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Step</w:t>
              </w:r>
              <w:r>
                <w:rPr>
                  <w:sz w:val="21"/>
                  <w:szCs w:val="21"/>
                </w:rPr>
                <w:t>2</w:t>
              </w:r>
            </w:ins>
          </w:p>
        </w:tc>
      </w:tr>
      <w:tr w:rsidR="00244BD7" w14:paraId="030D7E66" w14:textId="77777777" w:rsidTr="00244BD7">
        <w:trPr>
          <w:trHeight w:val="310"/>
          <w:ins w:id="660" w:author="ACT-LKR" w:date="2016-05-26T11:09:00Z"/>
          <w:trPrChange w:id="661" w:author="ACT-LKR" w:date="2016-05-26T11:12:00Z">
            <w:trPr>
              <w:trHeight w:val="310"/>
            </w:trPr>
          </w:trPrChange>
        </w:trPr>
        <w:tc>
          <w:tcPr>
            <w:tcW w:w="2263" w:type="dxa"/>
            <w:vMerge w:val="restart"/>
            <w:tcPrChange w:id="662" w:author="ACT-LKR" w:date="2016-05-26T11:12:00Z">
              <w:tcPr>
                <w:tcW w:w="2263" w:type="dxa"/>
                <w:vMerge w:val="restart"/>
              </w:tcPr>
            </w:tcPrChange>
          </w:tcPr>
          <w:p w14:paraId="20BC3EA7" w14:textId="77777777" w:rsidR="00244BD7" w:rsidRDefault="00244BD7" w:rsidP="00361C58">
            <w:pPr>
              <w:rPr>
                <w:ins w:id="663" w:author="ACT-LKR" w:date="2016-05-26T11:09:00Z"/>
                <w:sz w:val="21"/>
                <w:szCs w:val="21"/>
              </w:rPr>
            </w:pPr>
            <w:ins w:id="664" w:author="ACT-LKR" w:date="2016-05-26T11:09:00Z">
              <w:r>
                <w:rPr>
                  <w:rFonts w:hint="eastAsia"/>
                  <w:sz w:val="21"/>
                  <w:szCs w:val="21"/>
                </w:rPr>
                <w:t xml:space="preserve">Specific Alternative </w:t>
              </w:r>
              <w:r>
                <w:rPr>
                  <w:rFonts w:hint="eastAsia"/>
                  <w:sz w:val="21"/>
                  <w:szCs w:val="21"/>
                </w:rPr>
                <w:lastRenderedPageBreak/>
                <w:t>Flows</w:t>
              </w:r>
            </w:ins>
          </w:p>
        </w:tc>
        <w:tc>
          <w:tcPr>
            <w:tcW w:w="1701" w:type="dxa"/>
            <w:tcPrChange w:id="665" w:author="ACT-LKR" w:date="2016-05-26T11:12:00Z">
              <w:tcPr>
                <w:tcW w:w="1701" w:type="dxa"/>
              </w:tcPr>
            </w:tcPrChange>
          </w:tcPr>
          <w:p w14:paraId="70BC45FC" w14:textId="680466A9" w:rsidR="00244BD7" w:rsidRDefault="00244BD7" w:rsidP="00361C58">
            <w:pPr>
              <w:rPr>
                <w:ins w:id="666" w:author="ACT-LKR" w:date="2016-05-26T11:09:00Z"/>
                <w:sz w:val="21"/>
                <w:szCs w:val="21"/>
              </w:rPr>
            </w:pPr>
            <w:ins w:id="667" w:author="ACT-LKR" w:date="2016-05-26T11:12:00Z">
              <w:r>
                <w:rPr>
                  <w:rFonts w:hint="eastAsia"/>
                  <w:sz w:val="21"/>
                  <w:szCs w:val="21"/>
                </w:rPr>
                <w:lastRenderedPageBreak/>
                <w:t>Step</w:t>
              </w:r>
              <w:r>
                <w:rPr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  <w:tcPrChange w:id="668" w:author="ACT-LKR" w:date="2016-05-26T11:12:00Z">
              <w:tcPr>
                <w:tcW w:w="4332" w:type="dxa"/>
              </w:tcPr>
            </w:tcPrChange>
          </w:tcPr>
          <w:p w14:paraId="01D5D308" w14:textId="3A9C2646" w:rsidR="00244BD7" w:rsidRDefault="00363E66" w:rsidP="00361C58">
            <w:pPr>
              <w:rPr>
                <w:ins w:id="669" w:author="ACT-LKR" w:date="2016-05-26T11:09:00Z"/>
                <w:sz w:val="21"/>
                <w:szCs w:val="21"/>
              </w:rPr>
            </w:pPr>
            <w:ins w:id="670" w:author="ACT-LKR" w:date="2016-05-26T11:18:00Z">
              <w:r>
                <w:rPr>
                  <w:rFonts w:hint="eastAsia"/>
                  <w:sz w:val="21"/>
                  <w:szCs w:val="21"/>
                </w:rPr>
                <w:t>点击报告按钮</w:t>
              </w:r>
            </w:ins>
          </w:p>
        </w:tc>
      </w:tr>
      <w:tr w:rsidR="00244BD7" w14:paraId="296AF3D3" w14:textId="77777777" w:rsidTr="00244BD7">
        <w:trPr>
          <w:trHeight w:val="315"/>
          <w:ins w:id="671" w:author="ACT-LKR" w:date="2016-05-26T11:09:00Z"/>
          <w:trPrChange w:id="672" w:author="ACT-LKR" w:date="2016-05-26T11:12:00Z">
            <w:trPr>
              <w:trHeight w:val="315"/>
            </w:trPr>
          </w:trPrChange>
        </w:trPr>
        <w:tc>
          <w:tcPr>
            <w:tcW w:w="2263" w:type="dxa"/>
            <w:vMerge/>
            <w:tcPrChange w:id="673" w:author="ACT-LKR" w:date="2016-05-26T11:12:00Z">
              <w:tcPr>
                <w:tcW w:w="2263" w:type="dxa"/>
                <w:vMerge/>
              </w:tcPr>
            </w:tcPrChange>
          </w:tcPr>
          <w:p w14:paraId="37B6D424" w14:textId="77777777" w:rsidR="00244BD7" w:rsidRDefault="00244BD7" w:rsidP="00361C58">
            <w:pPr>
              <w:rPr>
                <w:ins w:id="674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675" w:author="ACT-LKR" w:date="2016-05-26T11:12:00Z">
              <w:tcPr>
                <w:tcW w:w="1701" w:type="dxa"/>
              </w:tcPr>
            </w:tcPrChange>
          </w:tcPr>
          <w:p w14:paraId="7BF545AE" w14:textId="1CDC5730" w:rsidR="00244BD7" w:rsidRDefault="00244BD7" w:rsidP="00361C58">
            <w:pPr>
              <w:rPr>
                <w:ins w:id="676" w:author="ACT-LKR" w:date="2016-05-26T11:09:00Z"/>
                <w:sz w:val="21"/>
                <w:szCs w:val="21"/>
              </w:rPr>
            </w:pPr>
            <w:ins w:id="677" w:author="ACT-LKR" w:date="2016-05-26T11:12:00Z">
              <w:r>
                <w:rPr>
                  <w:rFonts w:hint="eastAsia"/>
                  <w:sz w:val="21"/>
                  <w:szCs w:val="21"/>
                </w:rPr>
                <w:t>Step</w:t>
              </w:r>
              <w:r>
                <w:rPr>
                  <w:sz w:val="21"/>
                  <w:szCs w:val="21"/>
                </w:rPr>
                <w:t>2</w:t>
              </w:r>
            </w:ins>
          </w:p>
        </w:tc>
        <w:tc>
          <w:tcPr>
            <w:tcW w:w="4332" w:type="dxa"/>
            <w:tcPrChange w:id="678" w:author="ACT-LKR" w:date="2016-05-26T11:12:00Z">
              <w:tcPr>
                <w:tcW w:w="4332" w:type="dxa"/>
              </w:tcPr>
            </w:tcPrChange>
          </w:tcPr>
          <w:p w14:paraId="0B7F3041" w14:textId="52FA489B" w:rsidR="00244BD7" w:rsidRDefault="00363E66" w:rsidP="00361C58">
            <w:pPr>
              <w:rPr>
                <w:ins w:id="679" w:author="ACT-LKR" w:date="2016-05-26T11:09:00Z"/>
                <w:sz w:val="21"/>
                <w:szCs w:val="21"/>
              </w:rPr>
            </w:pPr>
            <w:ins w:id="680" w:author="ACT-LKR" w:date="2016-05-26T11:20:00Z">
              <w:r>
                <w:rPr>
                  <w:rFonts w:hint="eastAsia"/>
                  <w:sz w:val="21"/>
                  <w:szCs w:val="21"/>
                </w:rPr>
                <w:t>没有相应</w:t>
              </w:r>
            </w:ins>
          </w:p>
        </w:tc>
      </w:tr>
      <w:tr w:rsidR="00244BD7" w14:paraId="4098A5B9" w14:textId="77777777" w:rsidTr="00244BD7">
        <w:trPr>
          <w:trHeight w:val="315"/>
          <w:ins w:id="681" w:author="ACT-LKR" w:date="2016-05-26T11:09:00Z"/>
          <w:trPrChange w:id="682" w:author="ACT-LKR" w:date="2016-05-26T11:12:00Z">
            <w:trPr>
              <w:trHeight w:val="315"/>
            </w:trPr>
          </w:trPrChange>
        </w:trPr>
        <w:tc>
          <w:tcPr>
            <w:tcW w:w="2263" w:type="dxa"/>
            <w:vMerge/>
            <w:tcPrChange w:id="683" w:author="ACT-LKR" w:date="2016-05-26T11:12:00Z">
              <w:tcPr>
                <w:tcW w:w="2263" w:type="dxa"/>
                <w:vMerge/>
              </w:tcPr>
            </w:tcPrChange>
          </w:tcPr>
          <w:p w14:paraId="0718A0B3" w14:textId="77777777" w:rsidR="00244BD7" w:rsidRDefault="00244BD7" w:rsidP="00361C58">
            <w:pPr>
              <w:rPr>
                <w:ins w:id="684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685" w:author="ACT-LKR" w:date="2016-05-26T11:12:00Z">
              <w:tcPr>
                <w:tcW w:w="1701" w:type="dxa"/>
              </w:tcPr>
            </w:tcPrChange>
          </w:tcPr>
          <w:p w14:paraId="56D9AB99" w14:textId="29FA6770" w:rsidR="00244BD7" w:rsidRDefault="00244BD7" w:rsidP="00361C58">
            <w:pPr>
              <w:rPr>
                <w:ins w:id="686" w:author="ACT-LKR" w:date="2016-05-26T11:09:00Z"/>
                <w:sz w:val="21"/>
                <w:szCs w:val="21"/>
              </w:rPr>
            </w:pPr>
            <w:ins w:id="687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</w:p>
        </w:tc>
        <w:tc>
          <w:tcPr>
            <w:tcW w:w="4332" w:type="dxa"/>
            <w:tcPrChange w:id="688" w:author="ACT-LKR" w:date="2016-05-26T11:12:00Z">
              <w:tcPr>
                <w:tcW w:w="4332" w:type="dxa"/>
              </w:tcPr>
            </w:tcPrChange>
          </w:tcPr>
          <w:p w14:paraId="7798EBBD" w14:textId="2AFDDBC2" w:rsidR="00244BD7" w:rsidRDefault="00363E66" w:rsidP="00361C58">
            <w:pPr>
              <w:rPr>
                <w:ins w:id="689" w:author="ACT-LKR" w:date="2016-05-26T11:09:00Z"/>
                <w:sz w:val="21"/>
                <w:szCs w:val="21"/>
              </w:rPr>
            </w:pPr>
            <w:ins w:id="690" w:author="ACT-LKR" w:date="2016-05-26T11:20:00Z">
              <w:r>
                <w:rPr>
                  <w:rFonts w:hint="eastAsia"/>
                  <w:sz w:val="21"/>
                  <w:szCs w:val="21"/>
                </w:rPr>
                <w:t>任务报告生成失败</w:t>
              </w:r>
            </w:ins>
          </w:p>
        </w:tc>
      </w:tr>
      <w:tr w:rsidR="00244BD7" w14:paraId="0031758E" w14:textId="77777777" w:rsidTr="00244BD7">
        <w:trPr>
          <w:trHeight w:val="315"/>
          <w:ins w:id="691" w:author="ACT-LKR" w:date="2016-05-26T11:09:00Z"/>
          <w:trPrChange w:id="692" w:author="ACT-LKR" w:date="2016-05-26T11:12:00Z">
            <w:trPr>
              <w:trHeight w:val="315"/>
            </w:trPr>
          </w:trPrChange>
        </w:trPr>
        <w:tc>
          <w:tcPr>
            <w:tcW w:w="2263" w:type="dxa"/>
            <w:vMerge/>
            <w:tcPrChange w:id="693" w:author="ACT-LKR" w:date="2016-05-26T11:12:00Z">
              <w:tcPr>
                <w:tcW w:w="2263" w:type="dxa"/>
                <w:vMerge/>
              </w:tcPr>
            </w:tcPrChange>
          </w:tcPr>
          <w:p w14:paraId="3B1A91FC" w14:textId="77777777" w:rsidR="00244BD7" w:rsidRDefault="00244BD7" w:rsidP="00361C58">
            <w:pPr>
              <w:rPr>
                <w:ins w:id="694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695" w:author="ACT-LKR" w:date="2016-05-26T11:12:00Z">
              <w:tcPr>
                <w:tcW w:w="1701" w:type="dxa"/>
              </w:tcPr>
            </w:tcPrChange>
          </w:tcPr>
          <w:p w14:paraId="055F39FB" w14:textId="1126D4A1" w:rsidR="00244BD7" w:rsidRDefault="00244BD7" w:rsidP="00361C58">
            <w:pPr>
              <w:rPr>
                <w:ins w:id="696" w:author="ACT-LKR" w:date="2016-05-26T11:09:00Z"/>
                <w:sz w:val="21"/>
                <w:szCs w:val="21"/>
              </w:rPr>
            </w:pPr>
            <w:ins w:id="697" w:author="ACT-LKR" w:date="2016-05-26T11:1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  <w:tc>
          <w:tcPr>
            <w:tcW w:w="4332" w:type="dxa"/>
            <w:tcPrChange w:id="698" w:author="ACT-LKR" w:date="2016-05-26T11:12:00Z">
              <w:tcPr>
                <w:tcW w:w="4332" w:type="dxa"/>
              </w:tcPr>
            </w:tcPrChange>
          </w:tcPr>
          <w:p w14:paraId="314005F6" w14:textId="54D22E42" w:rsidR="00244BD7" w:rsidRDefault="00244BD7" w:rsidP="00361C58">
            <w:pPr>
              <w:rPr>
                <w:ins w:id="699" w:author="ACT-LKR" w:date="2016-05-26T11:09:00Z"/>
                <w:sz w:val="21"/>
                <w:szCs w:val="21"/>
              </w:rPr>
            </w:pPr>
          </w:p>
        </w:tc>
      </w:tr>
      <w:tr w:rsidR="00244BD7" w14:paraId="7D1E4474" w14:textId="77777777" w:rsidTr="00244BD7">
        <w:trPr>
          <w:trHeight w:val="233"/>
          <w:ins w:id="700" w:author="ACT-LKR" w:date="2016-05-26T11:09:00Z"/>
          <w:trPrChange w:id="701" w:author="ACT-LKR" w:date="2016-05-26T11:12:00Z">
            <w:trPr>
              <w:trHeight w:val="233"/>
            </w:trPr>
          </w:trPrChange>
        </w:trPr>
        <w:tc>
          <w:tcPr>
            <w:tcW w:w="2263" w:type="dxa"/>
            <w:vMerge/>
            <w:tcPrChange w:id="702" w:author="ACT-LKR" w:date="2016-05-26T11:12:00Z">
              <w:tcPr>
                <w:tcW w:w="2263" w:type="dxa"/>
                <w:vMerge/>
              </w:tcPr>
            </w:tcPrChange>
          </w:tcPr>
          <w:p w14:paraId="5F67B750" w14:textId="77777777" w:rsidR="00244BD7" w:rsidRDefault="00244BD7" w:rsidP="00361C58">
            <w:pPr>
              <w:rPr>
                <w:ins w:id="703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04" w:author="ACT-LKR" w:date="2016-05-26T11:12:00Z">
              <w:tcPr>
                <w:tcW w:w="1701" w:type="dxa"/>
              </w:tcPr>
            </w:tcPrChange>
          </w:tcPr>
          <w:p w14:paraId="28F05F77" w14:textId="1D86AA63" w:rsidR="00244BD7" w:rsidRDefault="00244BD7" w:rsidP="00361C58">
            <w:pPr>
              <w:rPr>
                <w:ins w:id="705" w:author="ACT-LKR" w:date="2016-05-26T11:09:00Z"/>
                <w:sz w:val="21"/>
                <w:szCs w:val="21"/>
              </w:rPr>
            </w:pPr>
            <w:ins w:id="706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</w:p>
        </w:tc>
        <w:tc>
          <w:tcPr>
            <w:tcW w:w="4332" w:type="dxa"/>
            <w:tcPrChange w:id="707" w:author="ACT-LKR" w:date="2016-05-26T11:12:00Z">
              <w:tcPr>
                <w:tcW w:w="4332" w:type="dxa"/>
              </w:tcPr>
            </w:tcPrChange>
          </w:tcPr>
          <w:p w14:paraId="288B252F" w14:textId="77777777" w:rsidR="00244BD7" w:rsidRDefault="00244BD7" w:rsidP="00361C58">
            <w:pPr>
              <w:rPr>
                <w:ins w:id="708" w:author="ACT-LKR" w:date="2016-05-26T11:09:00Z"/>
                <w:sz w:val="21"/>
                <w:szCs w:val="21"/>
              </w:rPr>
            </w:pPr>
          </w:p>
        </w:tc>
      </w:tr>
      <w:tr w:rsidR="00244BD7" w14:paraId="02CBFDA8" w14:textId="77777777" w:rsidTr="00244BD7">
        <w:trPr>
          <w:trHeight w:val="232"/>
          <w:ins w:id="709" w:author="ACT-LKR" w:date="2016-05-26T11:09:00Z"/>
          <w:trPrChange w:id="710" w:author="ACT-LKR" w:date="2016-05-26T11:12:00Z">
            <w:trPr>
              <w:trHeight w:val="232"/>
            </w:trPr>
          </w:trPrChange>
        </w:trPr>
        <w:tc>
          <w:tcPr>
            <w:tcW w:w="2263" w:type="dxa"/>
            <w:vMerge/>
            <w:tcPrChange w:id="711" w:author="ACT-LKR" w:date="2016-05-26T11:12:00Z">
              <w:tcPr>
                <w:tcW w:w="2263" w:type="dxa"/>
                <w:vMerge/>
              </w:tcPr>
            </w:tcPrChange>
          </w:tcPr>
          <w:p w14:paraId="0D3501D1" w14:textId="77777777" w:rsidR="00244BD7" w:rsidRDefault="00244BD7" w:rsidP="00361C58">
            <w:pPr>
              <w:rPr>
                <w:ins w:id="712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13" w:author="ACT-LKR" w:date="2016-05-26T11:12:00Z">
              <w:tcPr>
                <w:tcW w:w="1701" w:type="dxa"/>
              </w:tcPr>
            </w:tcPrChange>
          </w:tcPr>
          <w:p w14:paraId="45936327" w14:textId="7ABD7F34" w:rsidR="00244BD7" w:rsidRDefault="00244BD7" w:rsidP="00361C58">
            <w:pPr>
              <w:rPr>
                <w:ins w:id="714" w:author="ACT-LKR" w:date="2016-05-26T11:09:00Z"/>
                <w:sz w:val="21"/>
                <w:szCs w:val="21"/>
              </w:rPr>
            </w:pPr>
            <w:ins w:id="715" w:author="ACT-LKR" w:date="2016-05-26T11:1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  <w:tc>
          <w:tcPr>
            <w:tcW w:w="4332" w:type="dxa"/>
            <w:tcPrChange w:id="716" w:author="ACT-LKR" w:date="2016-05-26T11:12:00Z">
              <w:tcPr>
                <w:tcW w:w="4332" w:type="dxa"/>
              </w:tcPr>
            </w:tcPrChange>
          </w:tcPr>
          <w:p w14:paraId="424F99CC" w14:textId="77777777" w:rsidR="00244BD7" w:rsidRDefault="00244BD7" w:rsidP="00361C58">
            <w:pPr>
              <w:rPr>
                <w:ins w:id="717" w:author="ACT-LKR" w:date="2016-05-26T11:09:00Z"/>
                <w:sz w:val="21"/>
                <w:szCs w:val="21"/>
              </w:rPr>
            </w:pPr>
          </w:p>
        </w:tc>
      </w:tr>
      <w:tr w:rsidR="00244BD7" w14:paraId="79A7CC00" w14:textId="77777777" w:rsidTr="00244BD7">
        <w:trPr>
          <w:trHeight w:val="155"/>
          <w:ins w:id="718" w:author="ACT-LKR" w:date="2016-05-26T11:09:00Z"/>
          <w:trPrChange w:id="719" w:author="ACT-LKR" w:date="2016-05-26T11:12:00Z">
            <w:trPr>
              <w:trHeight w:val="155"/>
            </w:trPr>
          </w:trPrChange>
        </w:trPr>
        <w:tc>
          <w:tcPr>
            <w:tcW w:w="2263" w:type="dxa"/>
            <w:vMerge/>
            <w:tcPrChange w:id="720" w:author="ACT-LKR" w:date="2016-05-26T11:12:00Z">
              <w:tcPr>
                <w:tcW w:w="2263" w:type="dxa"/>
                <w:vMerge/>
              </w:tcPr>
            </w:tcPrChange>
          </w:tcPr>
          <w:p w14:paraId="3CF04E25" w14:textId="77777777" w:rsidR="00244BD7" w:rsidRPr="00A2010E" w:rsidRDefault="00244BD7" w:rsidP="00361C58">
            <w:pPr>
              <w:rPr>
                <w:ins w:id="721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22" w:author="ACT-LKR" w:date="2016-05-26T11:12:00Z">
              <w:tcPr>
                <w:tcW w:w="1701" w:type="dxa"/>
              </w:tcPr>
            </w:tcPrChange>
          </w:tcPr>
          <w:p w14:paraId="69F2C684" w14:textId="621CC7E3" w:rsidR="00244BD7" w:rsidRDefault="00244BD7" w:rsidP="00361C58">
            <w:pPr>
              <w:rPr>
                <w:ins w:id="723" w:author="ACT-LKR" w:date="2016-05-26T11:09:00Z"/>
                <w:sz w:val="21"/>
                <w:szCs w:val="21"/>
              </w:rPr>
            </w:pPr>
            <w:ins w:id="724" w:author="ACT-LKR" w:date="2016-05-26T11:12:00Z">
              <w:r>
                <w:rPr>
                  <w:rFonts w:hint="eastAsia"/>
                  <w:sz w:val="21"/>
                  <w:szCs w:val="21"/>
                </w:rPr>
                <w:t>Steps(</w:t>
              </w:r>
              <w:r>
                <w:rPr>
                  <w:sz w:val="21"/>
                  <w:szCs w:val="21"/>
                </w:rPr>
                <w:t>numbered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  <w:tc>
          <w:tcPr>
            <w:tcW w:w="4332" w:type="dxa"/>
            <w:tcPrChange w:id="725" w:author="ACT-LKR" w:date="2016-05-26T11:12:00Z">
              <w:tcPr>
                <w:tcW w:w="4332" w:type="dxa"/>
              </w:tcPr>
            </w:tcPrChange>
          </w:tcPr>
          <w:p w14:paraId="21B6B76E" w14:textId="77777777" w:rsidR="00244BD7" w:rsidRDefault="00244BD7" w:rsidP="00361C58">
            <w:pPr>
              <w:rPr>
                <w:ins w:id="726" w:author="ACT-LKR" w:date="2016-05-26T11:09:00Z"/>
                <w:sz w:val="21"/>
                <w:szCs w:val="21"/>
              </w:rPr>
            </w:pPr>
          </w:p>
        </w:tc>
      </w:tr>
      <w:tr w:rsidR="00244BD7" w14:paraId="63CF3D60" w14:textId="77777777" w:rsidTr="00244BD7">
        <w:trPr>
          <w:trHeight w:val="155"/>
          <w:ins w:id="727" w:author="ACT-LKR" w:date="2016-05-26T11:09:00Z"/>
          <w:trPrChange w:id="728" w:author="ACT-LKR" w:date="2016-05-26T11:12:00Z">
            <w:trPr>
              <w:trHeight w:val="155"/>
            </w:trPr>
          </w:trPrChange>
        </w:trPr>
        <w:tc>
          <w:tcPr>
            <w:tcW w:w="2263" w:type="dxa"/>
            <w:vMerge/>
            <w:tcPrChange w:id="729" w:author="ACT-LKR" w:date="2016-05-26T11:12:00Z">
              <w:tcPr>
                <w:tcW w:w="2263" w:type="dxa"/>
                <w:vMerge/>
              </w:tcPr>
            </w:tcPrChange>
          </w:tcPr>
          <w:p w14:paraId="354A226C" w14:textId="77777777" w:rsidR="00244BD7" w:rsidRPr="00A2010E" w:rsidRDefault="00244BD7" w:rsidP="00361C58">
            <w:pPr>
              <w:rPr>
                <w:ins w:id="730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31" w:author="ACT-LKR" w:date="2016-05-26T11:12:00Z">
              <w:tcPr>
                <w:tcW w:w="1701" w:type="dxa"/>
              </w:tcPr>
            </w:tcPrChange>
          </w:tcPr>
          <w:p w14:paraId="78175DFA" w14:textId="40BDE77D" w:rsidR="00244BD7" w:rsidRDefault="00244BD7" w:rsidP="00361C58">
            <w:pPr>
              <w:rPr>
                <w:ins w:id="732" w:author="ACT-LKR" w:date="2016-05-26T11:09:00Z"/>
                <w:sz w:val="21"/>
                <w:szCs w:val="21"/>
              </w:rPr>
            </w:pPr>
            <w:ins w:id="733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</w:p>
        </w:tc>
        <w:tc>
          <w:tcPr>
            <w:tcW w:w="4332" w:type="dxa"/>
            <w:tcPrChange w:id="734" w:author="ACT-LKR" w:date="2016-05-26T11:12:00Z">
              <w:tcPr>
                <w:tcW w:w="4332" w:type="dxa"/>
              </w:tcPr>
            </w:tcPrChange>
          </w:tcPr>
          <w:p w14:paraId="337D2A5F" w14:textId="77777777" w:rsidR="00244BD7" w:rsidRDefault="00244BD7" w:rsidP="00361C58">
            <w:pPr>
              <w:rPr>
                <w:ins w:id="735" w:author="ACT-LKR" w:date="2016-05-26T11:09:00Z"/>
                <w:sz w:val="21"/>
                <w:szCs w:val="21"/>
              </w:rPr>
            </w:pPr>
          </w:p>
        </w:tc>
      </w:tr>
      <w:tr w:rsidR="00244BD7" w14:paraId="5F38C956" w14:textId="77777777" w:rsidTr="00244BD7">
        <w:trPr>
          <w:trHeight w:val="155"/>
          <w:ins w:id="736" w:author="ACT-LKR" w:date="2016-05-26T11:09:00Z"/>
          <w:trPrChange w:id="737" w:author="ACT-LKR" w:date="2016-05-26T11:12:00Z">
            <w:trPr>
              <w:trHeight w:val="155"/>
            </w:trPr>
          </w:trPrChange>
        </w:trPr>
        <w:tc>
          <w:tcPr>
            <w:tcW w:w="2263" w:type="dxa"/>
            <w:vMerge/>
            <w:tcPrChange w:id="738" w:author="ACT-LKR" w:date="2016-05-26T11:12:00Z">
              <w:tcPr>
                <w:tcW w:w="2263" w:type="dxa"/>
                <w:vMerge/>
              </w:tcPr>
            </w:tcPrChange>
          </w:tcPr>
          <w:p w14:paraId="207274ED" w14:textId="77777777" w:rsidR="00244BD7" w:rsidRPr="00A2010E" w:rsidRDefault="00244BD7" w:rsidP="00361C58">
            <w:pPr>
              <w:rPr>
                <w:ins w:id="739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40" w:author="ACT-LKR" w:date="2016-05-26T11:12:00Z">
              <w:tcPr>
                <w:tcW w:w="1701" w:type="dxa"/>
              </w:tcPr>
            </w:tcPrChange>
          </w:tcPr>
          <w:p w14:paraId="61FC74E6" w14:textId="0EA47970" w:rsidR="00244BD7" w:rsidRDefault="00244BD7" w:rsidP="00361C58">
            <w:pPr>
              <w:rPr>
                <w:ins w:id="741" w:author="ACT-LKR" w:date="2016-05-26T11:09:00Z"/>
                <w:sz w:val="21"/>
                <w:szCs w:val="21"/>
              </w:rPr>
            </w:pPr>
          </w:p>
        </w:tc>
        <w:tc>
          <w:tcPr>
            <w:tcW w:w="4332" w:type="dxa"/>
            <w:tcPrChange w:id="742" w:author="ACT-LKR" w:date="2016-05-26T11:12:00Z">
              <w:tcPr>
                <w:tcW w:w="4332" w:type="dxa"/>
              </w:tcPr>
            </w:tcPrChange>
          </w:tcPr>
          <w:p w14:paraId="2D1D7C5D" w14:textId="77777777" w:rsidR="00244BD7" w:rsidRDefault="00244BD7" w:rsidP="00361C58">
            <w:pPr>
              <w:rPr>
                <w:ins w:id="743" w:author="ACT-LKR" w:date="2016-05-26T11:09:00Z"/>
                <w:sz w:val="21"/>
                <w:szCs w:val="21"/>
              </w:rPr>
            </w:pPr>
          </w:p>
        </w:tc>
      </w:tr>
    </w:tbl>
    <w:p w14:paraId="2090C202" w14:textId="77777777" w:rsidR="00244BD7" w:rsidRDefault="00244BD7" w:rsidP="00244BD7">
      <w:pPr>
        <w:ind w:firstLineChars="100" w:firstLine="210"/>
        <w:rPr>
          <w:ins w:id="744" w:author="ACT-LKR" w:date="2016-05-26T11:09:00Z"/>
          <w:sz w:val="21"/>
          <w:szCs w:val="21"/>
        </w:rPr>
      </w:pPr>
    </w:p>
    <w:p w14:paraId="6C6F916D" w14:textId="500BFF3A" w:rsidR="00244BD7" w:rsidRPr="0064742B" w:rsidRDefault="00244BD7" w:rsidP="00244BD7">
      <w:pPr>
        <w:ind w:firstLineChars="100" w:firstLine="240"/>
        <w:rPr>
          <w:ins w:id="745" w:author="ACT-LKR" w:date="2016-05-26T11:09:00Z"/>
          <w:sz w:val="24"/>
          <w:szCs w:val="21"/>
        </w:rPr>
      </w:pPr>
      <w:ins w:id="746" w:author="ACT-LKR" w:date="2016-05-26T11:0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r>
          <w:rPr>
            <w:sz w:val="24"/>
            <w:szCs w:val="21"/>
          </w:rPr>
          <w:t>mpp</w:t>
        </w:r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747" w:author="ACT-LKR" w:date="2016-05-26T11:25:00Z">
        <w:r w:rsidR="00363E66">
          <w:rPr>
            <w:sz w:val="24"/>
            <w:szCs w:val="21"/>
          </w:rPr>
          <w:t>想要根据已有的任务查看相对应的任务报告</w:t>
        </w:r>
        <w:r w:rsidR="00363E66">
          <w:rPr>
            <w:rFonts w:hint="eastAsia"/>
            <w:sz w:val="24"/>
            <w:szCs w:val="21"/>
          </w:rPr>
          <w:t>，</w:t>
        </w:r>
        <w:r w:rsidR="00363E66">
          <w:rPr>
            <w:sz w:val="24"/>
            <w:szCs w:val="21"/>
          </w:rPr>
          <w:t>点击</w:t>
        </w:r>
        <w:r w:rsidR="00363E66">
          <w:rPr>
            <w:rFonts w:hint="eastAsia"/>
            <w:sz w:val="24"/>
            <w:szCs w:val="21"/>
          </w:rPr>
          <w:t>“报告按钮”，生成任务报告</w:t>
        </w:r>
      </w:ins>
      <w:ins w:id="748" w:author="ACT-LKR" w:date="2016-05-26T11:09:00Z">
        <w:r>
          <w:rPr>
            <w:sz w:val="24"/>
            <w:szCs w:val="21"/>
          </w:rPr>
          <w:t>。</w:t>
        </w:r>
      </w:ins>
    </w:p>
    <w:p w14:paraId="326C74EF" w14:textId="77777777" w:rsidR="00126030" w:rsidRPr="00244BD7" w:rsidRDefault="00126030" w:rsidP="00A1496D">
      <w:pPr>
        <w:ind w:firstLineChars="100" w:firstLine="210"/>
        <w:rPr>
          <w:sz w:val="21"/>
          <w:szCs w:val="21"/>
        </w:rPr>
      </w:pPr>
    </w:p>
    <w:p w14:paraId="05CED436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6AAFD7DB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76F8EE42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46D943ED" w14:textId="67E47D43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</w:t>
      </w:r>
      <w:ins w:id="749" w:author="ACT-LKR" w:date="2016-05-26T11:20:00Z">
        <w:r w:rsidR="00363E66">
          <w:rPr>
            <w:b/>
            <w:sz w:val="22"/>
            <w:szCs w:val="21"/>
          </w:rPr>
          <w:t>1</w:t>
        </w:r>
      </w:ins>
      <w:del w:id="750" w:author="ACT-LKR" w:date="2016-05-26T11:20:00Z">
        <w:r w:rsidDel="00363E66">
          <w:rPr>
            <w:rFonts w:hint="eastAsia"/>
            <w:b/>
            <w:sz w:val="22"/>
            <w:szCs w:val="21"/>
          </w:rPr>
          <w:delText>2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保存至</w:t>
      </w:r>
      <w:r>
        <w:rPr>
          <w:rFonts w:hint="eastAsia"/>
          <w:b/>
          <w:sz w:val="22"/>
          <w:szCs w:val="21"/>
        </w:rPr>
        <w:t>.mp</w:t>
      </w:r>
      <w:ins w:id="751" w:author="ACT-LKR" w:date="2016-05-11T11:12:00Z">
        <w:r w:rsidR="004E28F7">
          <w:rPr>
            <w:b/>
            <w:sz w:val="22"/>
            <w:szCs w:val="21"/>
          </w:rPr>
          <w:t>x</w:t>
        </w:r>
      </w:ins>
      <w:del w:id="752" w:author="ACT-LKR" w:date="2016-05-11T11:11:00Z">
        <w:r w:rsidDel="004E28F7">
          <w:rPr>
            <w:rFonts w:hint="eastAsia"/>
            <w:b/>
            <w:sz w:val="22"/>
            <w:szCs w:val="21"/>
          </w:rPr>
          <w:delText>p</w:delText>
        </w:r>
      </w:del>
      <w:r>
        <w:rPr>
          <w:rFonts w:hint="eastAsia"/>
          <w:b/>
          <w:sz w:val="22"/>
          <w:szCs w:val="21"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0BCDB610" w14:textId="77777777" w:rsidTr="007C0469">
        <w:tc>
          <w:tcPr>
            <w:tcW w:w="2263" w:type="dxa"/>
          </w:tcPr>
          <w:p w14:paraId="180FAEF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CB73735" w14:textId="4AA6186C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.mp</w:t>
            </w:r>
            <w:ins w:id="753" w:author="ACT-LKR" w:date="2016-05-11T11:13:00Z">
              <w:r w:rsidR="004E28F7">
                <w:rPr>
                  <w:sz w:val="21"/>
                  <w:szCs w:val="21"/>
                </w:rPr>
                <w:t>x</w:t>
              </w:r>
            </w:ins>
            <w:del w:id="754" w:author="ACT-LKR" w:date="2016-05-11T11:13:00Z">
              <w:r w:rsidDel="004E28F7">
                <w:rPr>
                  <w:sz w:val="21"/>
                  <w:szCs w:val="21"/>
                </w:rPr>
                <w:delText>p</w:delText>
              </w:r>
            </w:del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77F1CEC0" w14:textId="77777777" w:rsidTr="007C0469">
        <w:tc>
          <w:tcPr>
            <w:tcW w:w="2263" w:type="dxa"/>
          </w:tcPr>
          <w:p w14:paraId="6DCE341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AB049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</w:t>
            </w:r>
          </w:p>
        </w:tc>
      </w:tr>
      <w:tr w:rsidR="00950434" w14:paraId="2E504F7B" w14:textId="77777777" w:rsidTr="007C0469">
        <w:tc>
          <w:tcPr>
            <w:tcW w:w="2263" w:type="dxa"/>
          </w:tcPr>
          <w:p w14:paraId="129587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D70754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用户保存修改</w:t>
            </w:r>
            <w:r>
              <w:rPr>
                <w:sz w:val="21"/>
                <w:szCs w:val="21"/>
              </w:rPr>
              <w:t>的内容</w:t>
            </w:r>
          </w:p>
        </w:tc>
      </w:tr>
      <w:tr w:rsidR="00950434" w14:paraId="1AD7CF8D" w14:textId="77777777" w:rsidTr="007C0469">
        <w:tc>
          <w:tcPr>
            <w:tcW w:w="2263" w:type="dxa"/>
          </w:tcPr>
          <w:p w14:paraId="5A05F2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31476419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.mpp</w:t>
            </w:r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，修改无</w:t>
            </w:r>
            <w:r>
              <w:rPr>
                <w:sz w:val="21"/>
                <w:szCs w:val="21"/>
              </w:rPr>
              <w:t>异常</w:t>
            </w:r>
          </w:p>
        </w:tc>
      </w:tr>
      <w:tr w:rsidR="00950434" w14:paraId="57266CB9" w14:textId="77777777" w:rsidTr="007C0469">
        <w:tc>
          <w:tcPr>
            <w:tcW w:w="2263" w:type="dxa"/>
          </w:tcPr>
          <w:p w14:paraId="64421E1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5789A90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A3EAEE5" w14:textId="77777777" w:rsidTr="007C0469">
        <w:tc>
          <w:tcPr>
            <w:tcW w:w="2263" w:type="dxa"/>
          </w:tcPr>
          <w:p w14:paraId="7825E6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6111282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64A9F6" w14:textId="77777777" w:rsidTr="007C0469">
        <w:tc>
          <w:tcPr>
            <w:tcW w:w="2263" w:type="dxa"/>
          </w:tcPr>
          <w:p w14:paraId="01C866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016D7E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2AB6F60" w14:textId="77777777" w:rsidTr="007C0469">
        <w:tc>
          <w:tcPr>
            <w:tcW w:w="2263" w:type="dxa"/>
          </w:tcPr>
          <w:p w14:paraId="3BD8F6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D8717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38235F0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55DC73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54961C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6B38F7A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用户单击保存按钮</w:t>
            </w:r>
          </w:p>
        </w:tc>
      </w:tr>
      <w:tr w:rsidR="00950434" w14:paraId="60DB7554" w14:textId="77777777" w:rsidTr="007C0469">
        <w:trPr>
          <w:trHeight w:val="233"/>
        </w:trPr>
        <w:tc>
          <w:tcPr>
            <w:tcW w:w="2263" w:type="dxa"/>
            <w:vMerge/>
          </w:tcPr>
          <w:p w14:paraId="355BF1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34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ABA870A" w14:textId="6103C74A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系统保存至</w:t>
            </w:r>
            <w:r>
              <w:rPr>
                <w:sz w:val="21"/>
                <w:szCs w:val="21"/>
              </w:rPr>
              <w:t>相应</w:t>
            </w:r>
            <w:r>
              <w:rPr>
                <w:rFonts w:hint="eastAsia"/>
                <w:sz w:val="21"/>
                <w:szCs w:val="21"/>
              </w:rPr>
              <w:t>.mp</w:t>
            </w:r>
            <w:ins w:id="755" w:author="ACT-LKR" w:date="2016-05-11T11:13:00Z">
              <w:r w:rsidR="004E28F7">
                <w:rPr>
                  <w:sz w:val="21"/>
                  <w:szCs w:val="21"/>
                </w:rPr>
                <w:t>x</w:t>
              </w:r>
            </w:ins>
            <w:del w:id="756" w:author="ACT-LKR" w:date="2016-05-11T11:13:00Z">
              <w:r w:rsidDel="004E28F7">
                <w:rPr>
                  <w:rFonts w:hint="eastAsia"/>
                  <w:sz w:val="21"/>
                  <w:szCs w:val="21"/>
                </w:rPr>
                <w:delText>p</w:delText>
              </w:r>
            </w:del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6FDB4E81" w14:textId="77777777" w:rsidTr="007C0469">
        <w:trPr>
          <w:trHeight w:val="232"/>
        </w:trPr>
        <w:tc>
          <w:tcPr>
            <w:tcW w:w="2263" w:type="dxa"/>
            <w:vMerge/>
          </w:tcPr>
          <w:p w14:paraId="5E310A8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6DD64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02C2379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pp</w:t>
            </w:r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内容被修改并保存</w:t>
            </w:r>
          </w:p>
        </w:tc>
      </w:tr>
      <w:tr w:rsidR="00950434" w14:paraId="31F30178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4B5FA2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2EFC21D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9AA365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F58F086" w14:textId="77777777" w:rsidTr="007C0469">
        <w:trPr>
          <w:trHeight w:val="315"/>
        </w:trPr>
        <w:tc>
          <w:tcPr>
            <w:tcW w:w="2263" w:type="dxa"/>
            <w:vMerge/>
          </w:tcPr>
          <w:p w14:paraId="528C20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4D9DC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4DEB88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103C2E6E" w14:textId="77777777" w:rsidTr="007C0469">
        <w:trPr>
          <w:trHeight w:val="315"/>
        </w:trPr>
        <w:tc>
          <w:tcPr>
            <w:tcW w:w="2263" w:type="dxa"/>
            <w:vMerge/>
          </w:tcPr>
          <w:p w14:paraId="52101F5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8F44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4646411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DD0757" w14:textId="77777777" w:rsidTr="007C0469">
        <w:trPr>
          <w:trHeight w:val="315"/>
        </w:trPr>
        <w:tc>
          <w:tcPr>
            <w:tcW w:w="2263" w:type="dxa"/>
            <w:vMerge/>
          </w:tcPr>
          <w:p w14:paraId="6FCDFD5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7CC21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692F550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A05B8D3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56F77B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0514D0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4B88487" w14:textId="77777777" w:rsidTr="007C0469">
        <w:trPr>
          <w:trHeight w:val="233"/>
        </w:trPr>
        <w:tc>
          <w:tcPr>
            <w:tcW w:w="2263" w:type="dxa"/>
            <w:vMerge/>
          </w:tcPr>
          <w:p w14:paraId="08904C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2E5A9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FA554F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BBCEA5B" w14:textId="77777777" w:rsidTr="007C0469">
        <w:trPr>
          <w:trHeight w:val="232"/>
        </w:trPr>
        <w:tc>
          <w:tcPr>
            <w:tcW w:w="2263" w:type="dxa"/>
            <w:vMerge/>
          </w:tcPr>
          <w:p w14:paraId="15C12D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EF0B90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63F7FD4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69E913B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977832B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58EFE7D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CB61583" w14:textId="77777777" w:rsidTr="007C0469">
        <w:trPr>
          <w:trHeight w:val="155"/>
        </w:trPr>
        <w:tc>
          <w:tcPr>
            <w:tcW w:w="2263" w:type="dxa"/>
            <w:vMerge/>
          </w:tcPr>
          <w:p w14:paraId="0C3641A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881668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7463D9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9197A85" w14:textId="77777777" w:rsidTr="007C0469">
        <w:trPr>
          <w:trHeight w:val="155"/>
        </w:trPr>
        <w:tc>
          <w:tcPr>
            <w:tcW w:w="2263" w:type="dxa"/>
            <w:vMerge/>
          </w:tcPr>
          <w:p w14:paraId="106410E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E8CD8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322621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2C4D82A" w14:textId="77777777" w:rsidTr="007C0469">
        <w:trPr>
          <w:trHeight w:val="155"/>
        </w:trPr>
        <w:tc>
          <w:tcPr>
            <w:tcW w:w="2263" w:type="dxa"/>
            <w:vMerge/>
          </w:tcPr>
          <w:p w14:paraId="617E37A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2ACF5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Postcondition</w:t>
            </w:r>
          </w:p>
        </w:tc>
        <w:tc>
          <w:tcPr>
            <w:tcW w:w="4332" w:type="dxa"/>
          </w:tcPr>
          <w:p w14:paraId="7F60771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44A58904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27ECCFF0" w14:textId="101DADEF" w:rsidR="001E5915" w:rsidRPr="0064742B" w:rsidRDefault="001E5915" w:rsidP="001E5915">
      <w:pPr>
        <w:ind w:firstLineChars="100" w:firstLine="240"/>
        <w:rPr>
          <w:ins w:id="757" w:author="ACT-LKR" w:date="2016-05-03T15:21:00Z"/>
          <w:sz w:val="24"/>
          <w:szCs w:val="21"/>
        </w:rPr>
      </w:pPr>
      <w:ins w:id="758" w:author="ACT-LKR" w:date="2016-05-03T15:21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r>
          <w:rPr>
            <w:sz w:val="24"/>
            <w:szCs w:val="21"/>
          </w:rPr>
          <w:t>mpp</w:t>
        </w:r>
        <w:r>
          <w:rPr>
            <w:sz w:val="24"/>
            <w:szCs w:val="21"/>
          </w:rPr>
          <w:t>文件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进行各种操作之后想要保存时，</w:t>
        </w:r>
        <w:r>
          <w:rPr>
            <w:rFonts w:hint="eastAsia"/>
            <w:sz w:val="24"/>
            <w:szCs w:val="21"/>
          </w:rPr>
          <w:t>点击</w:t>
        </w:r>
        <w:r>
          <w:rPr>
            <w:sz w:val="24"/>
            <w:szCs w:val="21"/>
          </w:rPr>
          <w:t>保存，选择文件格式</w:t>
        </w:r>
      </w:ins>
      <w:ins w:id="759" w:author="ACT-LKR" w:date="2016-05-03T15:22:00Z">
        <w:r>
          <w:rPr>
            <w:rFonts w:hint="eastAsia"/>
            <w:sz w:val="24"/>
            <w:szCs w:val="21"/>
          </w:rPr>
          <w:t>为</w:t>
        </w:r>
        <w:r>
          <w:rPr>
            <w:sz w:val="24"/>
            <w:szCs w:val="21"/>
          </w:rPr>
          <w:t>mpx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就可以保存修改的内容了。</w:t>
        </w:r>
      </w:ins>
      <w:ins w:id="760" w:author="ACT-LKR" w:date="2016-05-03T15:21:00Z">
        <w:r w:rsidRPr="0064742B">
          <w:rPr>
            <w:rFonts w:hint="eastAsia"/>
            <w:sz w:val="24"/>
            <w:szCs w:val="21"/>
          </w:rPr>
          <w:t xml:space="preserve"> </w:t>
        </w:r>
      </w:ins>
    </w:p>
    <w:p w14:paraId="1D863C6A" w14:textId="77777777" w:rsidR="00F91995" w:rsidRPr="001E5915" w:rsidRDefault="00F91995" w:rsidP="00430143">
      <w:pPr>
        <w:ind w:firstLineChars="100" w:firstLine="210"/>
        <w:rPr>
          <w:sz w:val="21"/>
          <w:szCs w:val="21"/>
        </w:rPr>
      </w:pPr>
    </w:p>
    <w:p w14:paraId="41C87FCE" w14:textId="77777777" w:rsidR="00430143" w:rsidRDefault="000527E5" w:rsidP="00F91995">
      <w:pPr>
        <w:pStyle w:val="1"/>
        <w:spacing w:beforeLines="50" w:before="156" w:afterLines="50" w:after="156"/>
      </w:pPr>
      <w:bookmarkStart w:id="761" w:name="_Toc446516707"/>
      <w:r>
        <w:rPr>
          <w:rFonts w:hint="eastAsia"/>
        </w:rPr>
        <w:t>4</w:t>
      </w:r>
      <w:r>
        <w:rPr>
          <w:rFonts w:hint="eastAsia"/>
        </w:rPr>
        <w:t>外部</w:t>
      </w:r>
      <w:r>
        <w:t>接口需求</w:t>
      </w:r>
      <w:bookmarkEnd w:id="761"/>
    </w:p>
    <w:p w14:paraId="43DBDEBF" w14:textId="77777777" w:rsidR="000527E5" w:rsidRDefault="000527E5" w:rsidP="00F91995">
      <w:pPr>
        <w:pStyle w:val="2"/>
        <w:spacing w:beforeLines="50" w:before="156" w:afterLines="50" w:after="156"/>
      </w:pPr>
      <w:bookmarkStart w:id="762" w:name="_Toc446516708"/>
      <w:r>
        <w:rPr>
          <w:rFonts w:hint="eastAsia"/>
        </w:rPr>
        <w:t>4.1</w:t>
      </w:r>
      <w:r>
        <w:rPr>
          <w:rFonts w:hint="eastAsia"/>
        </w:rPr>
        <w:t>硬件</w:t>
      </w:r>
      <w:r>
        <w:t>接口</w:t>
      </w:r>
      <w:bookmarkEnd w:id="762"/>
    </w:p>
    <w:p w14:paraId="64FD2837" w14:textId="77777777" w:rsidR="000527E5" w:rsidRPr="00F91995" w:rsidRDefault="000527E5" w:rsidP="00F91995">
      <w:pPr>
        <w:ind w:firstLineChars="150" w:firstLine="360"/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暂无</w:t>
      </w:r>
    </w:p>
    <w:p w14:paraId="5EFCB639" w14:textId="77777777" w:rsidR="000527E5" w:rsidRDefault="000527E5" w:rsidP="00F91995">
      <w:pPr>
        <w:pStyle w:val="2"/>
        <w:spacing w:beforeLines="50" w:before="156" w:afterLines="50" w:after="156"/>
      </w:pPr>
      <w:bookmarkStart w:id="763" w:name="_Toc446516709"/>
      <w:r>
        <w:rPr>
          <w:rFonts w:hint="eastAsia"/>
        </w:rPr>
        <w:t>4.2</w:t>
      </w:r>
      <w:r>
        <w:rPr>
          <w:rFonts w:hint="eastAsia"/>
        </w:rPr>
        <w:t>软件接口</w:t>
      </w:r>
      <w:bookmarkEnd w:id="763"/>
    </w:p>
    <w:p w14:paraId="1FE7864B" w14:textId="77777777" w:rsidR="000527E5" w:rsidRPr="00F91995" w:rsidRDefault="000527E5" w:rsidP="000527E5">
      <w:pPr>
        <w:rPr>
          <w:sz w:val="24"/>
        </w:rPr>
      </w:pPr>
      <w:r w:rsidRPr="00F91995">
        <w:rPr>
          <w:rFonts w:ascii="宋体" w:hAnsi="宋体" w:hint="eastAsia"/>
          <w:sz w:val="24"/>
        </w:rPr>
        <w:t>1.操作系统：</w:t>
      </w:r>
      <w:r w:rsidR="00494A55" w:rsidRPr="00F91995">
        <w:rPr>
          <w:sz w:val="24"/>
        </w:rPr>
        <w:t xml:space="preserve">Windows Vista </w:t>
      </w:r>
      <w:r w:rsidR="00494A55" w:rsidRPr="00F91995">
        <w:rPr>
          <w:sz w:val="24"/>
        </w:rPr>
        <w:t>（商用和企业版</w:t>
      </w:r>
      <w:r w:rsidR="00494A55" w:rsidRPr="00F91995">
        <w:rPr>
          <w:sz w:val="24"/>
        </w:rPr>
        <w:t xml:space="preserve"> ) SP2 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7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8.1</w:t>
      </w:r>
    </w:p>
    <w:p w14:paraId="1017C011" w14:textId="77777777" w:rsidR="00494A55" w:rsidRPr="00F91995" w:rsidRDefault="00494A55" w:rsidP="000527E5">
      <w:pPr>
        <w:rPr>
          <w:sz w:val="24"/>
        </w:rPr>
      </w:pPr>
      <w:r w:rsidRPr="00F91995">
        <w:rPr>
          <w:sz w:val="24"/>
        </w:rPr>
        <w:t>2.</w:t>
      </w:r>
      <w:r w:rsidRPr="00F91995">
        <w:rPr>
          <w:rFonts w:hint="eastAsia"/>
          <w:sz w:val="24"/>
        </w:rPr>
        <w:t>主要工具</w:t>
      </w:r>
      <w:r w:rsidRPr="00F91995">
        <w:rPr>
          <w:sz w:val="24"/>
        </w:rPr>
        <w:t>：</w:t>
      </w:r>
      <w:r w:rsidRPr="00F91995">
        <w:rPr>
          <w:rFonts w:hint="eastAsia"/>
          <w:sz w:val="24"/>
        </w:rPr>
        <w:t>Java</w:t>
      </w:r>
      <w:r w:rsidRPr="00F91995">
        <w:rPr>
          <w:sz w:val="24"/>
        </w:rPr>
        <w:t>提供的</w:t>
      </w:r>
      <w:r w:rsidRPr="00F91995">
        <w:rPr>
          <w:sz w:val="24"/>
        </w:rPr>
        <w:t>MPXJ</w:t>
      </w:r>
      <w:r w:rsidRPr="00F91995">
        <w:rPr>
          <w:sz w:val="24"/>
        </w:rPr>
        <w:t>类包</w:t>
      </w:r>
    </w:p>
    <w:p w14:paraId="7A301753" w14:textId="77777777" w:rsidR="00494A55" w:rsidRDefault="00494A55" w:rsidP="00F91995">
      <w:pPr>
        <w:pStyle w:val="2"/>
        <w:spacing w:beforeLines="50" w:before="156" w:afterLines="50" w:after="156"/>
      </w:pPr>
      <w:bookmarkStart w:id="764" w:name="_Toc446516710"/>
      <w:r>
        <w:rPr>
          <w:rFonts w:hint="eastAsia"/>
        </w:rPr>
        <w:t>4.3</w:t>
      </w:r>
      <w:r>
        <w:rPr>
          <w:rFonts w:hint="eastAsia"/>
        </w:rPr>
        <w:t>用户界面</w:t>
      </w:r>
      <w:bookmarkEnd w:id="764"/>
    </w:p>
    <w:p w14:paraId="21FBD27A" w14:textId="77777777" w:rsidR="00494A55" w:rsidRDefault="00494A55" w:rsidP="00F91995">
      <w:pPr>
        <w:ind w:firstLineChars="150" w:firstLine="360"/>
        <w:rPr>
          <w:sz w:val="24"/>
        </w:rPr>
      </w:pPr>
      <w:r w:rsidRPr="00F91995">
        <w:rPr>
          <w:rFonts w:hint="eastAsia"/>
          <w:sz w:val="24"/>
        </w:rPr>
        <w:t>待定</w:t>
      </w:r>
    </w:p>
    <w:p w14:paraId="54C64798" w14:textId="77777777" w:rsidR="00F91995" w:rsidRDefault="00F91995" w:rsidP="00F91995">
      <w:pPr>
        <w:ind w:firstLineChars="150" w:firstLine="360"/>
        <w:rPr>
          <w:sz w:val="24"/>
        </w:rPr>
      </w:pPr>
    </w:p>
    <w:p w14:paraId="55B571AD" w14:textId="77777777" w:rsidR="00F91995" w:rsidRDefault="00F91995" w:rsidP="00F91995">
      <w:pPr>
        <w:ind w:firstLineChars="150" w:firstLine="360"/>
        <w:rPr>
          <w:sz w:val="24"/>
        </w:rPr>
      </w:pPr>
    </w:p>
    <w:p w14:paraId="2CD6E36C" w14:textId="77777777" w:rsidR="00F91995" w:rsidRPr="00F91995" w:rsidRDefault="00F91995" w:rsidP="00F91995">
      <w:pPr>
        <w:ind w:firstLineChars="150" w:firstLine="360"/>
        <w:rPr>
          <w:sz w:val="24"/>
        </w:rPr>
      </w:pPr>
    </w:p>
    <w:p w14:paraId="4ADF7D73" w14:textId="77777777" w:rsidR="00494A55" w:rsidRDefault="00494A55" w:rsidP="00F91995">
      <w:pPr>
        <w:pStyle w:val="1"/>
        <w:spacing w:beforeLines="50" w:before="156" w:afterLines="50" w:after="156"/>
      </w:pPr>
      <w:bookmarkStart w:id="765" w:name="_Toc446516711"/>
      <w:r>
        <w:rPr>
          <w:rFonts w:hint="eastAsia"/>
        </w:rPr>
        <w:lastRenderedPageBreak/>
        <w:t>5</w:t>
      </w:r>
      <w:r>
        <w:rPr>
          <w:rFonts w:hint="eastAsia"/>
        </w:rPr>
        <w:t>非功能性需求</w:t>
      </w:r>
      <w:bookmarkEnd w:id="765"/>
    </w:p>
    <w:p w14:paraId="7ADC8F19" w14:textId="77777777" w:rsidR="00494A55" w:rsidRDefault="00494A55" w:rsidP="00F91995">
      <w:pPr>
        <w:pStyle w:val="2"/>
        <w:spacing w:beforeLines="50" w:before="156" w:afterLines="50" w:after="156"/>
      </w:pPr>
      <w:bookmarkStart w:id="766" w:name="_Toc446516712"/>
      <w:r>
        <w:rPr>
          <w:rFonts w:hint="eastAsia"/>
        </w:rPr>
        <w:t>5.1</w:t>
      </w:r>
      <w:r>
        <w:rPr>
          <w:rFonts w:hint="eastAsia"/>
        </w:rPr>
        <w:t>性能需求</w:t>
      </w:r>
      <w:bookmarkEnd w:id="766"/>
    </w:p>
    <w:p w14:paraId="7A6AA89E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PE</w:t>
      </w:r>
      <w:r w:rsidRPr="00F91995">
        <w:rPr>
          <w:rFonts w:ascii="宋体" w:hAnsi="宋体"/>
          <w:sz w:val="24"/>
        </w:rPr>
        <w:t>-1</w:t>
      </w:r>
      <w:r w:rsidRPr="00F91995">
        <w:rPr>
          <w:rFonts w:ascii="宋体" w:hAnsi="宋体" w:hint="eastAsia"/>
          <w:sz w:val="24"/>
        </w:rPr>
        <w:t>：系统开始</w:t>
      </w:r>
      <w:r w:rsidRPr="00F91995">
        <w:rPr>
          <w:rFonts w:ascii="宋体" w:hAnsi="宋体"/>
          <w:sz w:val="24"/>
        </w:rPr>
        <w:t>读取文件</w:t>
      </w:r>
      <w:r w:rsidRPr="00F91995">
        <w:rPr>
          <w:rFonts w:ascii="宋体" w:hAnsi="宋体" w:hint="eastAsia"/>
          <w:sz w:val="24"/>
        </w:rPr>
        <w:t>到显示</w:t>
      </w:r>
      <w:r w:rsidRPr="00F91995">
        <w:rPr>
          <w:rFonts w:ascii="宋体" w:hAnsi="宋体"/>
          <w:sz w:val="24"/>
        </w:rPr>
        <w:t>给用户的响应时间控制在</w:t>
      </w:r>
      <w:r w:rsidRPr="00F91995">
        <w:rPr>
          <w:rFonts w:ascii="宋体" w:hAnsi="宋体" w:hint="eastAsia"/>
          <w:sz w:val="24"/>
        </w:rPr>
        <w:t>2秒</w:t>
      </w:r>
      <w:r w:rsidRPr="00F91995">
        <w:rPr>
          <w:rFonts w:ascii="宋体" w:hAnsi="宋体"/>
          <w:sz w:val="24"/>
        </w:rPr>
        <w:t>内</w:t>
      </w:r>
    </w:p>
    <w:p w14:paraId="68D39D06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PE-2</w:t>
      </w:r>
      <w:r w:rsidRPr="00F91995">
        <w:rPr>
          <w:rFonts w:ascii="宋体" w:hAnsi="宋体" w:hint="eastAsia"/>
          <w:sz w:val="24"/>
        </w:rPr>
        <w:t>：用户</w:t>
      </w:r>
      <w:r w:rsidRPr="00F91995">
        <w:rPr>
          <w:rFonts w:ascii="宋体" w:hAnsi="宋体"/>
          <w:sz w:val="24"/>
        </w:rPr>
        <w:t>点击生成甘特图后，系统响应时间控制在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193BD11D" w14:textId="2A8C965D" w:rsidR="00494A55" w:rsidRPr="00F91995" w:rsidRDefault="008366B9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PE-3</w:t>
      </w:r>
      <w:r w:rsidRPr="00F91995">
        <w:rPr>
          <w:rFonts w:ascii="宋体" w:hAnsi="宋体" w:hint="eastAsia"/>
          <w:sz w:val="24"/>
        </w:rPr>
        <w:t>：</w:t>
      </w:r>
      <w:r w:rsidRPr="00F91995">
        <w:rPr>
          <w:rFonts w:ascii="宋体" w:hAnsi="宋体"/>
          <w:sz w:val="24"/>
        </w:rPr>
        <w:t>用户点击生成任务量</w:t>
      </w:r>
      <w:ins w:id="767" w:author="ACT-LKR" w:date="2016-05-26T11:21:00Z">
        <w:r w:rsidR="00363E66">
          <w:rPr>
            <w:rFonts w:ascii="宋体" w:hAnsi="宋体" w:hint="eastAsia"/>
            <w:sz w:val="24"/>
          </w:rPr>
          <w:t>直方</w:t>
        </w:r>
      </w:ins>
      <w:del w:id="768" w:author="ACT-LKR" w:date="2016-05-26T11:21:00Z">
        <w:r w:rsidRPr="00F91995" w:rsidDel="00363E66">
          <w:rPr>
            <w:rFonts w:ascii="宋体" w:hAnsi="宋体"/>
            <w:sz w:val="24"/>
          </w:rPr>
          <w:delText>饼状</w:delText>
        </w:r>
      </w:del>
      <w:r w:rsidRPr="00F91995">
        <w:rPr>
          <w:rFonts w:ascii="宋体" w:hAnsi="宋体"/>
          <w:sz w:val="24"/>
        </w:rPr>
        <w:t>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26D20886" w14:textId="77777777" w:rsidR="008366B9" w:rsidRDefault="008366B9" w:rsidP="00F91995">
      <w:pPr>
        <w:pStyle w:val="2"/>
        <w:spacing w:beforeLines="50" w:before="156" w:afterLines="50" w:after="156"/>
      </w:pPr>
      <w:bookmarkStart w:id="769" w:name="_Toc446516713"/>
      <w:r>
        <w:rPr>
          <w:rFonts w:hint="eastAsia"/>
        </w:rPr>
        <w:t>5.2</w:t>
      </w:r>
      <w:r>
        <w:rPr>
          <w:rFonts w:hint="eastAsia"/>
        </w:rPr>
        <w:t>安全性</w:t>
      </w:r>
      <w:r>
        <w:t>需求</w:t>
      </w:r>
      <w:bookmarkEnd w:id="769"/>
    </w:p>
    <w:p w14:paraId="629DBEFD" w14:textId="77777777" w:rsidR="008366B9" w:rsidRPr="00F91995" w:rsidRDefault="008366B9" w:rsidP="00F91995">
      <w:pPr>
        <w:ind w:firstLineChars="250" w:firstLine="60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58B4E698" w14:textId="77777777" w:rsidR="008366B9" w:rsidRDefault="008366B9" w:rsidP="008366B9">
      <w:pPr>
        <w:ind w:firstLineChars="250" w:firstLine="525"/>
        <w:rPr>
          <w:ins w:id="770" w:author="ACT-LKR" w:date="2016-05-03T15:23:00Z"/>
          <w:sz w:val="21"/>
        </w:rPr>
      </w:pPr>
    </w:p>
    <w:p w14:paraId="5DA6670A" w14:textId="2343277E" w:rsidR="001E5915" w:rsidRDefault="001E5915">
      <w:pPr>
        <w:pStyle w:val="1"/>
        <w:rPr>
          <w:ins w:id="771" w:author="ACT-LKR" w:date="2016-05-03T15:23:00Z"/>
        </w:rPr>
        <w:pPrChange w:id="772" w:author="ACT-LKR" w:date="2016-05-03T15:23:00Z">
          <w:pPr>
            <w:ind w:firstLineChars="250" w:firstLine="500"/>
          </w:pPr>
        </w:pPrChange>
      </w:pPr>
      <w:ins w:id="773" w:author="ACT-LKR" w:date="2016-05-03T15:23:00Z">
        <w:r>
          <w:rPr>
            <w:rFonts w:hint="eastAsia"/>
          </w:rPr>
          <w:t>6</w:t>
        </w:r>
        <w:r>
          <w:t>问题</w:t>
        </w:r>
        <w:r>
          <w:rPr>
            <w:rFonts w:hint="eastAsia"/>
          </w:rPr>
          <w:t>及</w:t>
        </w:r>
        <w:r>
          <w:t>解决方案</w:t>
        </w:r>
      </w:ins>
    </w:p>
    <w:p w14:paraId="624ED0CE" w14:textId="213AB295" w:rsidR="001E5915" w:rsidRDefault="001E5915">
      <w:pPr>
        <w:pStyle w:val="2"/>
        <w:rPr>
          <w:ins w:id="774" w:author="ACT-LKR" w:date="2016-05-03T15:24:00Z"/>
        </w:rPr>
        <w:pPrChange w:id="775" w:author="ACT-LKR" w:date="2016-05-03T15:23:00Z">
          <w:pPr>
            <w:ind w:firstLineChars="250" w:firstLine="500"/>
          </w:pPr>
        </w:pPrChange>
      </w:pPr>
      <w:ins w:id="776" w:author="ACT-LKR" w:date="2016-05-03T15:23:00Z">
        <w:r>
          <w:rPr>
            <w:rFonts w:hint="eastAsia"/>
          </w:rPr>
          <w:t xml:space="preserve">6.1 </w:t>
        </w:r>
      </w:ins>
      <w:ins w:id="777" w:author="ACT-LKR" w:date="2016-05-03T15:24:00Z">
        <w:r>
          <w:rPr>
            <w:rFonts w:hint="eastAsia"/>
          </w:rPr>
          <w:t>存在的</w:t>
        </w:r>
        <w:r>
          <w:t>问题</w:t>
        </w:r>
      </w:ins>
    </w:p>
    <w:p w14:paraId="63E1B0B4" w14:textId="6B7FD109" w:rsidR="001E5915" w:rsidRDefault="001E5915">
      <w:pPr>
        <w:rPr>
          <w:ins w:id="778" w:author="ACT-LKR" w:date="2016-05-03T15:26:00Z"/>
          <w:rFonts w:asciiTheme="minorEastAsia" w:eastAsiaTheme="minorEastAsia" w:hAnsiTheme="minorEastAsia"/>
          <w:sz w:val="24"/>
        </w:rPr>
        <w:pPrChange w:id="779" w:author="ACT-LKR" w:date="2016-05-03T15:24:00Z">
          <w:pPr>
            <w:ind w:firstLineChars="250" w:firstLine="600"/>
          </w:pPr>
        </w:pPrChange>
      </w:pPr>
      <w:ins w:id="780" w:author="ACT-LKR" w:date="2016-05-03T15:24:00Z">
        <w:r>
          <w:rPr>
            <w:rFonts w:asciiTheme="minorEastAsia" w:eastAsiaTheme="minorEastAsia" w:hAnsiTheme="minorEastAsia" w:hint="eastAsia"/>
            <w:sz w:val="24"/>
          </w:rPr>
          <w:t xml:space="preserve">1. </w:t>
        </w:r>
      </w:ins>
      <w:ins w:id="781" w:author="ACT-LKR" w:date="2016-05-03T15:25:00Z">
        <w:r>
          <w:rPr>
            <w:rFonts w:asciiTheme="minorEastAsia" w:eastAsiaTheme="minorEastAsia" w:hAnsiTheme="minorEastAsia" w:hint="eastAsia"/>
            <w:sz w:val="24"/>
          </w:rPr>
          <w:t>用户需求</w:t>
        </w:r>
        <w:r>
          <w:rPr>
            <w:rFonts w:asciiTheme="minorEastAsia" w:eastAsiaTheme="minorEastAsia" w:hAnsiTheme="minorEastAsia"/>
            <w:sz w:val="24"/>
          </w:rPr>
          <w:t>与软件的功能之间不能保证完全的</w:t>
        </w:r>
      </w:ins>
      <w:ins w:id="782" w:author="ACT-LKR" w:date="2016-05-03T15:26:00Z">
        <w:r>
          <w:rPr>
            <w:rFonts w:asciiTheme="minorEastAsia" w:eastAsiaTheme="minorEastAsia" w:hAnsiTheme="minorEastAsia"/>
            <w:sz w:val="24"/>
          </w:rPr>
          <w:t>一</w:t>
        </w:r>
        <w:r>
          <w:rPr>
            <w:rFonts w:asciiTheme="minorEastAsia" w:eastAsiaTheme="minorEastAsia" w:hAnsiTheme="minorEastAsia" w:hint="eastAsia"/>
            <w:sz w:val="24"/>
          </w:rPr>
          <w:t>致，</w:t>
        </w:r>
        <w:r>
          <w:rPr>
            <w:rFonts w:asciiTheme="minorEastAsia" w:eastAsiaTheme="minorEastAsia" w:hAnsiTheme="minorEastAsia"/>
            <w:sz w:val="24"/>
          </w:rPr>
          <w:t>多少会有一些的差异。</w:t>
        </w:r>
      </w:ins>
    </w:p>
    <w:p w14:paraId="21832821" w14:textId="73894C5B" w:rsidR="001E5915" w:rsidRDefault="001E5915">
      <w:pPr>
        <w:rPr>
          <w:ins w:id="783" w:author="ACT-LKR" w:date="2016-05-03T15:32:00Z"/>
          <w:rFonts w:asciiTheme="minorEastAsia" w:eastAsiaTheme="minorEastAsia" w:hAnsiTheme="minorEastAsia"/>
          <w:sz w:val="24"/>
        </w:rPr>
        <w:pPrChange w:id="784" w:author="ACT-LKR" w:date="2016-05-03T15:24:00Z">
          <w:pPr>
            <w:ind w:firstLineChars="250" w:firstLine="600"/>
          </w:pPr>
        </w:pPrChange>
      </w:pPr>
      <w:ins w:id="785" w:author="ACT-LKR" w:date="2016-05-03T15:26:00Z">
        <w:r>
          <w:rPr>
            <w:rFonts w:asciiTheme="minorEastAsia" w:eastAsiaTheme="minorEastAsia" w:hAnsiTheme="minorEastAsia"/>
            <w:sz w:val="24"/>
          </w:rPr>
          <w:t xml:space="preserve">2. </w:t>
        </w:r>
      </w:ins>
      <w:ins w:id="786" w:author="ACT-LKR" w:date="2016-05-03T15:30:00Z">
        <w:r w:rsidR="00D9090C">
          <w:rPr>
            <w:rFonts w:asciiTheme="minorEastAsia" w:eastAsiaTheme="minorEastAsia" w:hAnsiTheme="minorEastAsia" w:hint="eastAsia"/>
            <w:sz w:val="24"/>
          </w:rPr>
          <w:t>软件</w:t>
        </w:r>
        <w:r w:rsidR="00D9090C">
          <w:rPr>
            <w:rFonts w:asciiTheme="minorEastAsia" w:eastAsiaTheme="minorEastAsia" w:hAnsiTheme="minorEastAsia"/>
            <w:sz w:val="24"/>
          </w:rPr>
          <w:t>的功能是否能正常</w:t>
        </w:r>
      </w:ins>
      <w:ins w:id="787" w:author="ACT-LKR" w:date="2016-05-03T15:32:00Z">
        <w:r w:rsidR="00D9090C">
          <w:rPr>
            <w:rFonts w:asciiTheme="minorEastAsia" w:eastAsiaTheme="minorEastAsia" w:hAnsiTheme="minorEastAsia" w:hint="eastAsia"/>
            <w:sz w:val="24"/>
          </w:rPr>
          <w:t>展现</w:t>
        </w:r>
        <w:r w:rsidR="00D9090C">
          <w:rPr>
            <w:rFonts w:asciiTheme="minorEastAsia" w:eastAsiaTheme="minorEastAsia" w:hAnsiTheme="minorEastAsia"/>
            <w:sz w:val="24"/>
          </w:rPr>
          <w:t>还不能确定。</w:t>
        </w:r>
      </w:ins>
    </w:p>
    <w:p w14:paraId="75432E8D" w14:textId="77777777" w:rsidR="00D9090C" w:rsidRDefault="00D9090C">
      <w:pPr>
        <w:rPr>
          <w:ins w:id="788" w:author="ACT-LKR" w:date="2016-05-03T15:32:00Z"/>
          <w:rFonts w:asciiTheme="minorEastAsia" w:eastAsiaTheme="minorEastAsia" w:hAnsiTheme="minorEastAsia"/>
          <w:sz w:val="24"/>
        </w:rPr>
        <w:pPrChange w:id="789" w:author="ACT-LKR" w:date="2016-05-03T15:24:00Z">
          <w:pPr>
            <w:ind w:firstLineChars="250" w:firstLine="600"/>
          </w:pPr>
        </w:pPrChange>
      </w:pPr>
    </w:p>
    <w:p w14:paraId="0279E79D" w14:textId="77777777" w:rsidR="00D9090C" w:rsidRDefault="00D9090C">
      <w:pPr>
        <w:pStyle w:val="2"/>
        <w:rPr>
          <w:ins w:id="790" w:author="ACT-LKR" w:date="2016-05-03T15:33:00Z"/>
        </w:rPr>
        <w:pPrChange w:id="791" w:author="ACT-LKR" w:date="2016-05-03T15:33:00Z">
          <w:pPr>
            <w:ind w:firstLineChars="250" w:firstLine="500"/>
          </w:pPr>
        </w:pPrChange>
      </w:pPr>
      <w:ins w:id="792" w:author="ACT-LKR" w:date="2016-05-03T15:33:00Z">
        <w:r>
          <w:rPr>
            <w:rFonts w:hint="eastAsia"/>
          </w:rPr>
          <w:t>6.2</w:t>
        </w:r>
        <w:r>
          <w:t xml:space="preserve"> </w:t>
        </w:r>
        <w:r>
          <w:rPr>
            <w:rFonts w:hint="eastAsia"/>
          </w:rPr>
          <w:t>解决方案</w:t>
        </w:r>
      </w:ins>
    </w:p>
    <w:p w14:paraId="2D5DBBDA" w14:textId="48C7C273" w:rsidR="00D9090C" w:rsidRDefault="00D9090C">
      <w:pPr>
        <w:rPr>
          <w:ins w:id="793" w:author="ACT-LKR" w:date="2016-05-03T15:36:00Z"/>
          <w:rFonts w:asciiTheme="minorEastAsia" w:eastAsiaTheme="minorEastAsia" w:hAnsiTheme="minorEastAsia"/>
          <w:sz w:val="24"/>
        </w:rPr>
        <w:pPrChange w:id="794" w:author="ACT-LKR" w:date="2016-05-03T15:33:00Z">
          <w:pPr>
            <w:ind w:firstLineChars="250" w:firstLine="500"/>
          </w:pPr>
        </w:pPrChange>
      </w:pPr>
      <w:ins w:id="795" w:author="ACT-LKR" w:date="2016-05-03T15:33:00Z">
        <w:r w:rsidRPr="00D9090C">
          <w:rPr>
            <w:rFonts w:asciiTheme="minorEastAsia" w:eastAsiaTheme="minorEastAsia" w:hAnsiTheme="minorEastAsia"/>
            <w:sz w:val="24"/>
            <w:rPrChange w:id="796" w:author="ACT-LKR" w:date="2016-05-03T15:33:00Z">
              <w:rPr/>
            </w:rPrChange>
          </w:rPr>
          <w:t>1</w:t>
        </w:r>
        <w:r>
          <w:rPr>
            <w:rFonts w:asciiTheme="minorEastAsia" w:eastAsiaTheme="minorEastAsia" w:hAnsiTheme="minorEastAsia" w:hint="eastAsia"/>
            <w:sz w:val="24"/>
          </w:rPr>
          <w:t>．</w:t>
        </w:r>
      </w:ins>
      <w:ins w:id="797" w:author="ACT-LKR" w:date="2016-05-03T15:34:00Z">
        <w:r>
          <w:rPr>
            <w:rFonts w:asciiTheme="minorEastAsia" w:eastAsiaTheme="minorEastAsia" w:hAnsiTheme="minorEastAsia" w:hint="eastAsia"/>
            <w:sz w:val="24"/>
          </w:rPr>
          <w:t>根据用户</w:t>
        </w:r>
        <w:r>
          <w:rPr>
            <w:rFonts w:asciiTheme="minorEastAsia" w:eastAsiaTheme="minorEastAsia" w:hAnsiTheme="minorEastAsia"/>
            <w:sz w:val="24"/>
          </w:rPr>
          <w:t>需求不断完善</w:t>
        </w:r>
      </w:ins>
      <w:ins w:id="798" w:author="ACT-LKR" w:date="2016-05-03T15:35:00Z">
        <w:r>
          <w:rPr>
            <w:rFonts w:asciiTheme="minorEastAsia" w:eastAsiaTheme="minorEastAsia" w:hAnsiTheme="minorEastAsia"/>
            <w:sz w:val="24"/>
          </w:rPr>
          <w:t>功能</w:t>
        </w:r>
        <w:r>
          <w:rPr>
            <w:rFonts w:asciiTheme="minorEastAsia" w:eastAsiaTheme="minorEastAsia" w:hAnsiTheme="minorEastAsia" w:hint="eastAsia"/>
            <w:sz w:val="24"/>
          </w:rPr>
          <w:t>的</w:t>
        </w:r>
        <w:r>
          <w:rPr>
            <w:rFonts w:asciiTheme="minorEastAsia" w:eastAsiaTheme="minorEastAsia" w:hAnsiTheme="minorEastAsia"/>
            <w:sz w:val="24"/>
          </w:rPr>
          <w:t>同时，</w:t>
        </w:r>
        <w:r>
          <w:rPr>
            <w:rFonts w:asciiTheme="minorEastAsia" w:eastAsiaTheme="minorEastAsia" w:hAnsiTheme="minorEastAsia" w:hint="eastAsia"/>
            <w:sz w:val="24"/>
          </w:rPr>
          <w:t>就</w:t>
        </w:r>
        <w:r>
          <w:rPr>
            <w:rFonts w:asciiTheme="minorEastAsia" w:eastAsiaTheme="minorEastAsia" w:hAnsiTheme="minorEastAsia"/>
            <w:sz w:val="24"/>
          </w:rPr>
          <w:t>需求</w:t>
        </w:r>
        <w:r>
          <w:rPr>
            <w:rFonts w:asciiTheme="minorEastAsia" w:eastAsiaTheme="minorEastAsia" w:hAnsiTheme="minorEastAsia" w:hint="eastAsia"/>
            <w:sz w:val="24"/>
          </w:rPr>
          <w:t>和</w:t>
        </w:r>
        <w:r>
          <w:rPr>
            <w:rFonts w:asciiTheme="minorEastAsia" w:eastAsiaTheme="minorEastAsia" w:hAnsiTheme="minorEastAsia"/>
            <w:sz w:val="24"/>
          </w:rPr>
          <w:t>用户进行沟通和协商，争取达成一致的意见</w:t>
        </w:r>
        <w:r>
          <w:rPr>
            <w:rFonts w:asciiTheme="minorEastAsia" w:eastAsiaTheme="minorEastAsia" w:hAnsiTheme="minorEastAsia" w:hint="eastAsia"/>
            <w:sz w:val="24"/>
          </w:rPr>
          <w:t>，</w:t>
        </w:r>
      </w:ins>
      <w:ins w:id="799" w:author="ACT-LKR" w:date="2016-05-03T15:36:00Z">
        <w:r>
          <w:rPr>
            <w:rFonts w:asciiTheme="minorEastAsia" w:eastAsiaTheme="minorEastAsia" w:hAnsiTheme="minorEastAsia" w:hint="eastAsia"/>
            <w:sz w:val="24"/>
          </w:rPr>
          <w:t>最小化</w:t>
        </w:r>
        <w:r>
          <w:rPr>
            <w:rFonts w:asciiTheme="minorEastAsia" w:eastAsiaTheme="minorEastAsia" w:hAnsiTheme="minorEastAsia"/>
            <w:sz w:val="24"/>
          </w:rPr>
          <w:t>差异。</w:t>
        </w:r>
      </w:ins>
    </w:p>
    <w:p w14:paraId="327B953D" w14:textId="5DFEC7EB" w:rsidR="00D9090C" w:rsidRPr="00D9090C" w:rsidRDefault="00D9090C">
      <w:pPr>
        <w:rPr>
          <w:rFonts w:asciiTheme="minorEastAsia" w:eastAsiaTheme="minorEastAsia" w:hAnsiTheme="minorEastAsia"/>
          <w:sz w:val="24"/>
          <w:rPrChange w:id="800" w:author="ACT-LKR" w:date="2016-05-03T15:33:00Z">
            <w:rPr/>
          </w:rPrChange>
        </w:rPr>
        <w:pPrChange w:id="801" w:author="ACT-LKR" w:date="2016-05-03T15:33:00Z">
          <w:pPr>
            <w:ind w:firstLineChars="250" w:firstLine="600"/>
          </w:pPr>
        </w:pPrChange>
      </w:pPr>
      <w:ins w:id="802" w:author="ACT-LKR" w:date="2016-05-03T15:36:00Z">
        <w:r>
          <w:rPr>
            <w:rFonts w:asciiTheme="minorEastAsia" w:eastAsiaTheme="minorEastAsia" w:hAnsiTheme="minorEastAsia" w:hint="eastAsia"/>
            <w:sz w:val="24"/>
          </w:rPr>
          <w:t>2．通过</w:t>
        </w:r>
        <w:r>
          <w:rPr>
            <w:rFonts w:asciiTheme="minorEastAsia" w:eastAsiaTheme="minorEastAsia" w:hAnsiTheme="minorEastAsia"/>
            <w:sz w:val="24"/>
          </w:rPr>
          <w:t>测试来检验软件的功能是否满足</w:t>
        </w:r>
      </w:ins>
      <w:ins w:id="803" w:author="ACT-LKR" w:date="2016-05-03T15:37:00Z">
        <w:r>
          <w:rPr>
            <w:rFonts w:asciiTheme="minorEastAsia" w:eastAsiaTheme="minorEastAsia" w:hAnsiTheme="minorEastAsia" w:hint="eastAsia"/>
            <w:sz w:val="24"/>
          </w:rPr>
          <w:t>用户</w:t>
        </w:r>
        <w:r>
          <w:rPr>
            <w:rFonts w:asciiTheme="minorEastAsia" w:eastAsiaTheme="minorEastAsia" w:hAnsiTheme="minorEastAsia"/>
            <w:sz w:val="24"/>
          </w:rPr>
          <w:t>需求</w:t>
        </w:r>
        <w:r>
          <w:rPr>
            <w:rFonts w:asciiTheme="minorEastAsia" w:eastAsiaTheme="minorEastAsia" w:hAnsiTheme="minorEastAsia" w:hint="eastAsia"/>
            <w:sz w:val="24"/>
          </w:rPr>
          <w:t>，</w:t>
        </w:r>
        <w:r>
          <w:rPr>
            <w:rFonts w:asciiTheme="minorEastAsia" w:eastAsiaTheme="minorEastAsia" w:hAnsiTheme="minorEastAsia"/>
            <w:sz w:val="24"/>
          </w:rPr>
          <w:t>对出现问题的地方及时</w:t>
        </w:r>
        <w:r>
          <w:rPr>
            <w:rFonts w:asciiTheme="minorEastAsia" w:eastAsiaTheme="minorEastAsia" w:hAnsiTheme="minorEastAsia" w:hint="eastAsia"/>
            <w:sz w:val="24"/>
          </w:rPr>
          <w:t>的</w:t>
        </w:r>
        <w:r>
          <w:rPr>
            <w:rFonts w:asciiTheme="minorEastAsia" w:eastAsiaTheme="minorEastAsia" w:hAnsiTheme="minorEastAsia"/>
            <w:sz w:val="24"/>
          </w:rPr>
          <w:t>完善和修改。</w:t>
        </w:r>
      </w:ins>
    </w:p>
    <w:sectPr w:rsidR="00D9090C" w:rsidRPr="00D9090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B8865" w14:textId="77777777" w:rsidR="00BE47CA" w:rsidRDefault="00BE47CA" w:rsidP="00BD1FEB">
      <w:pPr>
        <w:spacing w:line="240" w:lineRule="auto"/>
      </w:pPr>
      <w:r>
        <w:separator/>
      </w:r>
    </w:p>
  </w:endnote>
  <w:endnote w:type="continuationSeparator" w:id="0">
    <w:p w14:paraId="327609DF" w14:textId="77777777" w:rsidR="00BE47CA" w:rsidRDefault="00BE47CA" w:rsidP="00BD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A0867" w14:textId="77777777" w:rsidR="00BE47CA" w:rsidRDefault="00BE47CA" w:rsidP="00BD1FEB">
      <w:pPr>
        <w:spacing w:line="240" w:lineRule="auto"/>
      </w:pPr>
      <w:r>
        <w:separator/>
      </w:r>
    </w:p>
  </w:footnote>
  <w:footnote w:type="continuationSeparator" w:id="0">
    <w:p w14:paraId="3AAA944B" w14:textId="77777777" w:rsidR="00BE47CA" w:rsidRDefault="00BE47CA" w:rsidP="00BD1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C32BD" w14:textId="77777777" w:rsidR="00B02A24" w:rsidRDefault="00B02A24" w:rsidP="001639A7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CT-LKR">
    <w15:presenceInfo w15:providerId="None" w15:userId="ACT-LK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61"/>
    <w:rsid w:val="000157A4"/>
    <w:rsid w:val="00030C61"/>
    <w:rsid w:val="0004635A"/>
    <w:rsid w:val="000527E5"/>
    <w:rsid w:val="00062465"/>
    <w:rsid w:val="00091555"/>
    <w:rsid w:val="00095884"/>
    <w:rsid w:val="000A5719"/>
    <w:rsid w:val="000E42EF"/>
    <w:rsid w:val="001202C6"/>
    <w:rsid w:val="00126030"/>
    <w:rsid w:val="001639A7"/>
    <w:rsid w:val="001E5915"/>
    <w:rsid w:val="002027DA"/>
    <w:rsid w:val="00244BD7"/>
    <w:rsid w:val="002B690E"/>
    <w:rsid w:val="002D3850"/>
    <w:rsid w:val="00300DCD"/>
    <w:rsid w:val="00363E66"/>
    <w:rsid w:val="003806DE"/>
    <w:rsid w:val="00393E61"/>
    <w:rsid w:val="004165AF"/>
    <w:rsid w:val="00430143"/>
    <w:rsid w:val="00491F49"/>
    <w:rsid w:val="00494A55"/>
    <w:rsid w:val="004C6E95"/>
    <w:rsid w:val="004C7637"/>
    <w:rsid w:val="004E28F7"/>
    <w:rsid w:val="004F3F4A"/>
    <w:rsid w:val="0050611B"/>
    <w:rsid w:val="00510CFD"/>
    <w:rsid w:val="005178DA"/>
    <w:rsid w:val="005218F1"/>
    <w:rsid w:val="00564F1D"/>
    <w:rsid w:val="00632D6F"/>
    <w:rsid w:val="0070234B"/>
    <w:rsid w:val="00785095"/>
    <w:rsid w:val="007C0469"/>
    <w:rsid w:val="007F2C47"/>
    <w:rsid w:val="008366B9"/>
    <w:rsid w:val="008F15A7"/>
    <w:rsid w:val="0094543E"/>
    <w:rsid w:val="00950434"/>
    <w:rsid w:val="009941CA"/>
    <w:rsid w:val="009B51B0"/>
    <w:rsid w:val="009B7603"/>
    <w:rsid w:val="009E138B"/>
    <w:rsid w:val="00A1496D"/>
    <w:rsid w:val="00A2010E"/>
    <w:rsid w:val="00A27D65"/>
    <w:rsid w:val="00AB3ADE"/>
    <w:rsid w:val="00AD41B7"/>
    <w:rsid w:val="00B02A24"/>
    <w:rsid w:val="00B35E43"/>
    <w:rsid w:val="00B37AEF"/>
    <w:rsid w:val="00B54B67"/>
    <w:rsid w:val="00BC4C9A"/>
    <w:rsid w:val="00BD1FEB"/>
    <w:rsid w:val="00BE47CA"/>
    <w:rsid w:val="00C377E3"/>
    <w:rsid w:val="00CB5AA9"/>
    <w:rsid w:val="00CC4299"/>
    <w:rsid w:val="00CE3C76"/>
    <w:rsid w:val="00CF5B0D"/>
    <w:rsid w:val="00D87973"/>
    <w:rsid w:val="00D9090C"/>
    <w:rsid w:val="00DB1846"/>
    <w:rsid w:val="00DC3AF5"/>
    <w:rsid w:val="00DC47A4"/>
    <w:rsid w:val="00DE74C3"/>
    <w:rsid w:val="00DF0263"/>
    <w:rsid w:val="00DF7020"/>
    <w:rsid w:val="00E2603C"/>
    <w:rsid w:val="00E324F2"/>
    <w:rsid w:val="00ED5AFE"/>
    <w:rsid w:val="00EF174B"/>
    <w:rsid w:val="00F3514D"/>
    <w:rsid w:val="00F91995"/>
    <w:rsid w:val="00FA1F78"/>
    <w:rsid w:val="00FD3E2E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DAF37"/>
  <w15:docId w15:val="{E34E4C7D-F569-4E0F-A8E3-FF930F90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CF5B0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F5B0D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F5B0D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F5B0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F5B0D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af">
    <w:name w:val="caption"/>
    <w:basedOn w:val="a"/>
    <w:next w:val="a"/>
    <w:uiPriority w:val="35"/>
    <w:unhideWhenUsed/>
    <w:qFormat/>
    <w:rsid w:val="00B35E43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14717.htm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A1342-B2A5-479D-ADC6-42CFC8F6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1859</Words>
  <Characters>10598</Characters>
  <Application>Microsoft Office Word</Application>
  <DocSecurity>0</DocSecurity>
  <Lines>88</Lines>
  <Paragraphs>24</Paragraphs>
  <ScaleCrop>false</ScaleCrop>
  <Company/>
  <LinksUpToDate>false</LinksUpToDate>
  <CharactersWithSpaces>12433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chenyang</dc:creator>
  <cp:lastModifiedBy>ACT-LKR</cp:lastModifiedBy>
  <cp:revision>3</cp:revision>
  <dcterms:created xsi:type="dcterms:W3CDTF">2016-06-12T01:59:00Z</dcterms:created>
  <dcterms:modified xsi:type="dcterms:W3CDTF">2016-06-22T07:35:00Z</dcterms:modified>
</cp:coreProperties>
</file>