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24201CFC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rFonts w:hint="eastAsia"/>
            <w:sz w:val="44"/>
            <w:szCs w:val="44"/>
            <w:rPrChange w:id="4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6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0" w:author="PENGFEI ZHAN" w:date="2016-04-08T15:58:00Z">
              <w:rPr>
                <w:rFonts w:hint="eastAsia"/>
                <w:sz w:val="24"/>
              </w:rPr>
            </w:rPrChange>
          </w:rPr>
          <w:t>文件信息读取的</w:t>
        </w:r>
        <w:r w:rsidR="009941CA" w:rsidRPr="009941CA">
          <w:rPr>
            <w:sz w:val="44"/>
            <w:szCs w:val="44"/>
            <w:rPrChange w:id="11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2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13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14"/>
      <w:ins w:id="15" w:author="PENGFEI ZHAN" w:date="2016-04-08T15:58:00Z">
        <w:r w:rsidR="009941CA" w:rsidRPr="009941CA">
          <w:rPr>
            <w:sz w:val="44"/>
            <w:szCs w:val="44"/>
            <w:rPrChange w:id="16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17" w:author="PENGFEI ZHAN" w:date="2016-04-08T15:58:00Z">
              <w:rPr>
                <w:sz w:val="24"/>
              </w:rPr>
            </w:rPrChange>
          </w:rPr>
          <w:t>t</w:t>
        </w:r>
        <w:commentRangeEnd w:id="14"/>
        <w:r w:rsidR="009941CA" w:rsidRPr="009941CA">
          <w:rPr>
            <w:rStyle w:val="ac"/>
            <w:sz w:val="44"/>
            <w:rPrChange w:id="18" w:author="PENGFEI ZHAN" w:date="2016-04-08T15:58:00Z">
              <w:rPr>
                <w:rStyle w:val="ac"/>
              </w:rPr>
            </w:rPrChange>
          </w:rPr>
          <w:commentReference w:id="14"/>
        </w:r>
      </w:ins>
      <w:del w:id="19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0"/>
        <w:r w:rsidR="00CF5B0D" w:rsidRPr="009941CA" w:rsidDel="009941CA">
          <w:rPr>
            <w:sz w:val="44"/>
            <w:szCs w:val="44"/>
          </w:rPr>
          <w:delText>Mini Project</w:delText>
        </w:r>
        <w:commentRangeEnd w:id="20"/>
        <w:r w:rsidR="00CF5B0D" w:rsidRPr="009941CA" w:rsidDel="009941CA">
          <w:rPr>
            <w:rStyle w:val="ac"/>
            <w:sz w:val="44"/>
            <w:rPrChange w:id="21" w:author="PENGFEI ZHAN" w:date="2016-04-08T15:58:00Z">
              <w:rPr>
                <w:rStyle w:val="ac"/>
              </w:rPr>
            </w:rPrChange>
          </w:rPr>
          <w:commentReference w:id="20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2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23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24" w:author="PENGFEI ZHAN" w:date="2016-04-08T16:02:00Z"/>
              </w:rPr>
            </w:pPr>
            <w:ins w:id="25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26" w:author="PENGFEI ZHAN" w:date="2016-04-08T16:02:00Z"/>
              </w:rPr>
            </w:pPr>
            <w:ins w:id="27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28" w:author="PENGFEI ZHAN" w:date="2016-04-08T16:03:00Z"/>
              </w:rPr>
            </w:pPr>
            <w:ins w:id="29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0" w:author="PENGFEI ZHAN" w:date="2016-04-08T16:03:00Z">
              <w:r>
                <w:rPr>
                  <w:rFonts w:hint="eastAsia"/>
                </w:rPr>
                <w:t>信息</w:t>
              </w:r>
            </w:ins>
            <w:ins w:id="31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2" w:author="PENGFEI ZHAN" w:date="2016-04-08T16:12:00Z"/>
              </w:rPr>
            </w:pPr>
            <w:ins w:id="33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34" w:author="PENGFEI ZHAN" w:date="2016-04-08T16:02:00Z"/>
              </w:rPr>
            </w:pPr>
            <w:ins w:id="35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36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37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38" w:author="PENGFEI ZHAN" w:date="2016-04-08T16:13:00Z"/>
              </w:rPr>
            </w:pPr>
            <w:ins w:id="39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0" w:author="PENGFEI ZHAN" w:date="2016-04-08T16:13:00Z"/>
              </w:rPr>
            </w:pPr>
            <w:ins w:id="41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2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43" w:author="PENGFEI ZHAN" w:date="2016-04-08T16:02:00Z">
              <w:r>
                <w:t>詹鹏飞</w:t>
              </w:r>
            </w:ins>
          </w:p>
        </w:tc>
        <w:bookmarkStart w:id="44" w:name="_GoBack"/>
        <w:bookmarkEnd w:id="44"/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45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46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47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48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49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0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1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2" w:author="ACT-LKR" w:date="2016-05-03T15:38:00Z"/>
              </w:rPr>
            </w:pPr>
            <w:ins w:id="53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  <w:rPr>
                <w:rFonts w:hint="eastAsia"/>
              </w:rPr>
            </w:pPr>
            <w:ins w:id="54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55" w:author="ACT-LKR" w:date="2016-05-03T15:39:00Z"/>
              </w:rPr>
            </w:pPr>
            <w:ins w:id="56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  <w:rPr>
                <w:rFonts w:hint="eastAsia"/>
              </w:rPr>
            </w:pPr>
            <w:ins w:id="57" w:author="ACT-LKR" w:date="2016-05-03T15:39:00Z">
              <w:r>
                <w:rPr>
                  <w:rFonts w:hint="eastAsia"/>
                </w:rPr>
                <w:t>对</w:t>
              </w:r>
              <w:proofErr w:type="gramStart"/>
              <w:r>
                <w:t>存</w:t>
              </w:r>
              <w:r>
                <w:rPr>
                  <w:rFonts w:hint="eastAsia"/>
                </w:rPr>
                <w:t>需求</w:t>
              </w:r>
              <w:proofErr w:type="gramEnd"/>
              <w:r>
                <w:rPr>
                  <w:rFonts w:hint="eastAsia"/>
                </w:rPr>
                <w:t>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58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  <w:rPr>
                <w:rFonts w:hint="eastAsia"/>
              </w:rPr>
            </w:pPr>
            <w:ins w:id="59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CE3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CE3C7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CE3C7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CE3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CE3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CE3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CE3C7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60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60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61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1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62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62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63"/>
      <w:del w:id="64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65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66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67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68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69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70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71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72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73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63"/>
      <w:r w:rsidR="00B35E43">
        <w:rPr>
          <w:rStyle w:val="ac"/>
        </w:rPr>
        <w:commentReference w:id="63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74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74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75"/>
      <w:r w:rsidR="00CF5B0D">
        <w:rPr>
          <w:sz w:val="24"/>
        </w:rPr>
        <w:t>Mini Project</w:t>
      </w:r>
      <w:commentRangeEnd w:id="75"/>
      <w:r w:rsidR="00CF5B0D">
        <w:rPr>
          <w:rStyle w:val="ac"/>
        </w:rPr>
        <w:commentReference w:id="75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76" w:name="_Toc446516695"/>
      <w:r>
        <w:t>1.4</w:t>
      </w:r>
      <w:r>
        <w:rPr>
          <w:rFonts w:hint="eastAsia"/>
        </w:rPr>
        <w:t>参考资料</w:t>
      </w:r>
      <w:bookmarkEnd w:id="76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77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77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78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78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79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80"/>
      <w:ins w:id="81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82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83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80"/>
        <w:r w:rsidR="00B35E43">
          <w:rPr>
            <w:rStyle w:val="ac"/>
          </w:rPr>
          <w:commentReference w:id="80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84" w:author="ACT-LKR" w:date="2016-04-12T18:55:00Z"/>
          <w:shd w:val="clear" w:color="auto" w:fill="FFFFFF"/>
        </w:rPr>
      </w:pPr>
      <w:bookmarkStart w:id="85" w:name="_Toc446516698"/>
      <w:del w:id="86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85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87" w:author="ACT-LKR" w:date="2016-04-12T18:55:00Z"/>
          <w:sz w:val="24"/>
        </w:rPr>
      </w:pPr>
      <w:del w:id="88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</w:delText>
        </w:r>
        <w:commentRangeStart w:id="89"/>
        <w:commentRangeStart w:id="90"/>
        <w:r w:rsidRPr="00F91995" w:rsidDel="001202C6">
          <w:rPr>
            <w:sz w:val="24"/>
          </w:rPr>
          <w:delText>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commentRangeEnd w:id="89"/>
        <w:r w:rsidR="00CF5B0D" w:rsidDel="001202C6">
          <w:rPr>
            <w:rStyle w:val="ac"/>
          </w:rPr>
          <w:commentReference w:id="89"/>
        </w:r>
      </w:del>
      <w:commentRangeEnd w:id="90"/>
      <w:r w:rsidR="001202C6">
        <w:rPr>
          <w:rStyle w:val="ac"/>
        </w:rPr>
        <w:commentReference w:id="90"/>
      </w:r>
      <w:del w:id="91" w:author="ACT-LKR" w:date="2016-04-12T18:55:00Z"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92" w:name="_Toc446516699"/>
      <w:r>
        <w:rPr>
          <w:rFonts w:hint="eastAsia"/>
        </w:rPr>
        <w:t>2.</w:t>
      </w:r>
      <w:ins w:id="93" w:author="ACT-LKR" w:date="2016-04-12T18:55:00Z">
        <w:r w:rsidR="001202C6">
          <w:rPr>
            <w:rFonts w:hint="eastAsia"/>
          </w:rPr>
          <w:t>2</w:t>
        </w:r>
      </w:ins>
      <w:del w:id="94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92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95" w:name="_Toc446516700"/>
      <w:r w:rsidRPr="00E3732E">
        <w:t>2.</w:t>
      </w:r>
      <w:ins w:id="96" w:author="ACT-LKR" w:date="2016-04-12T18:55:00Z">
        <w:r w:rsidR="001202C6">
          <w:rPr>
            <w:rFonts w:hint="eastAsia"/>
          </w:rPr>
          <w:t>2</w:t>
        </w:r>
      </w:ins>
      <w:del w:id="97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95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98" w:name="_Toc446516701"/>
      <w:r w:rsidRPr="00E3732E">
        <w:t>2.</w:t>
      </w:r>
      <w:ins w:id="99" w:author="ACT-LKR" w:date="2016-04-12T18:55:00Z">
        <w:r w:rsidR="001202C6">
          <w:rPr>
            <w:rFonts w:hint="eastAsia"/>
          </w:rPr>
          <w:t>2</w:t>
        </w:r>
      </w:ins>
      <w:del w:id="100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98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01" w:name="_Toc446516702"/>
      <w:r>
        <w:rPr>
          <w:rFonts w:hint="eastAsia"/>
        </w:rPr>
        <w:t>2.</w:t>
      </w:r>
      <w:ins w:id="102" w:author="ACT-LKR" w:date="2016-04-12T18:55:00Z">
        <w:r w:rsidR="001202C6">
          <w:rPr>
            <w:rFonts w:hint="eastAsia"/>
          </w:rPr>
          <w:t>3</w:t>
        </w:r>
      </w:ins>
      <w:del w:id="103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01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04" w:name="_Toc446516703"/>
      <w:r>
        <w:rPr>
          <w:shd w:val="clear" w:color="auto" w:fill="FFFFFF"/>
        </w:rPr>
        <w:t>2.</w:t>
      </w:r>
      <w:ins w:id="105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06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04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07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07"/>
    </w:p>
    <w:p w14:paraId="2488B318" w14:textId="02BE2B10" w:rsidR="00A1496D" w:rsidRDefault="00A1496D" w:rsidP="00A1496D">
      <w:pPr>
        <w:pStyle w:val="2"/>
      </w:pPr>
      <w:bookmarkStart w:id="108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09" w:author="PENGFEI ZHAN" w:date="2016-04-08T15:41:00Z">
        <w:r w:rsidDel="00B35E43">
          <w:rPr>
            <w:rFonts w:hint="eastAsia"/>
          </w:rPr>
          <w:delText>图</w:delText>
        </w:r>
      </w:del>
      <w:bookmarkEnd w:id="108"/>
      <w:ins w:id="110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77777777" w:rsidR="00B35E43" w:rsidRDefault="0050611B">
      <w:pPr>
        <w:keepNext/>
        <w:rPr>
          <w:ins w:id="111" w:author="PENGFEI ZHAN" w:date="2016-04-08T15:44:00Z"/>
        </w:rPr>
        <w:pPrChange w:id="112" w:author="PENGFEI ZHAN" w:date="2016-04-08T15:44:00Z">
          <w:pPr/>
        </w:pPrChange>
      </w:pPr>
      <w:r>
        <w:rPr>
          <w:noProof/>
        </w:rPr>
        <w:drawing>
          <wp:inline distT="0" distB="0" distL="0" distR="0" wp14:anchorId="2EFF4AA2" wp14:editId="56682C04">
            <wp:extent cx="5135526" cy="692179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69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13" w:author="PENGFEI ZHAN" w:date="2016-04-08T15:44:00Z">
            <w:rPr/>
          </w:rPrChange>
        </w:rPr>
        <w:pPrChange w:id="114" w:author="PENGFEI ZHAN" w:date="2016-04-08T15:45:00Z">
          <w:pPr/>
        </w:pPrChange>
      </w:pPr>
      <w:commentRangeStart w:id="115"/>
      <w:ins w:id="116" w:author="PENGFEI ZHAN" w:date="2016-04-08T15:44:00Z">
        <w:r w:rsidRPr="00B35E43">
          <w:rPr>
            <w:rFonts w:hint="eastAsia"/>
            <w:sz w:val="24"/>
            <w:szCs w:val="24"/>
            <w:rPrChange w:id="117" w:author="PENGFEI ZHAN" w:date="2016-04-08T15:44:00Z">
              <w:rPr>
                <w:rFonts w:hint="eastAsia"/>
              </w:rPr>
            </w:rPrChange>
          </w:rPr>
          <w:t>图</w:t>
        </w:r>
        <w:del w:id="118" w:author="ACT-LKR" w:date="2016-04-12T18:52:00Z">
          <w:r w:rsidRPr="00B35E43" w:rsidDel="00095884">
            <w:rPr>
              <w:rFonts w:hint="eastAsia"/>
              <w:sz w:val="24"/>
              <w:szCs w:val="24"/>
              <w:rPrChange w:id="119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20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21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22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23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24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25" w:author="PENGFEI ZHAN" w:date="2016-04-08T15:44:00Z">
            <w:rPr/>
          </w:rPrChange>
        </w:rPr>
        <w:fldChar w:fldCharType="separate"/>
      </w:r>
      <w:ins w:id="126" w:author="PENGFEI ZHAN" w:date="2016-04-08T15:44:00Z">
        <w:r w:rsidRPr="00B35E43">
          <w:rPr>
            <w:noProof/>
            <w:sz w:val="24"/>
            <w:szCs w:val="24"/>
            <w:rPrChange w:id="127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28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29" w:author="PENGFEI ZHAN" w:date="2016-04-08T15:44:00Z">
              <w:rPr/>
            </w:rPrChange>
          </w:rPr>
          <w:t xml:space="preserve"> </w:t>
        </w:r>
      </w:ins>
      <w:ins w:id="130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31" w:author="PENGFEI ZHAN" w:date="2016-04-08T15:44:00Z">
        <w:del w:id="132" w:author="ACT-LKR" w:date="2016-04-12T18:54:00Z">
          <w:r w:rsidRPr="00B35E43" w:rsidDel="00095884">
            <w:rPr>
              <w:rFonts w:hint="eastAsia"/>
              <w:sz w:val="24"/>
              <w:szCs w:val="24"/>
              <w:rPrChange w:id="133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34" w:author="ACT-LKR" w:date="2016-04-12T18:52:00Z">
          <w:r w:rsidRPr="00B35E43" w:rsidDel="00095884">
            <w:rPr>
              <w:rFonts w:hint="eastAsia"/>
              <w:sz w:val="24"/>
              <w:szCs w:val="24"/>
              <w:rPrChange w:id="135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36" w:author="PENGFEI ZHAN" w:date="2016-04-08T15:44:00Z">
              <w:rPr>
                <w:rFonts w:hint="eastAsia"/>
              </w:rPr>
            </w:rPrChange>
          </w:rPr>
          <w:t>用例图</w:t>
        </w:r>
      </w:ins>
      <w:commentRangeEnd w:id="115"/>
      <w:ins w:id="137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115"/>
        </w:r>
      </w:ins>
    </w:p>
    <w:p w14:paraId="08E23BDE" w14:textId="77777777" w:rsidR="00A1496D" w:rsidRPr="00A1496D" w:rsidRDefault="00A1496D" w:rsidP="00A1496D">
      <w:pPr>
        <w:pStyle w:val="2"/>
      </w:pPr>
      <w:bookmarkStart w:id="138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38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39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2"/>
        <w:gridCol w:w="1756"/>
        <w:gridCol w:w="4288"/>
        <w:tblGridChange w:id="140">
          <w:tblGrid>
            <w:gridCol w:w="2252"/>
            <w:gridCol w:w="11"/>
            <w:gridCol w:w="1745"/>
            <w:gridCol w:w="11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41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42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43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44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45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46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47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48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49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50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51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52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53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54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55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56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57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58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59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60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61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61"/>
            <w:r w:rsidR="00CF5B0D">
              <w:rPr>
                <w:rStyle w:val="ac"/>
              </w:rPr>
              <w:commentReference w:id="161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62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6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64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65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66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67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68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69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70" w:author="PENGFEI ZHAN" w:date="2016-04-08T17:13:00Z"/>
          <w:trPrChange w:id="171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72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73" w:author="PENGFEI ZHAN" w:date="2016-04-08T17:13:00Z"/>
                <w:sz w:val="21"/>
                <w:szCs w:val="21"/>
              </w:rPr>
            </w:pPr>
            <w:del w:id="174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75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76" w:author="PENGFEI ZHAN" w:date="2016-04-08T17:13:00Z"/>
                <w:sz w:val="21"/>
                <w:szCs w:val="21"/>
              </w:rPr>
            </w:pPr>
            <w:del w:id="177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78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79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80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81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82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183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84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85" w:author="PENGFEI ZHAN" w:date="2016-04-08T16:09:00Z"/>
                <w:sz w:val="21"/>
                <w:szCs w:val="21"/>
              </w:rPr>
            </w:pPr>
            <w:ins w:id="186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87" w:author="PENGFEI ZHAN" w:date="2016-04-08T16:09:00Z"/>
                <w:sz w:val="21"/>
                <w:szCs w:val="21"/>
              </w:rPr>
            </w:pPr>
            <w:ins w:id="188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189"/>
            <w:ins w:id="190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189"/>
              <w:r>
                <w:rPr>
                  <w:rStyle w:val="ac"/>
                </w:rPr>
                <w:commentReference w:id="189"/>
              </w:r>
            </w:ins>
          </w:p>
        </w:tc>
      </w:tr>
      <w:tr w:rsidR="009B51B0" w14:paraId="4C373CFD" w14:textId="77777777" w:rsidTr="00BC4C9A">
        <w:trPr>
          <w:trHeight w:val="465"/>
          <w:trPrChange w:id="191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92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193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194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9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6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197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198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9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0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01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02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03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04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05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06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7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08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09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0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1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12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13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4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5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16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17" w:author="PENGFEI ZHAN" w:date="2016-04-08T16:14:00Z"/>
          <w:sz w:val="21"/>
          <w:szCs w:val="21"/>
        </w:rPr>
        <w:pPrChange w:id="218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19" w:author="PENGFEI ZHAN" w:date="2016-04-08T16:14:00Z"/>
          <w:rFonts w:hint="eastAsia"/>
          <w:sz w:val="24"/>
          <w:szCs w:val="21"/>
          <w:rPrChange w:id="220" w:author="ACT-LKR" w:date="2016-05-03T14:49:00Z">
            <w:rPr>
              <w:ins w:id="221" w:author="PENGFEI ZHAN" w:date="2016-04-08T16:14:00Z"/>
              <w:sz w:val="21"/>
              <w:szCs w:val="21"/>
            </w:rPr>
          </w:rPrChange>
        </w:rPr>
      </w:pPr>
      <w:ins w:id="222" w:author="ACT-LKR" w:date="2016-05-03T14:49:00Z">
        <w:r>
          <w:rPr>
            <w:rFonts w:hint="eastAsia"/>
            <w:sz w:val="24"/>
            <w:szCs w:val="21"/>
          </w:rPr>
          <w:lastRenderedPageBreak/>
          <w:t>用例场景</w:t>
        </w:r>
        <w:r>
          <w:rPr>
            <w:sz w:val="24"/>
            <w:szCs w:val="21"/>
          </w:rPr>
          <w:t>：当</w:t>
        </w:r>
      </w:ins>
      <w:ins w:id="223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proofErr w:type="spellStart"/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</w:t>
        </w:r>
        <w:proofErr w:type="spellEnd"/>
        <w:r>
          <w:rPr>
            <w:sz w:val="24"/>
            <w:szCs w:val="21"/>
          </w:rPr>
          <w:t xml:space="preserve"> Project</w:t>
        </w:r>
      </w:ins>
      <w:ins w:id="224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proofErr w:type="spellStart"/>
      <w:ins w:id="225" w:author="ACT-LKR" w:date="2016-05-03T14:52:00Z">
        <w:r>
          <w:rPr>
            <w:rFonts w:hint="eastAsia"/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proofErr w:type="gramStart"/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</w:t>
        </w:r>
        <w:proofErr w:type="gramEnd"/>
        <w:r>
          <w:rPr>
            <w:sz w:val="24"/>
            <w:szCs w:val="21"/>
          </w:rPr>
          <w:t>为</w:t>
        </w:r>
      </w:ins>
      <w:ins w:id="226" w:author="ACT-LKR" w:date="2016-05-03T14:53:00Z">
        <w:r>
          <w:rPr>
            <w:sz w:val="24"/>
            <w:szCs w:val="21"/>
          </w:rPr>
          <w:t>工具打开和读取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27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28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29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30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31" w:author="ACT-LKR" w:date="2016-05-03T14:53:00Z"/>
          <w:rFonts w:hint="eastAsia"/>
          <w:sz w:val="24"/>
          <w:szCs w:val="21"/>
        </w:rPr>
      </w:pPr>
      <w:ins w:id="232" w:author="ACT-LKR" w:date="2016-05-03T14:53:00Z">
        <w:r>
          <w:rPr>
            <w:rFonts w:hint="eastAsia"/>
            <w:sz w:val="24"/>
            <w:szCs w:val="21"/>
          </w:rPr>
          <w:lastRenderedPageBreak/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33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34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35" w:author="ACT-LKR" w:date="2016-05-03T14:56:00Z">
        <w:r>
          <w:rPr>
            <w:sz w:val="24"/>
            <w:szCs w:val="21"/>
          </w:rPr>
          <w:t>任务</w:t>
        </w:r>
      </w:ins>
      <w:ins w:id="236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37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7F7C82F" w14:textId="77777777" w:rsidR="0094543E" w:rsidRPr="009941CA" w:rsidRDefault="0094543E">
      <w:pPr>
        <w:ind w:firstLineChars="100" w:firstLine="240"/>
        <w:rPr>
          <w:ins w:id="238" w:author="PENGFEI ZHAN" w:date="2016-04-08T15:56:00Z"/>
          <w:sz w:val="24"/>
          <w:rPrChange w:id="239" w:author="PENGFEI ZHAN" w:date="2016-04-08T15:56:00Z">
            <w:rPr>
              <w:ins w:id="240" w:author="PENGFEI ZHAN" w:date="2016-04-08T15:56:00Z"/>
              <w:sz w:val="21"/>
              <w:szCs w:val="21"/>
            </w:rPr>
          </w:rPrChange>
        </w:rPr>
        <w:pPrChange w:id="241" w:author="PENGFEI ZHAN" w:date="2016-04-08T15:56:00Z">
          <w:pPr>
            <w:ind w:firstLineChars="100" w:firstLine="210"/>
          </w:pPr>
        </w:pPrChange>
      </w:pPr>
      <w:commentRangeStart w:id="242"/>
      <w:ins w:id="243" w:author="PENGFEI ZHAN" w:date="2016-04-08T15:56:00Z">
        <w:r w:rsidRPr="009941CA">
          <w:rPr>
            <w:rFonts w:hint="eastAsia"/>
            <w:sz w:val="24"/>
            <w:rPrChange w:id="244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注：自动计划：指的是分配</w:t>
        </w:r>
        <w:proofErr w:type="gramStart"/>
        <w:r w:rsidRPr="009941CA">
          <w:rPr>
            <w:rFonts w:hint="eastAsia"/>
            <w:sz w:val="24"/>
            <w:rPrChange w:id="245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完子任务</w:t>
        </w:r>
        <w:proofErr w:type="gramEnd"/>
        <w:r w:rsidRPr="009941CA">
          <w:rPr>
            <w:rFonts w:hint="eastAsia"/>
            <w:sz w:val="24"/>
            <w:rPrChange w:id="246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</w:t>
        </w:r>
        <w:proofErr w:type="gramStart"/>
        <w:r w:rsidRPr="009941CA">
          <w:rPr>
            <w:rFonts w:hint="eastAsia"/>
            <w:sz w:val="24"/>
            <w:rPrChange w:id="247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48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按时间顺序自动分配时间长度。</w:t>
        </w:r>
      </w:ins>
    </w:p>
    <w:p w14:paraId="47C77157" w14:textId="77777777" w:rsidR="0094543E" w:rsidRPr="009941CA" w:rsidRDefault="0094543E">
      <w:pPr>
        <w:ind w:firstLineChars="100" w:firstLine="240"/>
        <w:rPr>
          <w:ins w:id="249" w:author="PENGFEI ZHAN" w:date="2016-04-08T15:56:00Z"/>
          <w:sz w:val="24"/>
          <w:rPrChange w:id="250" w:author="PENGFEI ZHAN" w:date="2016-04-08T15:56:00Z">
            <w:rPr>
              <w:ins w:id="251" w:author="PENGFEI ZHAN" w:date="2016-04-08T15:56:00Z"/>
              <w:sz w:val="21"/>
              <w:szCs w:val="21"/>
            </w:rPr>
          </w:rPrChange>
        </w:rPr>
        <w:pPrChange w:id="252" w:author="PENGFEI ZHAN" w:date="2016-04-08T15:56:00Z">
          <w:pPr>
            <w:ind w:firstLineChars="100" w:firstLine="210"/>
          </w:pPr>
        </w:pPrChange>
      </w:pPr>
      <w:ins w:id="253" w:author="PENGFEI ZHAN" w:date="2016-04-08T15:56:00Z">
        <w:r w:rsidRPr="009941CA">
          <w:rPr>
            <w:sz w:val="24"/>
            <w:rPrChange w:id="254" w:author="PENGFEI ZHAN" w:date="2016-04-08T15:56:00Z">
              <w:rPr>
                <w:sz w:val="21"/>
                <w:szCs w:val="21"/>
              </w:rPr>
            </w:rPrChange>
          </w:rPr>
          <w:tab/>
          <w:t xml:space="preserve">  </w:t>
        </w:r>
        <w:r w:rsidRPr="009941CA">
          <w:rPr>
            <w:rFonts w:hint="eastAsia"/>
            <w:sz w:val="24"/>
            <w:rPrChange w:id="255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手动计划：指的是分配子任务以及</w:t>
        </w:r>
        <w:proofErr w:type="gramStart"/>
        <w:r w:rsidRPr="009941CA">
          <w:rPr>
            <w:rFonts w:hint="eastAsia"/>
            <w:sz w:val="24"/>
            <w:rPrChange w:id="256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57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的时候均手动安排时间节点。</w:t>
        </w:r>
      </w:ins>
      <w:commentRangeEnd w:id="242"/>
      <w:ins w:id="258" w:author="PENGFEI ZHAN" w:date="2016-04-08T15:57:00Z">
        <w:r w:rsidR="009941CA">
          <w:rPr>
            <w:rStyle w:val="ac"/>
          </w:rPr>
          <w:commentReference w:id="242"/>
        </w:r>
      </w:ins>
    </w:p>
    <w:p w14:paraId="3A41CEBA" w14:textId="77777777" w:rsidR="00950434" w:rsidRPr="0094543E" w:rsidRDefault="00950434" w:rsidP="00A1496D">
      <w:pPr>
        <w:ind w:firstLineChars="100" w:firstLine="210"/>
        <w:rPr>
          <w:sz w:val="21"/>
          <w:szCs w:val="21"/>
        </w:rPr>
      </w:pPr>
    </w:p>
    <w:p w14:paraId="1A0582DC" w14:textId="677B06C8" w:rsidR="00E2603C" w:rsidRPr="0064742B" w:rsidRDefault="00E2603C" w:rsidP="00E2603C">
      <w:pPr>
        <w:ind w:firstLineChars="100" w:firstLine="240"/>
        <w:rPr>
          <w:ins w:id="259" w:author="ACT-LKR" w:date="2016-05-03T14:59:00Z"/>
          <w:rFonts w:hint="eastAsia"/>
          <w:sz w:val="24"/>
          <w:szCs w:val="21"/>
        </w:rPr>
      </w:pPr>
      <w:ins w:id="260" w:author="ACT-LKR" w:date="2016-05-03T14:5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</w:ins>
      <w:ins w:id="261" w:author="ACT-LKR" w:date="2016-05-03T15:01:00Z">
        <w:r>
          <w:rPr>
            <w:rFonts w:hint="eastAsia"/>
            <w:sz w:val="24"/>
            <w:szCs w:val="21"/>
          </w:rPr>
          <w:t>模式</w:t>
        </w:r>
      </w:ins>
      <w:ins w:id="262" w:author="ACT-LKR" w:date="2016-05-03T14:59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</w:ins>
      <w:ins w:id="263" w:author="ACT-LKR" w:date="2016-05-03T15:03:00Z">
        <w:r>
          <w:rPr>
            <w:rFonts w:hint="eastAsia"/>
            <w:sz w:val="24"/>
            <w:szCs w:val="21"/>
          </w:rPr>
          <w:t>可以</w:t>
        </w:r>
      </w:ins>
      <w:ins w:id="264" w:author="ACT-LKR" w:date="2016-05-03T15:04:00Z">
        <w:r>
          <w:rPr>
            <w:rFonts w:hint="eastAsia"/>
            <w:sz w:val="24"/>
            <w:szCs w:val="21"/>
          </w:rPr>
          <w:t>在</w:t>
        </w:r>
      </w:ins>
      <w:ins w:id="265" w:author="ACT-LKR" w:date="2016-05-03T15:03:00Z">
        <w:r>
          <w:rPr>
            <w:sz w:val="24"/>
            <w:szCs w:val="21"/>
          </w:rPr>
          <w:t>任务模式的选项中直</w:t>
        </w:r>
        <w:proofErr w:type="gramStart"/>
        <w:r>
          <w:rPr>
            <w:sz w:val="24"/>
            <w:szCs w:val="21"/>
          </w:rPr>
          <w:t>接修改</w:t>
        </w:r>
        <w:proofErr w:type="gramEnd"/>
        <w:r>
          <w:rPr>
            <w:sz w:val="24"/>
            <w:szCs w:val="21"/>
          </w:rPr>
          <w:t>为自动计划</w:t>
        </w:r>
      </w:ins>
      <w:ins w:id="266" w:author="ACT-LKR" w:date="2016-05-03T15:04:00Z">
        <w:r>
          <w:rPr>
            <w:sz w:val="24"/>
            <w:szCs w:val="21"/>
          </w:rPr>
          <w:t>或手动计划</w:t>
        </w:r>
      </w:ins>
      <w:ins w:id="267" w:author="ACT-LKR" w:date="2016-05-03T14:59:00Z">
        <w:r>
          <w:rPr>
            <w:rFonts w:hint="eastAsia"/>
            <w:sz w:val="24"/>
            <w:szCs w:val="21"/>
          </w:rPr>
          <w:t>。</w:t>
        </w:r>
      </w:ins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268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269" w:author="PENGFEI ZHAN" w:date="2016-04-08T15:57:00Z"/>
          <w:sz w:val="21"/>
          <w:szCs w:val="21"/>
        </w:rPr>
        <w:pPrChange w:id="270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271" w:author="PENGFEI ZHAN" w:date="2016-04-08T15:56:00Z"/>
          <w:sz w:val="21"/>
          <w:szCs w:val="21"/>
        </w:rPr>
        <w:pPrChange w:id="272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273" w:author="PENGFEI ZHAN" w:date="2016-04-08T15:56:00Z">
          <w:pPr>
            <w:ind w:firstLineChars="100" w:firstLine="210"/>
          </w:pPr>
        </w:pPrChange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274" w:author="ACT-LKR" w:date="2016-05-03T15:04:00Z"/>
          <w:rFonts w:hint="eastAsia"/>
          <w:sz w:val="24"/>
          <w:szCs w:val="21"/>
        </w:rPr>
      </w:pPr>
      <w:ins w:id="275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rFonts w:hint="eastAsia"/>
            <w:sz w:val="24"/>
            <w:szCs w:val="21"/>
          </w:rPr>
          <w:t>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</w:t>
        </w:r>
        <w:r>
          <w:rPr>
            <w:sz w:val="24"/>
            <w:szCs w:val="21"/>
          </w:rPr>
          <w:t>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276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Specific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277" w:author="ACT-LKR" w:date="2016-05-03T15:05:00Z"/>
          <w:rFonts w:hint="eastAsia"/>
          <w:sz w:val="24"/>
          <w:szCs w:val="21"/>
        </w:rPr>
      </w:pPr>
      <w:ins w:id="278" w:author="ACT-LKR" w:date="2016-05-03T15:0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279" w:author="ACT-LKR" w:date="2016-05-03T15:06:00Z"/>
          <w:rFonts w:hint="eastAsia"/>
          <w:sz w:val="24"/>
          <w:szCs w:val="21"/>
        </w:rPr>
      </w:pPr>
      <w:ins w:id="280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发现</w:t>
        </w:r>
        <w:r>
          <w:rPr>
            <w:sz w:val="24"/>
            <w:szCs w:val="21"/>
          </w:rPr>
          <w:t>某个任务的前置任务有误</w:t>
        </w:r>
      </w:ins>
      <w:ins w:id="281" w:author="ACT-LKR" w:date="2016-05-03T15:07:00Z">
        <w:r>
          <w:rPr>
            <w:sz w:val="24"/>
            <w:szCs w:val="21"/>
          </w:rPr>
          <w:t>，</w:t>
        </w:r>
      </w:ins>
      <w:ins w:id="282" w:author="ACT-LKR" w:date="2016-05-03T15:06:00Z">
        <w:r>
          <w:rPr>
            <w:sz w:val="24"/>
            <w:szCs w:val="21"/>
          </w:rPr>
          <w:t>想要</w:t>
        </w:r>
      </w:ins>
      <w:ins w:id="283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284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285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</w:t>
        </w:r>
        <w:proofErr w:type="gramStart"/>
        <w:r>
          <w:rPr>
            <w:sz w:val="24"/>
            <w:szCs w:val="21"/>
          </w:rPr>
          <w:t>栏</w:t>
        </w:r>
      </w:ins>
      <w:ins w:id="286" w:author="ACT-LKR" w:date="2016-05-03T15:06:00Z">
        <w:r>
          <w:rPr>
            <w:sz w:val="24"/>
            <w:szCs w:val="21"/>
          </w:rPr>
          <w:t>直接</w:t>
        </w:r>
        <w:proofErr w:type="gramEnd"/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287" w:author="ACT-LKR" w:date="2016-05-03T15:08:00Z"/>
          <w:rFonts w:hint="eastAsia"/>
          <w:sz w:val="24"/>
          <w:szCs w:val="21"/>
        </w:rPr>
      </w:pPr>
      <w:ins w:id="288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proofErr w:type="gramStart"/>
        <w:r>
          <w:rPr>
            <w:rFonts w:hint="eastAsia"/>
            <w:sz w:val="24"/>
            <w:szCs w:val="21"/>
          </w:rPr>
          <w:t>的</w:t>
        </w:r>
        <w:proofErr w:type="gramEnd"/>
        <w:r>
          <w:rPr>
            <w:rFonts w:hint="eastAsia"/>
            <w:sz w:val="24"/>
            <w:szCs w:val="21"/>
          </w:rPr>
          <w:t>资源</w:t>
        </w:r>
        <w:r>
          <w:rPr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289" w:author="ACT-LKR" w:date="2016-05-03T15:09:00Z"/>
          <w:rFonts w:hint="eastAsia"/>
          <w:sz w:val="24"/>
          <w:szCs w:val="21"/>
        </w:rPr>
      </w:pPr>
      <w:ins w:id="290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291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292" w:author="ACT-LKR" w:date="2016-05-03T15:09:00Z">
        <w:r w:rsidR="00DC47A4">
          <w:rPr>
            <w:sz w:val="24"/>
            <w:szCs w:val="21"/>
          </w:rPr>
          <w:t>”</w:t>
        </w:r>
      </w:ins>
      <w:ins w:id="293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294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29F220DD" w14:textId="1CE5655C" w:rsidR="00DC47A4" w:rsidRPr="0064742B" w:rsidRDefault="00DC47A4" w:rsidP="00DC47A4">
      <w:pPr>
        <w:ind w:firstLineChars="100" w:firstLine="240"/>
        <w:rPr>
          <w:ins w:id="295" w:author="ACT-LKR" w:date="2016-05-03T15:10:00Z"/>
          <w:rFonts w:hint="eastAsia"/>
          <w:sz w:val="24"/>
          <w:szCs w:val="21"/>
        </w:rPr>
      </w:pPr>
      <w:ins w:id="296" w:author="ACT-LKR" w:date="2016-05-03T15:10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</w:t>
        </w:r>
      </w:ins>
      <w:ins w:id="297" w:author="ACT-LKR" w:date="2016-05-03T15:12:00Z">
        <w:r>
          <w:rPr>
            <w:rFonts w:hint="eastAsia"/>
            <w:sz w:val="24"/>
            <w:szCs w:val="21"/>
          </w:rPr>
          <w:t>给</w:t>
        </w:r>
        <w:r>
          <w:rPr>
            <w:sz w:val="24"/>
            <w:szCs w:val="21"/>
          </w:rPr>
          <w:t>相应的任务设置提醒功能时，可以再</w:t>
        </w:r>
        <w:r>
          <w:rPr>
            <w:sz w:val="24"/>
            <w:szCs w:val="21"/>
          </w:rPr>
          <w:t>“</w:t>
        </w:r>
      </w:ins>
      <w:ins w:id="298" w:author="ACT-LKR" w:date="2016-05-03T15:13:00Z">
        <w:r>
          <w:rPr>
            <w:rFonts w:hint="eastAsia"/>
            <w:sz w:val="24"/>
            <w:szCs w:val="21"/>
          </w:rPr>
          <w:t>提醒</w:t>
        </w:r>
        <w:r>
          <w:rPr>
            <w:sz w:val="24"/>
            <w:szCs w:val="21"/>
          </w:rPr>
          <w:t>”</w:t>
        </w:r>
        <w:r>
          <w:rPr>
            <w:rFonts w:hint="eastAsia"/>
            <w:sz w:val="24"/>
            <w:szCs w:val="21"/>
          </w:rPr>
          <w:t>一栏</w:t>
        </w:r>
        <w:r>
          <w:rPr>
            <w:sz w:val="24"/>
            <w:szCs w:val="21"/>
          </w:rPr>
          <w:t>设置</w:t>
        </w:r>
        <w:r>
          <w:rPr>
            <w:rFonts w:hint="eastAsia"/>
            <w:sz w:val="24"/>
            <w:szCs w:val="21"/>
          </w:rPr>
          <w:t>相应</w:t>
        </w:r>
        <w:r>
          <w:rPr>
            <w:sz w:val="24"/>
            <w:szCs w:val="21"/>
          </w:rPr>
          <w:t>的时间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精确到秒。</w:t>
        </w:r>
      </w:ins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299" w:author="ACT-LKR" w:date="2016-05-03T15:13:00Z"/>
          <w:rFonts w:hint="eastAsia"/>
          <w:sz w:val="24"/>
          <w:szCs w:val="21"/>
        </w:rPr>
      </w:pPr>
      <w:ins w:id="300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301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302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48E39221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ins w:id="303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del w:id="304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proofErr w:type="gramStart"/>
            <w:r>
              <w:rPr>
                <w:rFonts w:hint="eastAsia"/>
                <w:sz w:val="21"/>
                <w:szCs w:val="21"/>
              </w:rPr>
              <w:t>任务量</w:t>
            </w:r>
            <w:ins w:id="305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06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307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08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309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310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311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12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313" w:author="ACT-LKR" w:date="2016-05-03T15:15:00Z"/>
          <w:rFonts w:hint="eastAsia"/>
          <w:sz w:val="24"/>
          <w:szCs w:val="21"/>
        </w:rPr>
      </w:pPr>
      <w:ins w:id="314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315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316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317" w:author="ACT-LKR" w:date="2016-05-03T15:21:00Z"/>
          <w:rFonts w:hint="eastAsia"/>
          <w:sz w:val="24"/>
          <w:szCs w:val="21"/>
        </w:rPr>
      </w:pPr>
      <w:ins w:id="318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319" w:author="ACT-LKR" w:date="2016-05-03T15:22:00Z">
        <w:r>
          <w:rPr>
            <w:rFonts w:hint="eastAsia"/>
            <w:sz w:val="24"/>
            <w:szCs w:val="21"/>
          </w:rPr>
          <w:t>为</w:t>
        </w:r>
        <w:proofErr w:type="spellStart"/>
        <w:r>
          <w:rPr>
            <w:sz w:val="24"/>
            <w:szCs w:val="21"/>
          </w:rPr>
          <w:t>mpx</w:t>
        </w:r>
        <w:proofErr w:type="spellEnd"/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320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321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321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322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322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323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323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324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324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325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325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326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326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327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327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328" w:author="ACT-LKR" w:date="2016-05-03T15:23:00Z"/>
          <w:sz w:val="21"/>
        </w:rPr>
      </w:pPr>
    </w:p>
    <w:p w14:paraId="5DA6670A" w14:textId="2343277E" w:rsidR="001E5915" w:rsidRDefault="001E5915" w:rsidP="001E5915">
      <w:pPr>
        <w:pStyle w:val="1"/>
        <w:rPr>
          <w:ins w:id="329" w:author="ACT-LKR" w:date="2016-05-03T15:23:00Z"/>
        </w:rPr>
        <w:pPrChange w:id="330" w:author="ACT-LKR" w:date="2016-05-03T15:23:00Z">
          <w:pPr>
            <w:ind w:firstLineChars="250" w:firstLine="500"/>
          </w:pPr>
        </w:pPrChange>
      </w:pPr>
      <w:ins w:id="331" w:author="ACT-LKR" w:date="2016-05-03T15:23:00Z">
        <w:r>
          <w:rPr>
            <w:rFonts w:hint="eastAsia"/>
          </w:rPr>
          <w:lastRenderedPageBreak/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 w:rsidP="001E5915">
      <w:pPr>
        <w:pStyle w:val="2"/>
        <w:rPr>
          <w:ins w:id="332" w:author="ACT-LKR" w:date="2016-05-03T15:24:00Z"/>
        </w:rPr>
        <w:pPrChange w:id="333" w:author="ACT-LKR" w:date="2016-05-03T15:23:00Z">
          <w:pPr>
            <w:ind w:firstLineChars="250" w:firstLine="500"/>
          </w:pPr>
        </w:pPrChange>
      </w:pPr>
      <w:ins w:id="334" w:author="ACT-LKR" w:date="2016-05-03T15:23:00Z">
        <w:r>
          <w:rPr>
            <w:rFonts w:hint="eastAsia"/>
          </w:rPr>
          <w:t xml:space="preserve">6.1 </w:t>
        </w:r>
      </w:ins>
      <w:ins w:id="335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 w:rsidP="001E5915">
      <w:pPr>
        <w:rPr>
          <w:ins w:id="336" w:author="ACT-LKR" w:date="2016-05-03T15:26:00Z"/>
          <w:rFonts w:asciiTheme="minorEastAsia" w:eastAsiaTheme="minorEastAsia" w:hAnsiTheme="minorEastAsia"/>
          <w:sz w:val="24"/>
        </w:rPr>
        <w:pPrChange w:id="337" w:author="ACT-LKR" w:date="2016-05-03T15:24:00Z">
          <w:pPr>
            <w:ind w:firstLineChars="250" w:firstLine="600"/>
          </w:pPr>
        </w:pPrChange>
      </w:pPr>
      <w:ins w:id="338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339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340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 w:rsidP="001E5915">
      <w:pPr>
        <w:rPr>
          <w:ins w:id="341" w:author="ACT-LKR" w:date="2016-05-03T15:32:00Z"/>
          <w:rFonts w:asciiTheme="minorEastAsia" w:eastAsiaTheme="minorEastAsia" w:hAnsiTheme="minorEastAsia"/>
          <w:sz w:val="24"/>
        </w:rPr>
        <w:pPrChange w:id="342" w:author="ACT-LKR" w:date="2016-05-03T15:24:00Z">
          <w:pPr>
            <w:ind w:firstLineChars="250" w:firstLine="600"/>
          </w:pPr>
        </w:pPrChange>
      </w:pPr>
      <w:ins w:id="343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344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345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 w:rsidP="001E5915">
      <w:pPr>
        <w:rPr>
          <w:ins w:id="346" w:author="ACT-LKR" w:date="2016-05-03T15:32:00Z"/>
          <w:rFonts w:asciiTheme="minorEastAsia" w:eastAsiaTheme="minorEastAsia" w:hAnsiTheme="minorEastAsia"/>
          <w:sz w:val="24"/>
        </w:rPr>
        <w:pPrChange w:id="347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 w:rsidP="00D9090C">
      <w:pPr>
        <w:pStyle w:val="2"/>
        <w:rPr>
          <w:ins w:id="348" w:author="ACT-LKR" w:date="2016-05-03T15:33:00Z"/>
        </w:rPr>
        <w:pPrChange w:id="349" w:author="ACT-LKR" w:date="2016-05-03T15:33:00Z">
          <w:pPr>
            <w:ind w:firstLineChars="250" w:firstLine="500"/>
          </w:pPr>
        </w:pPrChange>
      </w:pPr>
      <w:ins w:id="350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 w:rsidP="00D9090C">
      <w:pPr>
        <w:rPr>
          <w:ins w:id="351" w:author="ACT-LKR" w:date="2016-05-03T15:36:00Z"/>
          <w:rFonts w:asciiTheme="minorEastAsia" w:eastAsiaTheme="minorEastAsia" w:hAnsiTheme="minorEastAsia"/>
          <w:sz w:val="24"/>
        </w:rPr>
        <w:pPrChange w:id="352" w:author="ACT-LKR" w:date="2016-05-03T15:33:00Z">
          <w:pPr>
            <w:ind w:firstLineChars="250" w:firstLine="500"/>
          </w:pPr>
        </w:pPrChange>
      </w:pPr>
      <w:ins w:id="353" w:author="ACT-LKR" w:date="2016-05-03T15:33:00Z">
        <w:r w:rsidRPr="00D9090C">
          <w:rPr>
            <w:rFonts w:asciiTheme="minorEastAsia" w:eastAsiaTheme="minorEastAsia" w:hAnsiTheme="minorEastAsia" w:hint="eastAsia"/>
            <w:sz w:val="24"/>
            <w:rPrChange w:id="354" w:author="ACT-LKR" w:date="2016-05-03T15:33:00Z">
              <w:rPr>
                <w:rFonts w:hint="eastAsia"/>
              </w:rPr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355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356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357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 w:rsidP="00D9090C">
      <w:pPr>
        <w:rPr>
          <w:rFonts w:asciiTheme="minorEastAsia" w:eastAsiaTheme="minorEastAsia" w:hAnsiTheme="minorEastAsia" w:hint="eastAsia"/>
          <w:sz w:val="24"/>
          <w:rPrChange w:id="358" w:author="ACT-LKR" w:date="2016-05-03T15:33:00Z">
            <w:rPr>
              <w:rFonts w:hint="eastAsia"/>
            </w:rPr>
          </w:rPrChange>
        </w:rPr>
        <w:pPrChange w:id="359" w:author="ACT-LKR" w:date="2016-05-03T15:33:00Z">
          <w:pPr>
            <w:ind w:firstLineChars="250" w:firstLine="600"/>
          </w:pPr>
        </w:pPrChange>
      </w:pPr>
      <w:ins w:id="360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361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完善和修改。</w:t>
        </w:r>
      </w:ins>
    </w:p>
    <w:sectPr w:rsidR="00D9090C" w:rsidRPr="00D9090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chenyang" w:date="2016-04-08T16:13:00Z" w:initials="c">
    <w:p w14:paraId="7FA2A1C3" w14:textId="77777777" w:rsidR="00CE3C76" w:rsidRDefault="00CE3C76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0" w:author="chenyang" w:date="2016-04-08T16:13:00Z" w:initials="c">
    <w:p w14:paraId="225AF56C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63" w:author="PENGFEI ZHAN" w:date="2016-04-08T16:13:00Z" w:initials="PZ">
    <w:p w14:paraId="33A17682" w14:textId="744102DC" w:rsidR="00CE3C76" w:rsidRDefault="00CE3C76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75" w:author="chenyang" w:date="2016-04-08T16:13:00Z" w:initials="c">
    <w:p w14:paraId="1685EA4F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80" w:author="PENGFEI ZHAN" w:date="2016-04-08T16:13:00Z" w:initials="PZ">
    <w:p w14:paraId="075A930F" w14:textId="73683DB5" w:rsidR="00CE3C76" w:rsidRDefault="00CE3C76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89" w:author="chenyang" w:date="2016-04-08T16:13:00Z" w:initials="c">
    <w:p w14:paraId="2A7A8369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90" w:author="ACT-LKR" w:date="2016-04-12T18:56:00Z" w:initials="A">
    <w:p w14:paraId="17DE103B" w14:textId="67F7A829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</w:t>
      </w:r>
      <w:r>
        <w:t>了用户类型分析一节，</w:t>
      </w:r>
      <w:r>
        <w:rPr>
          <w:rFonts w:hint="eastAsia"/>
        </w:rPr>
        <w:t>更新</w:t>
      </w:r>
      <w:r>
        <w:t>了</w:t>
      </w:r>
      <w:r>
        <w:rPr>
          <w:rFonts w:hint="eastAsia"/>
        </w:rPr>
        <w:t>相关</w:t>
      </w:r>
      <w:r>
        <w:t>小节的标号</w:t>
      </w:r>
    </w:p>
  </w:comment>
  <w:comment w:id="115" w:author="PENGFEI ZHAN" w:date="2016-04-08T16:13:00Z" w:initials="PZ">
    <w:p w14:paraId="77098F49" w14:textId="29FEBC8E" w:rsidR="00CE3C76" w:rsidRDefault="00CE3C76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61" w:author="chenyang" w:date="2016-04-08T16:13:00Z" w:initials="c">
    <w:p w14:paraId="39101B27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189" w:author="PENGFEI ZHAN" w:date="2016-04-08T16:13:00Z" w:initials="PZ">
    <w:p w14:paraId="78291E52" w14:textId="648C117F" w:rsidR="00CE3C76" w:rsidRDefault="00CE3C76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242" w:author="PENGFEI ZHAN" w:date="2016-04-08T16:13:00Z" w:initials="PZ">
    <w:p w14:paraId="45496BB3" w14:textId="410D42A2" w:rsidR="00CE3C76" w:rsidRDefault="00CE3C76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A2A1C3" w15:done="0"/>
  <w15:commentEx w15:paraId="225AF56C" w15:done="0"/>
  <w15:commentEx w15:paraId="33A17682" w15:done="0"/>
  <w15:commentEx w15:paraId="1685EA4F" w15:done="0"/>
  <w15:commentEx w15:paraId="075A930F" w15:done="0"/>
  <w15:commentEx w15:paraId="2A7A8369" w15:done="0"/>
  <w15:commentEx w15:paraId="17DE103B" w15:paraIdParent="2A7A8369" w15:done="0"/>
  <w15:commentEx w15:paraId="77098F49" w15:done="0"/>
  <w15:commentEx w15:paraId="39101B27" w15:done="0"/>
  <w15:commentEx w15:paraId="78291E52" w15:done="0"/>
  <w15:commentEx w15:paraId="45496B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38792" w14:textId="77777777" w:rsidR="00C377E3" w:rsidRDefault="00C377E3" w:rsidP="00BD1FEB">
      <w:pPr>
        <w:spacing w:line="240" w:lineRule="auto"/>
      </w:pPr>
      <w:r>
        <w:separator/>
      </w:r>
    </w:p>
  </w:endnote>
  <w:endnote w:type="continuationSeparator" w:id="0">
    <w:p w14:paraId="6FE0CED3" w14:textId="77777777" w:rsidR="00C377E3" w:rsidRDefault="00C377E3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3E286" w14:textId="77777777" w:rsidR="00C377E3" w:rsidRDefault="00C377E3" w:rsidP="00BD1FEB">
      <w:pPr>
        <w:spacing w:line="240" w:lineRule="auto"/>
      </w:pPr>
      <w:r>
        <w:separator/>
      </w:r>
    </w:p>
  </w:footnote>
  <w:footnote w:type="continuationSeparator" w:id="0">
    <w:p w14:paraId="05F8755F" w14:textId="77777777" w:rsidR="00C377E3" w:rsidRDefault="00C377E3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CE3C76" w:rsidRDefault="00CE3C76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ang">
    <w15:presenceInfo w15:providerId="None" w15:userId="chenyang"/>
  </w15:person>
  <w15:person w15:author="ACT-LKR">
    <w15:presenceInfo w15:providerId="None" w15:userId="ACT-L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95884"/>
    <w:rsid w:val="000A5719"/>
    <w:rsid w:val="000E42EF"/>
    <w:rsid w:val="001202C6"/>
    <w:rsid w:val="00126030"/>
    <w:rsid w:val="001639A7"/>
    <w:rsid w:val="001E5915"/>
    <w:rsid w:val="002B690E"/>
    <w:rsid w:val="00300DCD"/>
    <w:rsid w:val="003806DE"/>
    <w:rsid w:val="00393E61"/>
    <w:rsid w:val="00430143"/>
    <w:rsid w:val="00491F49"/>
    <w:rsid w:val="00494A55"/>
    <w:rsid w:val="004C6E95"/>
    <w:rsid w:val="004C7637"/>
    <w:rsid w:val="004F3F4A"/>
    <w:rsid w:val="0050611B"/>
    <w:rsid w:val="00510CFD"/>
    <w:rsid w:val="005178DA"/>
    <w:rsid w:val="005218F1"/>
    <w:rsid w:val="00564F1D"/>
    <w:rsid w:val="0070234B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35E43"/>
    <w:rsid w:val="00B54B67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E2603C"/>
    <w:rsid w:val="00E324F2"/>
    <w:rsid w:val="00ED5AFE"/>
    <w:rsid w:val="00EF174B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BF6D0-07B8-4AF2-89E1-49CC44D9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2</cp:revision>
  <dcterms:created xsi:type="dcterms:W3CDTF">2016-05-03T07:40:00Z</dcterms:created>
  <dcterms:modified xsi:type="dcterms:W3CDTF">2016-05-03T07:40:00Z</dcterms:modified>
</cp:coreProperties>
</file>