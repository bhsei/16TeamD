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24201CFC" w:rsidR="001639A7" w:rsidRPr="009941CA" w:rsidRDefault="00A27D65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  <w:rPrChange w:id="0" w:author="PENGFEI ZHAN" w:date="2016-04-08T15:58:00Z">
            <w:rPr/>
          </w:rPrChange>
        </w:rPr>
        <w:pPrChange w:id="1" w:author="PENGFEI ZHAN" w:date="2016-04-08T15:59:00Z">
          <w:pPr>
            <w:widowControl/>
            <w:adjustRightInd/>
            <w:spacing w:line="240" w:lineRule="auto"/>
            <w:ind w:leftChars="200" w:left="5900" w:hangingChars="1250" w:hanging="5500"/>
            <w:textAlignment w:val="auto"/>
          </w:pPr>
        </w:pPrChange>
      </w:pPr>
      <w:del w:id="2" w:author="PENGFEI ZHAN" w:date="2016-04-08T15:59:00Z">
        <w:r w:rsidDel="009941CA">
          <w:rPr>
            <w:rFonts w:hint="eastAsia"/>
            <w:sz w:val="44"/>
            <w:szCs w:val="44"/>
          </w:rPr>
          <w:delText>—</w:delText>
        </w:r>
      </w:del>
      <w:ins w:id="3" w:author="PENGFEI ZHAN" w:date="2016-04-08T15:58:00Z">
        <w:r w:rsidR="009941CA" w:rsidRPr="009941CA">
          <w:rPr>
            <w:rFonts w:hint="eastAsia"/>
            <w:sz w:val="44"/>
            <w:szCs w:val="44"/>
            <w:rPrChange w:id="4" w:author="PENGFEI ZHAN" w:date="2016-04-08T15:58:00Z">
              <w:rPr>
                <w:rFonts w:hint="eastAsia"/>
                <w:sz w:val="24"/>
              </w:rPr>
            </w:rPrChange>
          </w:rPr>
          <w:t>基于</w:t>
        </w:r>
        <w:r w:rsidR="009941CA" w:rsidRPr="009941CA">
          <w:rPr>
            <w:sz w:val="44"/>
            <w:szCs w:val="44"/>
            <w:rPrChange w:id="5" w:author="PENGFEI ZHAN" w:date="2016-04-08T15:58:00Z">
              <w:rPr>
                <w:sz w:val="24"/>
              </w:rPr>
            </w:rPrChange>
          </w:rPr>
          <w:t>MPXJ</w:t>
        </w:r>
        <w:r w:rsidR="009941CA" w:rsidRPr="009941CA">
          <w:rPr>
            <w:rFonts w:hint="eastAsia"/>
            <w:sz w:val="44"/>
            <w:szCs w:val="44"/>
            <w:rPrChange w:id="6" w:author="PENGFEI ZHAN" w:date="2016-04-08T15:58:00Z">
              <w:rPr>
                <w:rFonts w:hint="eastAsia"/>
                <w:sz w:val="24"/>
              </w:rPr>
            </w:rPrChange>
          </w:rPr>
          <w:t>的</w:t>
        </w:r>
      </w:ins>
      <w:ins w:id="7" w:author="PENGFEI ZHAN" w:date="2016-04-08T15:59:00Z">
        <w:r w:rsidR="009941CA">
          <w:rPr>
            <w:rFonts w:hint="eastAsia"/>
            <w:sz w:val="44"/>
            <w:szCs w:val="44"/>
          </w:rPr>
          <w:t>*.</w:t>
        </w:r>
      </w:ins>
      <w:proofErr w:type="spellStart"/>
      <w:ins w:id="8" w:author="PENGFEI ZHAN" w:date="2016-04-08T15:58:00Z">
        <w:r w:rsidR="009941CA" w:rsidRPr="009941CA">
          <w:rPr>
            <w:sz w:val="44"/>
            <w:szCs w:val="44"/>
            <w:rPrChange w:id="9" w:author="PENGFEI ZHAN" w:date="2016-04-08T15:58:00Z">
              <w:rPr>
                <w:sz w:val="24"/>
              </w:rPr>
            </w:rPrChange>
          </w:rPr>
          <w:t>mpp</w:t>
        </w:r>
        <w:proofErr w:type="spellEnd"/>
        <w:r w:rsidR="009941CA" w:rsidRPr="009941CA">
          <w:rPr>
            <w:rFonts w:hint="eastAsia"/>
            <w:sz w:val="44"/>
            <w:szCs w:val="44"/>
            <w:rPrChange w:id="10" w:author="PENGFEI ZHAN" w:date="2016-04-08T15:58:00Z">
              <w:rPr>
                <w:rFonts w:hint="eastAsia"/>
                <w:sz w:val="24"/>
              </w:rPr>
            </w:rPrChange>
          </w:rPr>
          <w:t>文件信息读取的</w:t>
        </w:r>
        <w:r w:rsidR="009941CA" w:rsidRPr="009941CA">
          <w:rPr>
            <w:sz w:val="44"/>
            <w:szCs w:val="44"/>
            <w:rPrChange w:id="11" w:author="PENGFEI ZHAN" w:date="2016-04-08T15:58:00Z">
              <w:rPr>
                <w:sz w:val="24"/>
              </w:rPr>
            </w:rPrChange>
          </w:rPr>
          <w:t>JAVA</w:t>
        </w:r>
        <w:r w:rsidR="009941CA" w:rsidRPr="009941CA">
          <w:rPr>
            <w:rFonts w:hint="eastAsia"/>
            <w:sz w:val="44"/>
            <w:szCs w:val="44"/>
            <w:rPrChange w:id="12" w:author="PENGFEI ZHAN" w:date="2016-04-08T15:58:00Z">
              <w:rPr>
                <w:rFonts w:hint="eastAsia"/>
                <w:sz w:val="24"/>
              </w:rPr>
            </w:rPrChange>
          </w:rPr>
          <w:t>桌面应用</w:t>
        </w:r>
      </w:ins>
      <w:ins w:id="13" w:author="PENGFEI ZHAN" w:date="2016-04-08T15:59:00Z">
        <w:r w:rsidR="009941CA">
          <w:rPr>
            <w:rFonts w:hint="eastAsia"/>
            <w:sz w:val="44"/>
            <w:szCs w:val="44"/>
          </w:rPr>
          <w:t>——</w:t>
        </w:r>
      </w:ins>
      <w:commentRangeStart w:id="14"/>
      <w:ins w:id="15" w:author="PENGFEI ZHAN" w:date="2016-04-08T15:58:00Z">
        <w:r w:rsidR="009941CA" w:rsidRPr="009941CA">
          <w:rPr>
            <w:sz w:val="44"/>
            <w:szCs w:val="44"/>
            <w:rPrChange w:id="16" w:author="PENGFEI ZHAN" w:date="2016-04-08T15:58:00Z">
              <w:rPr>
                <w:sz w:val="24"/>
              </w:rPr>
            </w:rPrChange>
          </w:rPr>
          <w:t>Mini Projec</w:t>
        </w:r>
        <w:r w:rsidR="009941CA" w:rsidRPr="009941CA">
          <w:rPr>
            <w:sz w:val="44"/>
            <w:rPrChange w:id="17" w:author="PENGFEI ZHAN" w:date="2016-04-08T15:58:00Z">
              <w:rPr>
                <w:sz w:val="24"/>
              </w:rPr>
            </w:rPrChange>
          </w:rPr>
          <w:t>t</w:t>
        </w:r>
        <w:commentRangeEnd w:id="14"/>
        <w:r w:rsidR="009941CA" w:rsidRPr="009941CA">
          <w:rPr>
            <w:rStyle w:val="ac"/>
            <w:sz w:val="44"/>
            <w:rPrChange w:id="18" w:author="PENGFEI ZHAN" w:date="2016-04-08T15:58:00Z">
              <w:rPr>
                <w:rStyle w:val="ac"/>
              </w:rPr>
            </w:rPrChange>
          </w:rPr>
          <w:commentReference w:id="14"/>
        </w:r>
      </w:ins>
      <w:del w:id="19" w:author="PENGFEI ZHAN" w:date="2016-04-08T15:58:00Z">
        <w:r w:rsidR="001639A7" w:rsidRPr="009941CA" w:rsidDel="009941CA">
          <w:rPr>
            <w:sz w:val="44"/>
            <w:szCs w:val="44"/>
          </w:rPr>
          <w:delText>基于</w:delText>
        </w:r>
        <w:r w:rsidR="001639A7" w:rsidRPr="009941CA" w:rsidDel="009941CA">
          <w:rPr>
            <w:sz w:val="44"/>
            <w:szCs w:val="44"/>
          </w:rPr>
          <w:delText>*.mpp</w:delText>
        </w:r>
        <w:r w:rsidR="001639A7" w:rsidRPr="009941CA" w:rsidDel="009941CA">
          <w:rPr>
            <w:sz w:val="44"/>
            <w:szCs w:val="44"/>
          </w:rPr>
          <w:delText>文件的</w:delText>
        </w:r>
        <w:commentRangeStart w:id="20"/>
        <w:r w:rsidR="00CF5B0D" w:rsidRPr="009941CA" w:rsidDel="009941CA">
          <w:rPr>
            <w:sz w:val="44"/>
            <w:szCs w:val="44"/>
          </w:rPr>
          <w:delText>Mini Project</w:delText>
        </w:r>
        <w:commentRangeEnd w:id="20"/>
        <w:r w:rsidR="00CF5B0D" w:rsidRPr="009941CA" w:rsidDel="009941CA">
          <w:rPr>
            <w:rStyle w:val="ac"/>
            <w:sz w:val="44"/>
            <w:rPrChange w:id="21" w:author="PENGFEI ZHAN" w:date="2016-04-08T15:58:00Z">
              <w:rPr>
                <w:rStyle w:val="ac"/>
              </w:rPr>
            </w:rPrChange>
          </w:rPr>
          <w:commentReference w:id="20"/>
        </w:r>
        <w:r w:rsidR="001639A7" w:rsidRPr="009941CA" w:rsidDel="009941CA">
          <w:rPr>
            <w:sz w:val="44"/>
            <w:szCs w:val="44"/>
          </w:rPr>
          <w:delText>桌面应用</w:delText>
        </w:r>
      </w:del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ins w:id="22" w:author="PENGFEI ZHAN" w:date="2016-04-08T16:01:00Z">
              <w:r>
                <w:rPr>
                  <w:rFonts w:hint="eastAsia"/>
                </w:rPr>
                <w:t>2016.4.8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ins w:id="23" w:author="PENGFEI ZHAN" w:date="2016-04-08T16:04:00Z">
              <w:r>
                <w:rPr>
                  <w:rFonts w:hint="eastAsia"/>
                </w:rPr>
                <w:t>3.0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  <w:rPr>
                <w:ins w:id="24" w:author="PENGFEI ZHAN" w:date="2016-04-08T16:02:00Z"/>
              </w:rPr>
            </w:pPr>
            <w:ins w:id="25" w:author="PENGFEI ZHAN" w:date="2016-04-08T16:02:00Z">
              <w:r>
                <w:rPr>
                  <w:rFonts w:hint="eastAsia"/>
                </w:rPr>
                <w:t>需求说明书标题</w:t>
              </w:r>
              <w:r>
                <w:rPr>
                  <w:rFonts w:hint="eastAsia"/>
                </w:rPr>
                <w:t>,</w:t>
              </w:r>
            </w:ins>
          </w:p>
          <w:p w14:paraId="7C732138" w14:textId="77777777" w:rsidR="002B690E" w:rsidRDefault="002B690E" w:rsidP="00DB1846">
            <w:pPr>
              <w:pStyle w:val="a8"/>
              <w:rPr>
                <w:ins w:id="26" w:author="PENGFEI ZHAN" w:date="2016-04-08T16:02:00Z"/>
              </w:rPr>
            </w:pPr>
            <w:ins w:id="27" w:author="PENGFEI ZHAN" w:date="2016-04-08T16:02:00Z"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需求分析理论</w:t>
              </w:r>
              <w:r>
                <w:rPr>
                  <w:rFonts w:hint="eastAsia"/>
                </w:rPr>
                <w:t>,</w:t>
              </w:r>
            </w:ins>
          </w:p>
          <w:p w14:paraId="79FD2C73" w14:textId="2B7CD358" w:rsidR="002B690E" w:rsidRDefault="002B690E" w:rsidP="00DB1846">
            <w:pPr>
              <w:pStyle w:val="a8"/>
              <w:rPr>
                <w:ins w:id="28" w:author="PENGFEI ZHAN" w:date="2016-04-08T16:03:00Z"/>
              </w:rPr>
            </w:pPr>
            <w:ins w:id="29" w:author="PENGFEI ZHAN" w:date="2016-04-08T16:02:00Z">
              <w:r>
                <w:rPr>
                  <w:rFonts w:hint="eastAsia"/>
                </w:rPr>
                <w:t>2.1</w:t>
              </w:r>
              <w:r>
                <w:rPr>
                  <w:rFonts w:hint="eastAsia"/>
                </w:rPr>
                <w:t>产品</w:t>
              </w:r>
            </w:ins>
            <w:ins w:id="30" w:author="PENGFEI ZHAN" w:date="2016-04-08T16:03:00Z">
              <w:r>
                <w:rPr>
                  <w:rFonts w:hint="eastAsia"/>
                </w:rPr>
                <w:t>信息</w:t>
              </w:r>
            </w:ins>
            <w:ins w:id="31" w:author="PENGFEI ZHAN" w:date="2016-04-08T16:02:00Z">
              <w:r>
                <w:rPr>
                  <w:rFonts w:hint="eastAsia"/>
                </w:rPr>
                <w:t>描述</w:t>
              </w:r>
            </w:ins>
          </w:p>
          <w:p w14:paraId="6EC4B035" w14:textId="7E60E604" w:rsidR="002B690E" w:rsidRDefault="002B690E" w:rsidP="00DB1846">
            <w:pPr>
              <w:pStyle w:val="a8"/>
              <w:rPr>
                <w:ins w:id="32" w:author="PENGFEI ZHAN" w:date="2016-04-08T16:12:00Z"/>
              </w:rPr>
            </w:pPr>
            <w:ins w:id="33" w:author="PENGFEI ZHAN" w:date="2016-04-08T16:03:00Z">
              <w:r>
                <w:rPr>
                  <w:rFonts w:hint="eastAsia"/>
                </w:rPr>
                <w:t>3.1</w:t>
              </w:r>
              <w:r>
                <w:rPr>
                  <w:rFonts w:hint="eastAsia"/>
                </w:rPr>
                <w:t>用例图标题</w:t>
              </w:r>
            </w:ins>
          </w:p>
          <w:p w14:paraId="6C8811D2" w14:textId="086169AA" w:rsidR="00EF174B" w:rsidRDefault="00EF174B" w:rsidP="00DB1846">
            <w:pPr>
              <w:pStyle w:val="a8"/>
              <w:rPr>
                <w:ins w:id="34" w:author="PENGFEI ZHAN" w:date="2016-04-08T16:02:00Z"/>
              </w:rPr>
            </w:pPr>
            <w:ins w:id="35" w:author="PENGFEI ZHAN" w:date="2016-04-08T16:12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  <w:r>
                <w:rPr>
                  <w:rFonts w:hint="eastAsia"/>
                </w:rPr>
                <w:t>101</w:t>
              </w:r>
            </w:ins>
          </w:p>
          <w:p w14:paraId="46DE9227" w14:textId="56350E9F" w:rsidR="002B690E" w:rsidRDefault="002B690E" w:rsidP="00DB1846">
            <w:pPr>
              <w:pStyle w:val="a8"/>
            </w:pPr>
            <w:ins w:id="36" w:author="PENGFEI ZHAN" w:date="2016-04-08T16:03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</w:ins>
            <w:ins w:id="37" w:author="PENGFEI ZHAN" w:date="2016-04-08T16:13:00Z">
              <w:r w:rsidR="00EF174B">
                <w:rPr>
                  <w:rFonts w:hint="eastAsia"/>
                </w:rPr>
                <w:t>自动计划及手动计划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  <w:rPr>
                <w:ins w:id="38" w:author="PENGFEI ZHAN" w:date="2016-04-08T16:13:00Z"/>
              </w:rPr>
            </w:pPr>
            <w:ins w:id="39" w:author="PENGFEI ZHAN" w:date="2016-04-08T16:02:00Z">
              <w:r>
                <w:rPr>
                  <w:rFonts w:hint="eastAsia"/>
                </w:rPr>
                <w:t>主要根据课上</w:t>
              </w:r>
              <w:r>
                <w:t>老师</w:t>
              </w:r>
              <w:r>
                <w:rPr>
                  <w:rFonts w:hint="eastAsia"/>
                </w:rPr>
                <w:t>提出的</w:t>
              </w:r>
              <w:r>
                <w:t>问题</w:t>
              </w:r>
              <w:r>
                <w:rPr>
                  <w:rFonts w:hint="eastAsia"/>
                </w:rPr>
                <w:t>进行了</w:t>
              </w:r>
              <w:r>
                <w:t>修改</w:t>
              </w:r>
            </w:ins>
          </w:p>
          <w:p w14:paraId="7A533ACF" w14:textId="77777777" w:rsidR="00EF174B" w:rsidRDefault="00EF174B" w:rsidP="00DB1846">
            <w:pPr>
              <w:pStyle w:val="a8"/>
              <w:rPr>
                <w:ins w:id="40" w:author="PENGFEI ZHAN" w:date="2016-04-08T16:13:00Z"/>
              </w:rPr>
            </w:pPr>
            <w:ins w:id="41" w:author="PENGFEI ZHAN" w:date="2016-04-08T16:13:00Z">
              <w:r>
                <w:rPr>
                  <w:rFonts w:hint="eastAsia"/>
                </w:rPr>
                <w:t>在用例说明</w:t>
              </w:r>
              <w:r>
                <w:rPr>
                  <w:rFonts w:hint="eastAsia"/>
                </w:rPr>
                <w:t>101</w:t>
              </w:r>
              <w:r>
                <w:rPr>
                  <w:rFonts w:hint="eastAsia"/>
                </w:rPr>
                <w:t>中插入若未能打开</w:t>
              </w:r>
              <w:r>
                <w:rPr>
                  <w:rFonts w:hint="eastAsia"/>
                </w:rPr>
                <w:t>.</w:t>
              </w:r>
              <w:proofErr w:type="spellStart"/>
              <w:r>
                <w:rPr>
                  <w:rFonts w:hint="eastAsia"/>
                </w:rPr>
                <w:t>mpp</w:t>
              </w:r>
              <w:proofErr w:type="spellEnd"/>
              <w:r>
                <w:rPr>
                  <w:rFonts w:hint="eastAsia"/>
                </w:rPr>
                <w:t>文件的解决方法</w:t>
              </w:r>
            </w:ins>
          </w:p>
          <w:p w14:paraId="6399C585" w14:textId="3558DE9A" w:rsidR="00EF174B" w:rsidRPr="00EF174B" w:rsidRDefault="00EF174B" w:rsidP="00DB1846">
            <w:pPr>
              <w:pStyle w:val="a8"/>
            </w:pPr>
            <w:ins w:id="42" w:author="PENGFEI ZHAN" w:date="2016-04-08T16:13:00Z">
              <w:r>
                <w:rPr>
                  <w:rFonts w:hint="eastAsia"/>
                </w:rPr>
                <w:t>在用例说明后插入自动计划及手动计划的注释。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ins w:id="43" w:author="PENGFEI ZHAN" w:date="2016-04-08T16:02:00Z">
              <w:r>
                <w:t>詹鹏飞</w:t>
              </w:r>
            </w:ins>
          </w:p>
        </w:tc>
        <w:bookmarkStart w:id="44" w:name="_GoBack"/>
        <w:bookmarkEnd w:id="44"/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22FB0DDB" w:rsidR="00BD1FEB" w:rsidRDefault="001202C6" w:rsidP="00DB1846">
            <w:pPr>
              <w:pStyle w:val="a5"/>
            </w:pPr>
            <w:ins w:id="45" w:author="ACT-LKR" w:date="2016-04-12T19:00:00Z">
              <w:r>
                <w:rPr>
                  <w:rFonts w:hint="eastAsia"/>
                </w:rPr>
                <w:t>2016.4.12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389D0089" w:rsidR="00BD1FEB" w:rsidRDefault="004F3F4A" w:rsidP="00DB1846">
            <w:pPr>
              <w:pStyle w:val="a5"/>
            </w:pPr>
            <w:ins w:id="46" w:author="ACT-LKR" w:date="2016-04-12T19:00:00Z">
              <w:r>
                <w:rPr>
                  <w:rFonts w:hint="eastAsia"/>
                </w:rPr>
                <w:t>4.0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082EBF5B" w:rsidR="00BD1FEB" w:rsidRDefault="004F3F4A" w:rsidP="00DB1846">
            <w:pPr>
              <w:pStyle w:val="a8"/>
              <w:rPr>
                <w:rFonts w:hint="eastAsia"/>
              </w:rPr>
            </w:pPr>
            <w:ins w:id="47" w:author="ACT-LKR" w:date="2016-04-12T19:00:00Z">
              <w:r>
                <w:rPr>
                  <w:rFonts w:hint="eastAsia"/>
                </w:rPr>
                <w:t>2.2</w:t>
              </w:r>
              <w:r>
                <w:rPr>
                  <w:rFonts w:hint="eastAsia"/>
                </w:rPr>
                <w:t>用户类型</w:t>
              </w:r>
              <w:r>
                <w:t>分析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53A16FD7" w:rsidR="00BD1FEB" w:rsidRDefault="004F3F4A" w:rsidP="00DB1846">
            <w:pPr>
              <w:pStyle w:val="a8"/>
              <w:numPr>
                <w:ilvl w:val="12"/>
                <w:numId w:val="0"/>
              </w:numPr>
              <w:rPr>
                <w:rFonts w:hint="eastAsia"/>
              </w:rPr>
            </w:pPr>
            <w:ins w:id="48" w:author="ACT-LKR" w:date="2016-04-12T19:01:00Z">
              <w:r>
                <w:rPr>
                  <w:rFonts w:hint="eastAsia"/>
                </w:rPr>
                <w:t>删除了</w:t>
              </w:r>
              <w:r>
                <w:t>用户类型分析一节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34C60E5" w:rsidR="00BD1FEB" w:rsidRPr="004F3F4A" w:rsidRDefault="004F3F4A" w:rsidP="00DB1846">
            <w:pPr>
              <w:pStyle w:val="a5"/>
              <w:rPr>
                <w:rFonts w:hint="eastAsia"/>
              </w:rPr>
            </w:pPr>
            <w:ins w:id="49" w:author="ACT-LKR" w:date="2016-04-12T19:01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FCCE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38FD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77777777" w:rsidR="00BD1FEB" w:rsidRDefault="00BD1FEB" w:rsidP="00DB1846">
            <w:pPr>
              <w:pStyle w:val="a5"/>
            </w:pPr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CFC2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3532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77777777" w:rsidR="00BD1FEB" w:rsidRDefault="00BD1FEB" w:rsidP="00DB1846">
            <w:pPr>
              <w:pStyle w:val="a5"/>
            </w:pPr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1202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1202C6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1202C6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1202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1202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1202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1202C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50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50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51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51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52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52"/>
    </w:p>
    <w:p w14:paraId="3B63A6C2" w14:textId="4B4EE1E5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</w:t>
      </w:r>
      <w:commentRangeStart w:id="53"/>
      <w:del w:id="54" w:author="PENGFEI ZHAN" w:date="2016-04-08T15:32:00Z">
        <w:r w:rsidRPr="00F91995" w:rsidDel="00B35E43">
          <w:rPr>
            <w:rFonts w:hint="eastAsia"/>
            <w:sz w:val="24"/>
          </w:rPr>
          <w:delText>研究用户需求得到的东西</w:delText>
        </w:r>
      </w:del>
      <w:ins w:id="55" w:author="PENGFEI ZHAN" w:date="2016-04-08T15:32:00Z">
        <w:r w:rsidR="00B35E43">
          <w:rPr>
            <w:rFonts w:hint="eastAsia"/>
            <w:sz w:val="24"/>
          </w:rPr>
          <w:t>对用户想要实现的</w:t>
        </w:r>
      </w:ins>
      <w:ins w:id="56" w:author="PENGFEI ZHAN" w:date="2016-04-08T15:33:00Z">
        <w:r w:rsidR="00B35E43">
          <w:rPr>
            <w:rFonts w:hint="eastAsia"/>
            <w:sz w:val="24"/>
          </w:rPr>
          <w:t>功能进行</w:t>
        </w:r>
      </w:ins>
      <w:ins w:id="57" w:author="PENGFEI ZHAN" w:date="2016-04-08T15:34:00Z">
        <w:r w:rsidR="00B35E43">
          <w:rPr>
            <w:rFonts w:hint="eastAsia"/>
            <w:sz w:val="24"/>
          </w:rPr>
          <w:t>分析</w:t>
        </w:r>
      </w:ins>
      <w:r w:rsidRPr="00F91995">
        <w:rPr>
          <w:rFonts w:hint="eastAsia"/>
          <w:sz w:val="24"/>
        </w:rPr>
        <w:t>，</w:t>
      </w:r>
      <w:del w:id="58" w:author="PENGFEI ZHAN" w:date="2016-04-08T15:38:00Z">
        <w:r w:rsidRPr="00F91995" w:rsidDel="00B35E43">
          <w:rPr>
            <w:rFonts w:hint="eastAsia"/>
            <w:sz w:val="24"/>
          </w:rPr>
          <w:delText>完全</w:delText>
        </w:r>
      </w:del>
      <w:r w:rsidRPr="00F91995">
        <w:rPr>
          <w:rFonts w:hint="eastAsia"/>
          <w:sz w:val="24"/>
        </w:rPr>
        <w:t>理解用户</w:t>
      </w:r>
      <w:del w:id="59" w:author="PENGFEI ZHAN" w:date="2016-04-08T15:36:00Z">
        <w:r w:rsidRPr="00F91995" w:rsidDel="00B35E43">
          <w:rPr>
            <w:rFonts w:hint="eastAsia"/>
            <w:sz w:val="24"/>
          </w:rPr>
          <w:delText>对软件需求的完整功能</w:delText>
        </w:r>
      </w:del>
      <w:ins w:id="60" w:author="PENGFEI ZHAN" w:date="2016-04-08T15:36:00Z">
        <w:r w:rsidR="00B35E43">
          <w:rPr>
            <w:rFonts w:hint="eastAsia"/>
            <w:sz w:val="24"/>
          </w:rPr>
          <w:t>想要得到的该软件的完整功能</w:t>
        </w:r>
      </w:ins>
      <w:r w:rsidRPr="00F91995">
        <w:rPr>
          <w:rFonts w:hint="eastAsia"/>
          <w:sz w:val="24"/>
        </w:rPr>
        <w:t>，</w:t>
      </w:r>
      <w:del w:id="61" w:author="PENGFEI ZHAN" w:date="2016-04-08T15:37:00Z">
        <w:r w:rsidRPr="00F91995" w:rsidDel="00B35E43">
          <w:rPr>
            <w:rFonts w:hint="eastAsia"/>
            <w:sz w:val="24"/>
          </w:rPr>
          <w:delText>确认用户软件功能需求，建立可确认的、可验证</w:delText>
        </w:r>
      </w:del>
      <w:ins w:id="62" w:author="PENGFEI ZHAN" w:date="2016-04-08T15:37:00Z">
        <w:r w:rsidR="00B35E43">
          <w:rPr>
            <w:rFonts w:hint="eastAsia"/>
            <w:sz w:val="24"/>
          </w:rPr>
          <w:t>为将来进行软件设计提供</w:t>
        </w:r>
      </w:ins>
      <w:del w:id="63" w:author="PENGFEI ZHAN" w:date="2016-04-08T15:37:00Z">
        <w:r w:rsidRPr="00F91995" w:rsidDel="00B35E43">
          <w:rPr>
            <w:rFonts w:hint="eastAsia"/>
            <w:sz w:val="24"/>
          </w:rPr>
          <w:delText>的</w:delText>
        </w:r>
      </w:del>
      <w:commentRangeEnd w:id="53"/>
      <w:r w:rsidR="00B35E43">
        <w:rPr>
          <w:rStyle w:val="ac"/>
        </w:rPr>
        <w:commentReference w:id="53"/>
      </w:r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64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64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commentRangeStart w:id="65"/>
      <w:r w:rsidR="00CF5B0D">
        <w:rPr>
          <w:sz w:val="24"/>
        </w:rPr>
        <w:t>Mini Project</w:t>
      </w:r>
      <w:commentRangeEnd w:id="65"/>
      <w:r w:rsidR="00CF5B0D">
        <w:rPr>
          <w:rStyle w:val="ac"/>
        </w:rPr>
        <w:commentReference w:id="65"/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66" w:name="_Toc446516695"/>
      <w:r>
        <w:t>1.4</w:t>
      </w:r>
      <w:r>
        <w:rPr>
          <w:rFonts w:hint="eastAsia"/>
        </w:rPr>
        <w:t>参考资料</w:t>
      </w:r>
      <w:bookmarkEnd w:id="66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lastRenderedPageBreak/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67" w:name="_Toc446516696"/>
      <w:r>
        <w:rPr>
          <w:rFonts w:hint="eastAsia"/>
        </w:rPr>
        <w:t>2</w:t>
      </w:r>
      <w:r w:rsidRPr="00AD41B7">
        <w:rPr>
          <w:rFonts w:hint="eastAsia"/>
        </w:rPr>
        <w:t>总体概述</w:t>
      </w:r>
      <w:bookmarkEnd w:id="67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68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68"/>
    </w:p>
    <w:p w14:paraId="0340CDB6" w14:textId="743BDD51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del w:id="69" w:author="PENGFEI ZHAN" w:date="2016-04-08T15:39:00Z">
        <w:r w:rsidRPr="00F91995" w:rsidDel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本软件</w:delText>
        </w:r>
      </w:del>
      <w:commentRangeStart w:id="70"/>
      <w:ins w:id="71" w:author="PENGFEI ZHAN" w:date="2016-04-08T15:39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我们</w:t>
        </w:r>
      </w:ins>
      <w:ins w:id="72" w:author="PENGFEI ZHAN" w:date="2016-04-08T16:01:00Z">
        <w:r w:rsidR="009941CA">
          <w:rPr>
            <w:rFonts w:ascii="Arial" w:hAnsi="Arial" w:cs="Arial" w:hint="eastAsia"/>
            <w:color w:val="333333"/>
            <w:sz w:val="24"/>
            <w:shd w:val="clear" w:color="auto" w:fill="FFFFFF"/>
          </w:rPr>
          <w:t>预计</w:t>
        </w:r>
      </w:ins>
      <w:ins w:id="73" w:author="PENGFEI ZHAN" w:date="2016-04-08T15:40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设计的</w:t>
        </w:r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Mini Project</w:t>
        </w:r>
        <w:commentRangeEnd w:id="70"/>
        <w:r w:rsidR="00B35E43">
          <w:rPr>
            <w:rStyle w:val="ac"/>
          </w:rPr>
          <w:commentReference w:id="70"/>
        </w:r>
      </w:ins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3D87DFAC" w:rsidR="00393E61" w:rsidDel="001202C6" w:rsidRDefault="00393E61" w:rsidP="00F91995">
      <w:pPr>
        <w:pStyle w:val="2"/>
        <w:spacing w:beforeLines="50" w:before="156" w:afterLines="50" w:after="156"/>
        <w:rPr>
          <w:del w:id="74" w:author="ACT-LKR" w:date="2016-04-12T18:55:00Z"/>
          <w:shd w:val="clear" w:color="auto" w:fill="FFFFFF"/>
        </w:rPr>
      </w:pPr>
      <w:bookmarkStart w:id="75" w:name="_Toc446516698"/>
      <w:del w:id="76" w:author="ACT-LKR" w:date="2016-04-12T18:55:00Z">
        <w:r w:rsidDel="001202C6">
          <w:rPr>
            <w:shd w:val="clear" w:color="auto" w:fill="FFFFFF"/>
          </w:rPr>
          <w:delText>2.2</w:delText>
        </w:r>
        <w:r w:rsidDel="001202C6">
          <w:rPr>
            <w:rFonts w:hint="eastAsia"/>
            <w:shd w:val="clear" w:color="auto" w:fill="FFFFFF"/>
          </w:rPr>
          <w:delText>用户类型</w:delText>
        </w:r>
        <w:r w:rsidDel="001202C6">
          <w:rPr>
            <w:shd w:val="clear" w:color="auto" w:fill="FFFFFF"/>
          </w:rPr>
          <w:delText>分析</w:delText>
        </w:r>
        <w:bookmarkEnd w:id="75"/>
      </w:del>
    </w:p>
    <w:p w14:paraId="1245A381" w14:textId="45BC0739" w:rsidR="00393E61" w:rsidRPr="00F91995" w:rsidDel="001202C6" w:rsidRDefault="00393E61" w:rsidP="00F91995">
      <w:pPr>
        <w:ind w:firstLineChars="200" w:firstLine="480"/>
        <w:rPr>
          <w:del w:id="77" w:author="ACT-LKR" w:date="2016-04-12T18:55:00Z"/>
          <w:sz w:val="24"/>
        </w:rPr>
      </w:pPr>
      <w:del w:id="78" w:author="ACT-LKR" w:date="2016-04-12T18:55:00Z">
        <w:r w:rsidRPr="00F91995" w:rsidDel="001202C6">
          <w:rPr>
            <w:rFonts w:hint="eastAsia"/>
            <w:sz w:val="24"/>
          </w:rPr>
          <w:delText>本软件</w:delText>
        </w:r>
        <w:r w:rsidRPr="00F91995" w:rsidDel="001202C6">
          <w:rPr>
            <w:sz w:val="24"/>
          </w:rPr>
          <w:delText>用户包括</w:delText>
        </w:r>
        <w:commentRangeStart w:id="79"/>
        <w:commentRangeStart w:id="80"/>
        <w:r w:rsidRPr="00F91995" w:rsidDel="001202C6">
          <w:rPr>
            <w:sz w:val="24"/>
          </w:rPr>
          <w:delText>项目管理人员</w:delText>
        </w:r>
        <w:r w:rsidRPr="00F91995" w:rsidDel="001202C6">
          <w:rPr>
            <w:rFonts w:hint="eastAsia"/>
            <w:sz w:val="24"/>
          </w:rPr>
          <w:delText>和</w:delText>
        </w:r>
        <w:r w:rsidRPr="00F91995" w:rsidDel="001202C6">
          <w:rPr>
            <w:sz w:val="24"/>
          </w:rPr>
          <w:delText>项目开发人员</w:delText>
        </w:r>
        <w:commentRangeEnd w:id="79"/>
        <w:r w:rsidR="00CF5B0D" w:rsidDel="001202C6">
          <w:rPr>
            <w:rStyle w:val="ac"/>
          </w:rPr>
          <w:commentReference w:id="79"/>
        </w:r>
      </w:del>
      <w:commentRangeEnd w:id="80"/>
      <w:r w:rsidR="001202C6">
        <w:rPr>
          <w:rStyle w:val="ac"/>
        </w:rPr>
        <w:commentReference w:id="80"/>
      </w:r>
      <w:del w:id="81" w:author="ACT-LKR" w:date="2016-04-12T18:55:00Z">
        <w:r w:rsidRPr="00F91995" w:rsidDel="001202C6">
          <w:rPr>
            <w:rFonts w:hint="eastAsia"/>
            <w:sz w:val="24"/>
          </w:rPr>
          <w:delText>。</w:delText>
        </w:r>
        <w:r w:rsidR="00CF5B0D" w:rsidRPr="00F91995" w:rsidDel="001202C6">
          <w:rPr>
            <w:sz w:val="24"/>
          </w:rPr>
          <w:delText>项目管理人员</w:delText>
        </w:r>
        <w:r w:rsidRPr="00F91995" w:rsidDel="001202C6">
          <w:rPr>
            <w:sz w:val="24"/>
          </w:rPr>
          <w:delText>可用本软件制定项目日程表，项目开发人员可参考该日程表开展</w:delText>
        </w:r>
        <w:r w:rsidRPr="00F91995" w:rsidDel="001202C6">
          <w:rPr>
            <w:rFonts w:hint="eastAsia"/>
            <w:sz w:val="24"/>
          </w:rPr>
          <w:delText>工作</w:delText>
        </w:r>
        <w:r w:rsidR="00B54B67" w:rsidRPr="00F91995" w:rsidDel="001202C6">
          <w:rPr>
            <w:rFonts w:hint="eastAsia"/>
            <w:sz w:val="24"/>
          </w:rPr>
          <w:delText>。</w:delText>
        </w:r>
      </w:del>
    </w:p>
    <w:p w14:paraId="149E5752" w14:textId="596DE4AE" w:rsidR="00B54B67" w:rsidRDefault="00B54B67" w:rsidP="00F91995">
      <w:pPr>
        <w:pStyle w:val="2"/>
        <w:spacing w:beforeLines="50" w:before="156" w:afterLines="50" w:after="156"/>
      </w:pPr>
      <w:bookmarkStart w:id="82" w:name="_Toc446516699"/>
      <w:r>
        <w:rPr>
          <w:rFonts w:hint="eastAsia"/>
        </w:rPr>
        <w:t>2.</w:t>
      </w:r>
      <w:ins w:id="83" w:author="ACT-LKR" w:date="2016-04-12T18:55:00Z">
        <w:r w:rsidR="001202C6">
          <w:rPr>
            <w:rFonts w:hint="eastAsia"/>
          </w:rPr>
          <w:t>2</w:t>
        </w:r>
      </w:ins>
      <w:del w:id="84" w:author="ACT-LKR" w:date="2016-04-12T18:55:00Z">
        <w:r w:rsidDel="001202C6">
          <w:rPr>
            <w:rFonts w:hint="eastAsia"/>
          </w:rPr>
          <w:delText>3</w:delText>
        </w:r>
      </w:del>
      <w:r>
        <w:rPr>
          <w:rFonts w:hint="eastAsia"/>
        </w:rPr>
        <w:t>运行环境</w:t>
      </w:r>
      <w:bookmarkEnd w:id="82"/>
    </w:p>
    <w:p w14:paraId="198894E5" w14:textId="67EAD248" w:rsidR="00B54B67" w:rsidRPr="00E3732E" w:rsidRDefault="00B54B67" w:rsidP="00F91995">
      <w:pPr>
        <w:pStyle w:val="3"/>
        <w:spacing w:beforeLines="50" w:before="156" w:afterLines="50" w:after="156"/>
      </w:pPr>
      <w:bookmarkStart w:id="85" w:name="_Toc446516700"/>
      <w:r w:rsidRPr="00E3732E">
        <w:t>2.</w:t>
      </w:r>
      <w:ins w:id="86" w:author="ACT-LKR" w:date="2016-04-12T18:55:00Z">
        <w:r w:rsidR="001202C6">
          <w:rPr>
            <w:rFonts w:hint="eastAsia"/>
          </w:rPr>
          <w:t>2</w:t>
        </w:r>
      </w:ins>
      <w:del w:id="87" w:author="ACT-LKR" w:date="2016-04-12T18:55:00Z">
        <w:r w:rsidDel="001202C6">
          <w:delText>3</w:delText>
        </w:r>
      </w:del>
      <w:r w:rsidRPr="00E3732E">
        <w:t>.1</w:t>
      </w:r>
      <w:r w:rsidRPr="00E3732E">
        <w:t>目标及架构</w:t>
      </w:r>
      <w:bookmarkEnd w:id="85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369203A7" w:rsidR="00B54B67" w:rsidRPr="00E3732E" w:rsidRDefault="00B54B67" w:rsidP="00F91995">
      <w:pPr>
        <w:pStyle w:val="3"/>
        <w:spacing w:beforeLines="50" w:before="156" w:afterLines="50" w:after="156"/>
      </w:pPr>
      <w:bookmarkStart w:id="88" w:name="_Toc446516701"/>
      <w:r w:rsidRPr="00E3732E">
        <w:t>2.</w:t>
      </w:r>
      <w:ins w:id="89" w:author="ACT-LKR" w:date="2016-04-12T18:55:00Z">
        <w:r w:rsidR="001202C6">
          <w:rPr>
            <w:rFonts w:hint="eastAsia"/>
          </w:rPr>
          <w:t>2</w:t>
        </w:r>
      </w:ins>
      <w:del w:id="90" w:author="ACT-LKR" w:date="2016-04-12T18:55:00Z">
        <w:r w:rsidDel="001202C6">
          <w:delText>3</w:delText>
        </w:r>
      </w:del>
      <w:r w:rsidRPr="00E3732E">
        <w:t xml:space="preserve">.2 </w:t>
      </w:r>
      <w:r w:rsidRPr="00E3732E">
        <w:t>主机</w:t>
      </w:r>
      <w:bookmarkEnd w:id="88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</w:r>
      <w:r w:rsidRPr="00F91995">
        <w:rPr>
          <w:sz w:val="24"/>
        </w:rPr>
        <w:lastRenderedPageBreak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1AA2DBF0" w:rsidR="00B54B67" w:rsidRDefault="00B54B67" w:rsidP="00F91995">
      <w:pPr>
        <w:pStyle w:val="2"/>
        <w:spacing w:beforeLines="50" w:before="156" w:afterLines="50" w:after="156"/>
      </w:pPr>
      <w:bookmarkStart w:id="91" w:name="_Toc446516702"/>
      <w:r>
        <w:rPr>
          <w:rFonts w:hint="eastAsia"/>
        </w:rPr>
        <w:t>2.</w:t>
      </w:r>
      <w:ins w:id="92" w:author="ACT-LKR" w:date="2016-04-12T18:55:00Z">
        <w:r w:rsidR="001202C6">
          <w:rPr>
            <w:rFonts w:hint="eastAsia"/>
          </w:rPr>
          <w:t>3</w:t>
        </w:r>
      </w:ins>
      <w:del w:id="93" w:author="ACT-LKR" w:date="2016-04-12T18:55:00Z">
        <w:r w:rsidDel="001202C6">
          <w:rPr>
            <w:rFonts w:hint="eastAsia"/>
          </w:rPr>
          <w:delText>4</w:delText>
        </w:r>
      </w:del>
      <w:r>
        <w:rPr>
          <w:rFonts w:hint="eastAsia"/>
        </w:rPr>
        <w:t>设计</w:t>
      </w:r>
      <w:r>
        <w:t>和实现的约束条件</w:t>
      </w:r>
      <w:bookmarkEnd w:id="91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072C569A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94" w:name="_Toc446516703"/>
      <w:r>
        <w:rPr>
          <w:shd w:val="clear" w:color="auto" w:fill="FFFFFF"/>
        </w:rPr>
        <w:t>2.</w:t>
      </w:r>
      <w:ins w:id="95" w:author="ACT-LKR" w:date="2016-04-12T18:55:00Z">
        <w:r w:rsidR="001202C6">
          <w:rPr>
            <w:rFonts w:hint="eastAsia"/>
            <w:shd w:val="clear" w:color="auto" w:fill="FFFFFF"/>
          </w:rPr>
          <w:t>4</w:t>
        </w:r>
      </w:ins>
      <w:del w:id="96" w:author="ACT-LKR" w:date="2016-04-12T18:55:00Z">
        <w:r w:rsidDel="001202C6">
          <w:rPr>
            <w:shd w:val="clear" w:color="auto" w:fill="FFFFFF"/>
          </w:rPr>
          <w:delText>5</w:delText>
        </w:r>
      </w:del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94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97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97"/>
    </w:p>
    <w:p w14:paraId="2488B318" w14:textId="02BE2B10" w:rsidR="00A1496D" w:rsidRDefault="00A1496D" w:rsidP="00A1496D">
      <w:pPr>
        <w:pStyle w:val="2"/>
      </w:pPr>
      <w:bookmarkStart w:id="98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del w:id="99" w:author="PENGFEI ZHAN" w:date="2016-04-08T15:41:00Z">
        <w:r w:rsidDel="00B35E43">
          <w:rPr>
            <w:rFonts w:hint="eastAsia"/>
          </w:rPr>
          <w:delText>图</w:delText>
        </w:r>
      </w:del>
      <w:bookmarkEnd w:id="98"/>
      <w:ins w:id="100" w:author="PENGFEI ZHAN" w:date="2016-04-08T15:41:00Z">
        <w:r w:rsidR="00B35E43">
          <w:rPr>
            <w:rFonts w:hint="eastAsia"/>
          </w:rPr>
          <w:t>模型</w:t>
        </w:r>
      </w:ins>
    </w:p>
    <w:p w14:paraId="1115BB1A" w14:textId="77777777" w:rsidR="00B35E43" w:rsidRDefault="0050611B">
      <w:pPr>
        <w:keepNext/>
        <w:rPr>
          <w:ins w:id="101" w:author="PENGFEI ZHAN" w:date="2016-04-08T15:44:00Z"/>
        </w:rPr>
        <w:pPrChange w:id="102" w:author="PENGFEI ZHAN" w:date="2016-04-08T15:44:00Z">
          <w:pPr/>
        </w:pPrChange>
      </w:pPr>
      <w:r>
        <w:rPr>
          <w:noProof/>
        </w:rPr>
        <w:drawing>
          <wp:inline distT="0" distB="0" distL="0" distR="0" wp14:anchorId="2EFF4AA2" wp14:editId="56682C04">
            <wp:extent cx="5135526" cy="692179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69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755D" w14:textId="56FB548B" w:rsidR="00950434" w:rsidRPr="00B35E43" w:rsidRDefault="00B35E43">
      <w:pPr>
        <w:pStyle w:val="af"/>
        <w:jc w:val="center"/>
        <w:rPr>
          <w:sz w:val="24"/>
          <w:rPrChange w:id="103" w:author="PENGFEI ZHAN" w:date="2016-04-08T15:44:00Z">
            <w:rPr/>
          </w:rPrChange>
        </w:rPr>
        <w:pPrChange w:id="104" w:author="PENGFEI ZHAN" w:date="2016-04-08T15:45:00Z">
          <w:pPr/>
        </w:pPrChange>
      </w:pPr>
      <w:commentRangeStart w:id="105"/>
      <w:ins w:id="106" w:author="PENGFEI ZHAN" w:date="2016-04-08T15:44:00Z">
        <w:r w:rsidRPr="00B35E43">
          <w:rPr>
            <w:rFonts w:hint="eastAsia"/>
            <w:sz w:val="24"/>
            <w:szCs w:val="24"/>
            <w:rPrChange w:id="107" w:author="PENGFEI ZHAN" w:date="2016-04-08T15:44:00Z">
              <w:rPr>
                <w:rFonts w:hint="eastAsia"/>
              </w:rPr>
            </w:rPrChange>
          </w:rPr>
          <w:t>图</w:t>
        </w:r>
        <w:del w:id="108" w:author="ACT-LKR" w:date="2016-04-12T18:52:00Z">
          <w:r w:rsidRPr="00B35E43" w:rsidDel="00095884">
            <w:rPr>
              <w:rFonts w:hint="eastAsia"/>
              <w:sz w:val="24"/>
              <w:szCs w:val="24"/>
              <w:rPrChange w:id="109" w:author="PENGFEI ZHAN" w:date="2016-04-08T15:44:00Z">
                <w:rPr>
                  <w:rFonts w:hint="eastAsia"/>
                </w:rPr>
              </w:rPrChange>
            </w:rPr>
            <w:delText>片</w:delText>
          </w:r>
          <w:r w:rsidRPr="00B35E43" w:rsidDel="00095884">
            <w:rPr>
              <w:sz w:val="24"/>
              <w:szCs w:val="24"/>
              <w:rPrChange w:id="110" w:author="PENGFEI ZHAN" w:date="2016-04-08T15:44:00Z">
                <w:rPr/>
              </w:rPrChange>
            </w:rPr>
            <w:delText xml:space="preserve">  </w:delText>
          </w:r>
        </w:del>
        <w:r w:rsidRPr="00B35E43">
          <w:rPr>
            <w:sz w:val="24"/>
            <w:szCs w:val="24"/>
            <w:rPrChange w:id="111" w:author="PENGFEI ZHAN" w:date="2016-04-08T15:44:00Z">
              <w:rPr/>
            </w:rPrChange>
          </w:rPr>
          <w:fldChar w:fldCharType="begin"/>
        </w:r>
        <w:r w:rsidRPr="00B35E43">
          <w:rPr>
            <w:sz w:val="24"/>
            <w:szCs w:val="24"/>
            <w:rPrChange w:id="112" w:author="PENGFEI ZHAN" w:date="2016-04-08T15:44:00Z">
              <w:rPr/>
            </w:rPrChange>
          </w:rPr>
          <w:instrText xml:space="preserve"> SEQ </w:instrText>
        </w:r>
        <w:r w:rsidRPr="00B35E43">
          <w:rPr>
            <w:rFonts w:hint="eastAsia"/>
            <w:sz w:val="24"/>
            <w:szCs w:val="24"/>
            <w:rPrChange w:id="113" w:author="PENGFEI ZHAN" w:date="2016-04-08T15:44:00Z">
              <w:rPr>
                <w:rFonts w:hint="eastAsia"/>
              </w:rPr>
            </w:rPrChange>
          </w:rPr>
          <w:instrText>图片</w:instrText>
        </w:r>
        <w:r w:rsidRPr="00B35E43">
          <w:rPr>
            <w:sz w:val="24"/>
            <w:szCs w:val="24"/>
            <w:rPrChange w:id="114" w:author="PENGFEI ZHAN" w:date="2016-04-08T15:44:00Z">
              <w:rPr/>
            </w:rPrChange>
          </w:rPr>
          <w:instrText xml:space="preserve">_ \* ARABIC </w:instrText>
        </w:r>
      </w:ins>
      <w:r w:rsidRPr="00B35E43">
        <w:rPr>
          <w:sz w:val="24"/>
          <w:szCs w:val="24"/>
          <w:rPrChange w:id="115" w:author="PENGFEI ZHAN" w:date="2016-04-08T15:44:00Z">
            <w:rPr/>
          </w:rPrChange>
        </w:rPr>
        <w:fldChar w:fldCharType="separate"/>
      </w:r>
      <w:ins w:id="116" w:author="PENGFEI ZHAN" w:date="2016-04-08T15:44:00Z">
        <w:r w:rsidRPr="00B35E43">
          <w:rPr>
            <w:noProof/>
            <w:sz w:val="24"/>
            <w:szCs w:val="24"/>
            <w:rPrChange w:id="117" w:author="PENGFEI ZHAN" w:date="2016-04-08T15:44:00Z">
              <w:rPr>
                <w:noProof/>
              </w:rPr>
            </w:rPrChange>
          </w:rPr>
          <w:t>1</w:t>
        </w:r>
        <w:r w:rsidRPr="00B35E43">
          <w:rPr>
            <w:sz w:val="24"/>
            <w:szCs w:val="24"/>
            <w:rPrChange w:id="118" w:author="PENGFEI ZHAN" w:date="2016-04-08T15:44:00Z">
              <w:rPr/>
            </w:rPrChange>
          </w:rPr>
          <w:fldChar w:fldCharType="end"/>
        </w:r>
        <w:r w:rsidRPr="00B35E43">
          <w:rPr>
            <w:sz w:val="24"/>
            <w:szCs w:val="24"/>
            <w:rPrChange w:id="119" w:author="PENGFEI ZHAN" w:date="2016-04-08T15:44:00Z">
              <w:rPr/>
            </w:rPrChange>
          </w:rPr>
          <w:t xml:space="preserve"> </w:t>
        </w:r>
      </w:ins>
      <w:ins w:id="120" w:author="ACT-LKR" w:date="2016-04-12T18:54:00Z">
        <w:r w:rsidR="00095884">
          <w:rPr>
            <w:rFonts w:hint="eastAsia"/>
            <w:sz w:val="24"/>
            <w:szCs w:val="24"/>
          </w:rPr>
          <w:t xml:space="preserve"> </w:t>
        </w:r>
      </w:ins>
      <w:ins w:id="121" w:author="PENGFEI ZHAN" w:date="2016-04-08T15:44:00Z">
        <w:del w:id="122" w:author="ACT-LKR" w:date="2016-04-12T18:54:00Z">
          <w:r w:rsidRPr="00B35E43" w:rsidDel="00095884">
            <w:rPr>
              <w:rFonts w:hint="eastAsia"/>
              <w:sz w:val="24"/>
              <w:szCs w:val="24"/>
              <w:rPrChange w:id="123" w:author="PENGFEI ZHAN" w:date="2016-04-08T15:44:00Z">
                <w:rPr>
                  <w:rFonts w:hint="eastAsia"/>
                </w:rPr>
              </w:rPrChange>
            </w:rPr>
            <w:delText>：</w:delText>
          </w:r>
        </w:del>
        <w:del w:id="124" w:author="ACT-LKR" w:date="2016-04-12T18:52:00Z">
          <w:r w:rsidRPr="00B35E43" w:rsidDel="00095884">
            <w:rPr>
              <w:rFonts w:hint="eastAsia"/>
              <w:sz w:val="24"/>
              <w:szCs w:val="24"/>
              <w:rPrChange w:id="125" w:author="PENGFEI ZHAN" w:date="2016-04-08T15:44:00Z">
                <w:rPr>
                  <w:rFonts w:hint="eastAsia"/>
                </w:rPr>
              </w:rPrChange>
            </w:rPr>
            <w:delText>本软件</w:delText>
          </w:r>
        </w:del>
        <w:r w:rsidRPr="00B35E43">
          <w:rPr>
            <w:rFonts w:hint="eastAsia"/>
            <w:sz w:val="24"/>
            <w:szCs w:val="24"/>
            <w:rPrChange w:id="126" w:author="PENGFEI ZHAN" w:date="2016-04-08T15:44:00Z">
              <w:rPr>
                <w:rFonts w:hint="eastAsia"/>
              </w:rPr>
            </w:rPrChange>
          </w:rPr>
          <w:t>用例图</w:t>
        </w:r>
      </w:ins>
      <w:commentRangeEnd w:id="105"/>
      <w:ins w:id="127" w:author="PENGFEI ZHAN" w:date="2016-04-08T15:45:00Z">
        <w:r>
          <w:rPr>
            <w:rStyle w:val="ac"/>
            <w:rFonts w:ascii="Times New Roman" w:eastAsia="宋体" w:hAnsi="Times New Roman" w:cs="Times New Roman"/>
          </w:rPr>
          <w:commentReference w:id="105"/>
        </w:r>
      </w:ins>
    </w:p>
    <w:p w14:paraId="08E23BDE" w14:textId="77777777" w:rsidR="00A1496D" w:rsidRPr="00A1496D" w:rsidRDefault="00A1496D" w:rsidP="00A1496D">
      <w:pPr>
        <w:pStyle w:val="2"/>
      </w:pPr>
      <w:bookmarkStart w:id="128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128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  <w:tblPrChange w:id="129" w:author="PENGFEI ZHAN" w:date="2016-04-08T17:13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3"/>
        <w:gridCol w:w="1756"/>
        <w:gridCol w:w="4332"/>
        <w:tblGridChange w:id="130">
          <w:tblGrid>
            <w:gridCol w:w="2263"/>
            <w:gridCol w:w="1756"/>
            <w:gridCol w:w="4332"/>
          </w:tblGrid>
        </w:tblGridChange>
      </w:tblGrid>
      <w:tr w:rsidR="00A2010E" w14:paraId="7753DFA1" w14:textId="77777777" w:rsidTr="00BC4C9A">
        <w:tc>
          <w:tcPr>
            <w:tcW w:w="2263" w:type="dxa"/>
            <w:tcPrChange w:id="131" w:author="PENGFEI ZHAN" w:date="2016-04-08T17:13:00Z">
              <w:tcPr>
                <w:tcW w:w="2263" w:type="dxa"/>
              </w:tcPr>
            </w:tcPrChange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  <w:tcPrChange w:id="132" w:author="PENGFEI ZHAN" w:date="2016-04-08T17:13:00Z">
              <w:tcPr>
                <w:tcW w:w="6033" w:type="dxa"/>
                <w:gridSpan w:val="2"/>
              </w:tcPr>
            </w:tcPrChange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BC4C9A">
        <w:tc>
          <w:tcPr>
            <w:tcW w:w="2263" w:type="dxa"/>
            <w:tcPrChange w:id="133" w:author="PENGFEI ZHAN" w:date="2016-04-08T17:13:00Z">
              <w:tcPr>
                <w:tcW w:w="2263" w:type="dxa"/>
              </w:tcPr>
            </w:tcPrChange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  <w:tcPrChange w:id="134" w:author="PENGFEI ZHAN" w:date="2016-04-08T17:13:00Z">
              <w:tcPr>
                <w:tcW w:w="6033" w:type="dxa"/>
                <w:gridSpan w:val="2"/>
              </w:tcPr>
            </w:tcPrChange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BC4C9A">
        <w:tc>
          <w:tcPr>
            <w:tcW w:w="2263" w:type="dxa"/>
            <w:tcPrChange w:id="135" w:author="PENGFEI ZHAN" w:date="2016-04-08T17:13:00Z">
              <w:tcPr>
                <w:tcW w:w="2263" w:type="dxa"/>
              </w:tcPr>
            </w:tcPrChange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  <w:tcPrChange w:id="136" w:author="PENGFEI ZHAN" w:date="2016-04-08T17:13:00Z">
              <w:tcPr>
                <w:tcW w:w="6033" w:type="dxa"/>
                <w:gridSpan w:val="2"/>
              </w:tcPr>
            </w:tcPrChange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BC4C9A">
        <w:tc>
          <w:tcPr>
            <w:tcW w:w="2263" w:type="dxa"/>
            <w:tcPrChange w:id="137" w:author="PENGFEI ZHAN" w:date="2016-04-08T17:13:00Z">
              <w:tcPr>
                <w:tcW w:w="2263" w:type="dxa"/>
              </w:tcPr>
            </w:tcPrChange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  <w:tcPrChange w:id="138" w:author="PENGFEI ZHAN" w:date="2016-04-08T17:13:00Z">
              <w:tcPr>
                <w:tcW w:w="6033" w:type="dxa"/>
                <w:gridSpan w:val="2"/>
              </w:tcPr>
            </w:tcPrChange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BC4C9A">
        <w:tc>
          <w:tcPr>
            <w:tcW w:w="2263" w:type="dxa"/>
            <w:tcPrChange w:id="139" w:author="PENGFEI ZHAN" w:date="2016-04-08T17:13:00Z">
              <w:tcPr>
                <w:tcW w:w="2263" w:type="dxa"/>
              </w:tcPr>
            </w:tcPrChange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  <w:tcPrChange w:id="140" w:author="PENGFEI ZHAN" w:date="2016-04-08T17:13:00Z">
              <w:tcPr>
                <w:tcW w:w="6033" w:type="dxa"/>
                <w:gridSpan w:val="2"/>
              </w:tcPr>
            </w:tcPrChange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BC4C9A">
        <w:tc>
          <w:tcPr>
            <w:tcW w:w="2263" w:type="dxa"/>
            <w:tcPrChange w:id="141" w:author="PENGFEI ZHAN" w:date="2016-04-08T17:13:00Z">
              <w:tcPr>
                <w:tcW w:w="2263" w:type="dxa"/>
              </w:tcPr>
            </w:tcPrChange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  <w:tcPrChange w:id="142" w:author="PENGFEI ZHAN" w:date="2016-04-08T17:13:00Z">
              <w:tcPr>
                <w:tcW w:w="6033" w:type="dxa"/>
                <w:gridSpan w:val="2"/>
              </w:tcPr>
            </w:tcPrChange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BC4C9A">
        <w:tc>
          <w:tcPr>
            <w:tcW w:w="2263" w:type="dxa"/>
            <w:tcPrChange w:id="143" w:author="PENGFEI ZHAN" w:date="2016-04-08T17:13:00Z">
              <w:tcPr>
                <w:tcW w:w="2263" w:type="dxa"/>
              </w:tcPr>
            </w:tcPrChange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  <w:tcPrChange w:id="144" w:author="PENGFEI ZHAN" w:date="2016-04-08T17:13:00Z">
              <w:tcPr>
                <w:tcW w:w="6033" w:type="dxa"/>
                <w:gridSpan w:val="2"/>
              </w:tcPr>
            </w:tcPrChange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BC4C9A">
        <w:tc>
          <w:tcPr>
            <w:tcW w:w="2263" w:type="dxa"/>
            <w:tcPrChange w:id="145" w:author="PENGFEI ZHAN" w:date="2016-04-08T17:13:00Z">
              <w:tcPr>
                <w:tcW w:w="2263" w:type="dxa"/>
              </w:tcPr>
            </w:tcPrChange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  <w:tcPrChange w:id="146" w:author="PENGFEI ZHAN" w:date="2016-04-08T17:13:00Z">
              <w:tcPr>
                <w:tcW w:w="6033" w:type="dxa"/>
                <w:gridSpan w:val="2"/>
              </w:tcPr>
            </w:tcPrChange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BC4C9A">
        <w:trPr>
          <w:trHeight w:val="233"/>
          <w:trPrChange w:id="147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148" w:author="PENGFEI ZHAN" w:date="2016-04-08T17:13:00Z">
              <w:tcPr>
                <w:tcW w:w="2263" w:type="dxa"/>
                <w:vMerge w:val="restart"/>
              </w:tcPr>
            </w:tcPrChange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  <w:tcPrChange w:id="149" w:author="PENGFEI ZHAN" w:date="2016-04-08T17:13:00Z">
              <w:tcPr>
                <w:tcW w:w="1701" w:type="dxa"/>
              </w:tcPr>
            </w:tcPrChange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  <w:tcPrChange w:id="150" w:author="PENGFEI ZHAN" w:date="2016-04-08T17:13:00Z">
              <w:tcPr>
                <w:tcW w:w="4332" w:type="dxa"/>
              </w:tcPr>
            </w:tcPrChange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151"/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commentRangeEnd w:id="151"/>
            <w:r w:rsidR="00CF5B0D">
              <w:rPr>
                <w:rStyle w:val="ac"/>
              </w:rPr>
              <w:commentReference w:id="151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BC4C9A">
        <w:trPr>
          <w:trHeight w:val="233"/>
          <w:trPrChange w:id="152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53" w:author="PENGFEI ZHAN" w:date="2016-04-08T17:13:00Z">
              <w:tcPr>
                <w:tcW w:w="2263" w:type="dxa"/>
                <w:vMerge/>
              </w:tcPr>
            </w:tcPrChange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54" w:author="PENGFEI ZHAN" w:date="2016-04-08T17:13:00Z">
              <w:tcPr>
                <w:tcW w:w="1701" w:type="dxa"/>
              </w:tcPr>
            </w:tcPrChange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  <w:tcPrChange w:id="155" w:author="PENGFEI ZHAN" w:date="2016-04-08T17:13:00Z">
              <w:tcPr>
                <w:tcW w:w="4332" w:type="dxa"/>
              </w:tcPr>
            </w:tcPrChange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BC4C9A">
        <w:trPr>
          <w:trHeight w:val="232"/>
          <w:trPrChange w:id="156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57" w:author="PENGFEI ZHAN" w:date="2016-04-08T17:13:00Z">
              <w:tcPr>
                <w:tcW w:w="2263" w:type="dxa"/>
                <w:vMerge/>
              </w:tcPr>
            </w:tcPrChange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58" w:author="PENGFEI ZHAN" w:date="2016-04-08T17:13:00Z">
              <w:tcPr>
                <w:tcW w:w="1701" w:type="dxa"/>
              </w:tcPr>
            </w:tcPrChange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59" w:author="PENGFEI ZHAN" w:date="2016-04-08T17:13:00Z">
              <w:tcPr>
                <w:tcW w:w="4332" w:type="dxa"/>
              </w:tcPr>
            </w:tcPrChange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Del="00BC4C9A" w14:paraId="1E5A6E5D" w14:textId="3BA6E454" w:rsidTr="00BC4C9A">
        <w:trPr>
          <w:trHeight w:val="77"/>
          <w:del w:id="160" w:author="PENGFEI ZHAN" w:date="2016-04-08T17:13:00Z"/>
          <w:trPrChange w:id="161" w:author="PENGFEI ZHAN" w:date="2016-04-08T17:13:00Z">
            <w:trPr>
              <w:trHeight w:val="77"/>
            </w:trPr>
          </w:trPrChange>
        </w:trPr>
        <w:tc>
          <w:tcPr>
            <w:tcW w:w="2263" w:type="dxa"/>
            <w:tcPrChange w:id="162" w:author="PENGFEI ZHAN" w:date="2016-04-08T17:13:00Z">
              <w:tcPr>
                <w:tcW w:w="2263" w:type="dxa"/>
              </w:tcPr>
            </w:tcPrChange>
          </w:tcPr>
          <w:p w14:paraId="4E4B9E47" w14:textId="23992A02" w:rsidR="009B51B0" w:rsidDel="00BC4C9A" w:rsidRDefault="009B51B0" w:rsidP="00A1496D">
            <w:pPr>
              <w:rPr>
                <w:del w:id="163" w:author="PENGFEI ZHAN" w:date="2016-04-08T17:13:00Z"/>
                <w:sz w:val="21"/>
                <w:szCs w:val="21"/>
              </w:rPr>
            </w:pPr>
            <w:del w:id="164" w:author="PENGFEI ZHAN" w:date="2016-04-08T17:13:00Z">
              <w:r w:rsidDel="00BC4C9A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88" w:type="dxa"/>
            <w:gridSpan w:val="2"/>
            <w:tcPrChange w:id="165" w:author="PENGFEI ZHAN" w:date="2016-04-08T17:13:00Z">
              <w:tcPr>
                <w:tcW w:w="6033" w:type="dxa"/>
                <w:gridSpan w:val="2"/>
              </w:tcPr>
            </w:tcPrChange>
          </w:tcPr>
          <w:p w14:paraId="4603E44E" w14:textId="45ED4CC4" w:rsidR="009B51B0" w:rsidDel="00BC4C9A" w:rsidRDefault="000157A4" w:rsidP="00A1496D">
            <w:pPr>
              <w:rPr>
                <w:del w:id="166" w:author="PENGFEI ZHAN" w:date="2016-04-08T17:13:00Z"/>
                <w:sz w:val="21"/>
                <w:szCs w:val="21"/>
              </w:rPr>
            </w:pPr>
            <w:del w:id="167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BC4C9A" w14:paraId="6FD50423" w14:textId="77777777" w:rsidTr="001202C6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ins w:id="168" w:author="PENGFEI ZHAN" w:date="2016-04-08T17:13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ins w:id="169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</w:tr>
      <w:tr w:rsidR="00BC4C9A" w14:paraId="5FE9AED6" w14:textId="77777777" w:rsidTr="001202C6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6A7E3294" w:rsidR="00BC4C9A" w:rsidRDefault="00BC4C9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del w:id="170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(</w:delText>
              </w:r>
              <w:r w:rsidDel="00EF174B">
                <w:rPr>
                  <w:sz w:val="21"/>
                  <w:szCs w:val="21"/>
                </w:rPr>
                <w:delText>numbered</w:delText>
              </w:r>
              <w:r w:rsidDel="00EF174B">
                <w:rPr>
                  <w:rFonts w:hint="eastAsia"/>
                  <w:sz w:val="21"/>
                  <w:szCs w:val="21"/>
                </w:rPr>
                <w:delText>)</w:delText>
              </w:r>
            </w:del>
            <w:ins w:id="171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ins w:id="172" w:author="PENGFEI ZHAN" w:date="2016-04-08T16:09:00Z">
              <w:r>
                <w:rPr>
                  <w:sz w:val="21"/>
                  <w:szCs w:val="21"/>
                </w:rPr>
                <w:t>如果用户未能成功打开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文件，则弹出报错窗口</w:t>
              </w:r>
            </w:ins>
          </w:p>
        </w:tc>
      </w:tr>
      <w:tr w:rsidR="00BC4C9A" w14:paraId="316696BA" w14:textId="77777777" w:rsidTr="001202C6">
        <w:trPr>
          <w:trHeight w:val="315"/>
          <w:ins w:id="173" w:author="PENGFEI ZHAN" w:date="2016-04-08T16:09:00Z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ins w:id="174" w:author="PENGFEI ZHAN" w:date="2016-04-08T16:09:00Z"/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ins w:id="175" w:author="PENGFEI ZHAN" w:date="2016-04-08T16:09:00Z"/>
                <w:sz w:val="21"/>
                <w:szCs w:val="21"/>
              </w:rPr>
            </w:pPr>
            <w:ins w:id="176" w:author="PENGFEI ZHAN" w:date="2016-04-08T16:09:00Z">
              <w:r>
                <w:rPr>
                  <w:rFonts w:hint="eastAsia"/>
                  <w:sz w:val="21"/>
                  <w:szCs w:val="21"/>
                </w:rPr>
                <w:t>Steps2</w:t>
              </w:r>
            </w:ins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ins w:id="177" w:author="PENGFEI ZHAN" w:date="2016-04-08T16:09:00Z"/>
                <w:sz w:val="21"/>
                <w:szCs w:val="21"/>
              </w:rPr>
            </w:pPr>
            <w:ins w:id="178" w:author="PENGFEI ZHAN" w:date="2016-04-08T16:11:00Z">
              <w:r>
                <w:rPr>
                  <w:sz w:val="21"/>
                  <w:szCs w:val="21"/>
                </w:rPr>
                <w:t>回到</w:t>
              </w:r>
              <w:r>
                <w:rPr>
                  <w:sz w:val="21"/>
                  <w:szCs w:val="21"/>
                </w:rPr>
                <w:t>Mini</w:t>
              </w:r>
              <w:r>
                <w:rPr>
                  <w:rFonts w:hint="eastAsia"/>
                  <w:sz w:val="21"/>
                  <w:szCs w:val="21"/>
                </w:rPr>
                <w:t xml:space="preserve"> Project</w:t>
              </w:r>
              <w:r>
                <w:rPr>
                  <w:rFonts w:hint="eastAsia"/>
                  <w:sz w:val="21"/>
                  <w:szCs w:val="21"/>
                </w:rPr>
                <w:t>主页面</w:t>
              </w:r>
            </w:ins>
          </w:p>
        </w:tc>
      </w:tr>
      <w:tr w:rsidR="00BC4C9A" w14:paraId="200981D6" w14:textId="77777777" w:rsidTr="001202C6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commentRangeStart w:id="179"/>
            <w:ins w:id="180" w:author="PENGFEI ZHAN" w:date="2016-04-08T16:12:00Z">
              <w:r>
                <w:rPr>
                  <w:sz w:val="21"/>
                  <w:szCs w:val="21"/>
                </w:rPr>
                <w:t>未能打开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commentRangeEnd w:id="179"/>
              <w:r>
                <w:rPr>
                  <w:rStyle w:val="ac"/>
                </w:rPr>
                <w:commentReference w:id="179"/>
              </w:r>
            </w:ins>
          </w:p>
        </w:tc>
      </w:tr>
      <w:tr w:rsidR="009B51B0" w14:paraId="4C373CFD" w14:textId="77777777" w:rsidTr="00BC4C9A">
        <w:trPr>
          <w:trHeight w:val="465"/>
          <w:trPrChange w:id="181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182" w:author="PENGFEI ZHAN" w:date="2016-04-08T17:13:00Z">
              <w:tcPr>
                <w:tcW w:w="2263" w:type="dxa"/>
                <w:vMerge w:val="restart"/>
              </w:tcPr>
            </w:tcPrChange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  <w:tcPrChange w:id="183" w:author="PENGFEI ZHAN" w:date="2016-04-08T17:13:00Z">
              <w:tcPr>
                <w:tcW w:w="6033" w:type="dxa"/>
                <w:gridSpan w:val="2"/>
              </w:tcPr>
            </w:tcPrChange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BC4C9A">
        <w:trPr>
          <w:trHeight w:val="233"/>
          <w:trPrChange w:id="184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85" w:author="PENGFEI ZHAN" w:date="2016-04-08T17:13:00Z">
              <w:tcPr>
                <w:tcW w:w="2263" w:type="dxa"/>
                <w:vMerge/>
              </w:tcPr>
            </w:tcPrChange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86" w:author="PENGFEI ZHAN" w:date="2016-04-08T17:13:00Z">
              <w:tcPr>
                <w:tcW w:w="1701" w:type="dxa"/>
              </w:tcPr>
            </w:tcPrChange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187" w:author="PENGFEI ZHAN" w:date="2016-04-08T17:13:00Z">
              <w:tcPr>
                <w:tcW w:w="4332" w:type="dxa"/>
              </w:tcPr>
            </w:tcPrChange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BC4C9A">
        <w:trPr>
          <w:trHeight w:val="232"/>
          <w:trPrChange w:id="188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89" w:author="PENGFEI ZHAN" w:date="2016-04-08T17:13:00Z">
              <w:tcPr>
                <w:tcW w:w="2263" w:type="dxa"/>
                <w:vMerge/>
              </w:tcPr>
            </w:tcPrChange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90" w:author="PENGFEI ZHAN" w:date="2016-04-08T17:13:00Z">
              <w:tcPr>
                <w:tcW w:w="1701" w:type="dxa"/>
              </w:tcPr>
            </w:tcPrChange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91" w:author="PENGFEI ZHAN" w:date="2016-04-08T17:13:00Z">
              <w:tcPr>
                <w:tcW w:w="4332" w:type="dxa"/>
              </w:tcPr>
            </w:tcPrChange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BC4C9A">
        <w:trPr>
          <w:trHeight w:val="465"/>
          <w:trPrChange w:id="192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193" w:author="PENGFEI ZHAN" w:date="2016-04-08T17:13:00Z">
              <w:tcPr>
                <w:tcW w:w="2263" w:type="dxa"/>
                <w:vMerge w:val="restart"/>
              </w:tcPr>
            </w:tcPrChange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  <w:tcPrChange w:id="194" w:author="PENGFEI ZHAN" w:date="2016-04-08T17:13:00Z">
              <w:tcPr>
                <w:tcW w:w="6033" w:type="dxa"/>
                <w:gridSpan w:val="2"/>
              </w:tcPr>
            </w:tcPrChange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BC4C9A">
        <w:trPr>
          <w:trHeight w:val="155"/>
          <w:trPrChange w:id="195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196" w:author="PENGFEI ZHAN" w:date="2016-04-08T17:13:00Z">
              <w:tcPr>
                <w:tcW w:w="2263" w:type="dxa"/>
                <w:vMerge/>
              </w:tcPr>
            </w:tcPrChange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97" w:author="PENGFEI ZHAN" w:date="2016-04-08T17:13:00Z">
              <w:tcPr>
                <w:tcW w:w="1701" w:type="dxa"/>
              </w:tcPr>
            </w:tcPrChange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  <w:tcPrChange w:id="198" w:author="PENGFEI ZHAN" w:date="2016-04-08T17:13:00Z">
              <w:tcPr>
                <w:tcW w:w="4332" w:type="dxa"/>
              </w:tcPr>
            </w:tcPrChange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BC4C9A">
        <w:trPr>
          <w:trHeight w:val="155"/>
          <w:trPrChange w:id="199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00" w:author="PENGFEI ZHAN" w:date="2016-04-08T17:13:00Z">
              <w:tcPr>
                <w:tcW w:w="2263" w:type="dxa"/>
                <w:vMerge/>
              </w:tcPr>
            </w:tcPrChange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1" w:author="PENGFEI ZHAN" w:date="2016-04-08T17:13:00Z">
              <w:tcPr>
                <w:tcW w:w="1701" w:type="dxa"/>
              </w:tcPr>
            </w:tcPrChange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02" w:author="PENGFEI ZHAN" w:date="2016-04-08T17:13:00Z">
              <w:tcPr>
                <w:tcW w:w="4332" w:type="dxa"/>
              </w:tcPr>
            </w:tcPrChange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BC4C9A">
        <w:trPr>
          <w:trHeight w:val="155"/>
          <w:trPrChange w:id="203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04" w:author="PENGFEI ZHAN" w:date="2016-04-08T17:13:00Z">
              <w:tcPr>
                <w:tcW w:w="2263" w:type="dxa"/>
                <w:vMerge/>
              </w:tcPr>
            </w:tcPrChange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5" w:author="PENGFEI ZHAN" w:date="2016-04-08T17:13:00Z">
              <w:tcPr>
                <w:tcW w:w="1701" w:type="dxa"/>
              </w:tcPr>
            </w:tcPrChange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06" w:author="PENGFEI ZHAN" w:date="2016-04-08T17:13:00Z">
              <w:tcPr>
                <w:tcW w:w="4332" w:type="dxa"/>
              </w:tcPr>
            </w:tcPrChange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Del="009B7603" w:rsidRDefault="00A1496D">
      <w:pPr>
        <w:rPr>
          <w:del w:id="207" w:author="PENGFEI ZHAN" w:date="2016-04-08T16:14:00Z"/>
          <w:sz w:val="21"/>
          <w:szCs w:val="21"/>
        </w:rPr>
        <w:pPrChange w:id="208" w:author="PENGFEI ZHAN" w:date="2016-04-08T16:14:00Z">
          <w:pPr>
            <w:ind w:firstLineChars="100" w:firstLine="210"/>
          </w:pPr>
        </w:pPrChange>
      </w:pPr>
    </w:p>
    <w:p w14:paraId="1BD1BE81" w14:textId="77777777" w:rsidR="009B7603" w:rsidRDefault="009B7603" w:rsidP="00A1496D">
      <w:pPr>
        <w:ind w:firstLineChars="100" w:firstLine="210"/>
        <w:rPr>
          <w:ins w:id="209" w:author="PENGFEI ZHAN" w:date="2016-04-08T16:14:00Z"/>
          <w:sz w:val="21"/>
          <w:szCs w:val="21"/>
        </w:rPr>
      </w:pPr>
    </w:p>
    <w:p w14:paraId="1A151CF4" w14:textId="77777777" w:rsidR="009B51B0" w:rsidDel="009B7603" w:rsidRDefault="009B51B0" w:rsidP="009B51B0">
      <w:pPr>
        <w:ind w:firstLineChars="100" w:firstLine="210"/>
        <w:rPr>
          <w:del w:id="210" w:author="PENGFEI ZHAN" w:date="2016-04-08T16:14:00Z"/>
          <w:sz w:val="21"/>
          <w:szCs w:val="21"/>
        </w:rPr>
      </w:pPr>
    </w:p>
    <w:p w14:paraId="37047058" w14:textId="77777777" w:rsidR="00F91995" w:rsidDel="009B7603" w:rsidRDefault="00F91995" w:rsidP="009B51B0">
      <w:pPr>
        <w:ind w:firstLineChars="100" w:firstLine="210"/>
        <w:rPr>
          <w:del w:id="211" w:author="PENGFEI ZHAN" w:date="2016-04-08T16:14:00Z"/>
          <w:sz w:val="21"/>
          <w:szCs w:val="21"/>
        </w:rPr>
      </w:pPr>
    </w:p>
    <w:p w14:paraId="4056A02F" w14:textId="77777777" w:rsidR="00F91995" w:rsidRDefault="00F91995">
      <w:pPr>
        <w:rPr>
          <w:sz w:val="21"/>
          <w:szCs w:val="21"/>
        </w:rPr>
        <w:pPrChange w:id="212" w:author="PENGFEI ZHAN" w:date="2016-04-08T16:14:00Z">
          <w:pPr>
            <w:ind w:firstLineChars="100" w:firstLine="210"/>
          </w:pPr>
        </w:pPrChange>
      </w:pPr>
    </w:p>
    <w:p w14:paraId="1376E5D5" w14:textId="77777777" w:rsidR="00BC4C9A" w:rsidRDefault="00BC4C9A" w:rsidP="00950434">
      <w:pPr>
        <w:ind w:firstLineChars="100" w:firstLine="221"/>
        <w:rPr>
          <w:ins w:id="213" w:author="PENGFEI ZHAN" w:date="2016-04-08T17:13:00Z"/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1DB3D4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7777777"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3AD30B4" w14:textId="77777777" w:rsidTr="00DB1846">
        <w:tc>
          <w:tcPr>
            <w:tcW w:w="2263" w:type="dxa"/>
          </w:tcPr>
          <w:p w14:paraId="06AE464E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6CBCE10" w14:textId="77777777"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14:paraId="64BB390F" w14:textId="77777777" w:rsidTr="00DB1846">
        <w:tc>
          <w:tcPr>
            <w:tcW w:w="2263" w:type="dxa"/>
          </w:tcPr>
          <w:p w14:paraId="16322AA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9B2A8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14:paraId="3D57CD63" w14:textId="77777777" w:rsidTr="00DB1846">
        <w:tc>
          <w:tcPr>
            <w:tcW w:w="2263" w:type="dxa"/>
          </w:tcPr>
          <w:p w14:paraId="7D88E13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735FDD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将任务模式修改为自动计划或手动计划</w:t>
            </w:r>
          </w:p>
        </w:tc>
      </w:tr>
      <w:tr w:rsidR="00950434" w14:paraId="1D29B71F" w14:textId="77777777" w:rsidTr="00DB1846">
        <w:tc>
          <w:tcPr>
            <w:tcW w:w="2263" w:type="dxa"/>
          </w:tcPr>
          <w:p w14:paraId="6C6F363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17FC1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0C6585C" w14:textId="77777777" w:rsidTr="00DB1846">
        <w:tc>
          <w:tcPr>
            <w:tcW w:w="2263" w:type="dxa"/>
          </w:tcPr>
          <w:p w14:paraId="6462EB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1FC8D5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B1FF730" w14:textId="77777777" w:rsidTr="00DB1846">
        <w:tc>
          <w:tcPr>
            <w:tcW w:w="2263" w:type="dxa"/>
          </w:tcPr>
          <w:p w14:paraId="2438858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767908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7B1B29" w14:textId="77777777" w:rsidTr="00DB1846">
        <w:tc>
          <w:tcPr>
            <w:tcW w:w="2263" w:type="dxa"/>
          </w:tcPr>
          <w:p w14:paraId="245AC11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AF0C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6B6800F" w14:textId="77777777" w:rsidTr="00DB1846">
        <w:tc>
          <w:tcPr>
            <w:tcW w:w="2263" w:type="dxa"/>
          </w:tcPr>
          <w:p w14:paraId="53CDF4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F3CB34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9E6DD56" w14:textId="77777777" w:rsidTr="00491F49">
        <w:trPr>
          <w:trHeight w:val="233"/>
        </w:trPr>
        <w:tc>
          <w:tcPr>
            <w:tcW w:w="2263" w:type="dxa"/>
            <w:vMerge w:val="restart"/>
          </w:tcPr>
          <w:p w14:paraId="525BB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3250ED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FB6264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14:paraId="7E00DCCA" w14:textId="77777777" w:rsidTr="00DB1846">
        <w:trPr>
          <w:trHeight w:val="233"/>
        </w:trPr>
        <w:tc>
          <w:tcPr>
            <w:tcW w:w="2263" w:type="dxa"/>
            <w:vMerge/>
          </w:tcPr>
          <w:p w14:paraId="58C615E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77777777"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2811B4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14:paraId="600799B0" w14:textId="77777777" w:rsidTr="00DB1846">
        <w:trPr>
          <w:trHeight w:val="232"/>
        </w:trPr>
        <w:tc>
          <w:tcPr>
            <w:tcW w:w="2263" w:type="dxa"/>
            <w:vMerge/>
          </w:tcPr>
          <w:p w14:paraId="02233BB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323D0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14:paraId="31BCC8CF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E9FCF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73EEF8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B183BBC" w14:textId="77777777" w:rsidTr="00DB1846">
        <w:trPr>
          <w:trHeight w:val="315"/>
        </w:trPr>
        <w:tc>
          <w:tcPr>
            <w:tcW w:w="2263" w:type="dxa"/>
            <w:vMerge/>
          </w:tcPr>
          <w:p w14:paraId="32707F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87C140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CB438AD" w14:textId="77777777" w:rsidTr="00DB1846">
        <w:trPr>
          <w:trHeight w:val="315"/>
        </w:trPr>
        <w:tc>
          <w:tcPr>
            <w:tcW w:w="2263" w:type="dxa"/>
            <w:vMerge/>
          </w:tcPr>
          <w:p w14:paraId="7BB87F5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1A89D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078D101" w14:textId="77777777" w:rsidTr="00DB1846">
        <w:trPr>
          <w:trHeight w:val="315"/>
        </w:trPr>
        <w:tc>
          <w:tcPr>
            <w:tcW w:w="2263" w:type="dxa"/>
            <w:vMerge/>
          </w:tcPr>
          <w:p w14:paraId="38EF23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2C5FC9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354508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5F6CF2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87609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22D7463" w14:textId="77777777" w:rsidTr="00DB1846">
        <w:trPr>
          <w:trHeight w:val="233"/>
        </w:trPr>
        <w:tc>
          <w:tcPr>
            <w:tcW w:w="2263" w:type="dxa"/>
            <w:vMerge/>
          </w:tcPr>
          <w:p w14:paraId="24A2DC4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E50F0A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D8485B4" w14:textId="77777777" w:rsidTr="00DB1846">
        <w:trPr>
          <w:trHeight w:val="232"/>
        </w:trPr>
        <w:tc>
          <w:tcPr>
            <w:tcW w:w="2263" w:type="dxa"/>
            <w:vMerge/>
          </w:tcPr>
          <w:p w14:paraId="64D6D0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577BC6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5A10B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700A17A4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39D2D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8B16CB" w14:textId="77777777" w:rsidTr="00DB1846">
        <w:trPr>
          <w:trHeight w:val="155"/>
        </w:trPr>
        <w:tc>
          <w:tcPr>
            <w:tcW w:w="2263" w:type="dxa"/>
            <w:vMerge/>
          </w:tcPr>
          <w:p w14:paraId="6940266D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7F18B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4CC5E61" w14:textId="77777777" w:rsidTr="00DB1846">
        <w:trPr>
          <w:trHeight w:val="155"/>
        </w:trPr>
        <w:tc>
          <w:tcPr>
            <w:tcW w:w="2263" w:type="dxa"/>
            <w:vMerge/>
          </w:tcPr>
          <w:p w14:paraId="0AF665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44F7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438EBA" w14:textId="77777777" w:rsidTr="00DB1846">
        <w:trPr>
          <w:trHeight w:val="155"/>
        </w:trPr>
        <w:tc>
          <w:tcPr>
            <w:tcW w:w="2263" w:type="dxa"/>
            <w:vMerge/>
          </w:tcPr>
          <w:p w14:paraId="5F4D9C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8B88E9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09C734D0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7F7C82F" w14:textId="77777777" w:rsidR="0094543E" w:rsidRPr="009941CA" w:rsidRDefault="0094543E">
      <w:pPr>
        <w:ind w:firstLineChars="100" w:firstLine="240"/>
        <w:rPr>
          <w:ins w:id="214" w:author="PENGFEI ZHAN" w:date="2016-04-08T15:56:00Z"/>
          <w:sz w:val="24"/>
          <w:rPrChange w:id="215" w:author="PENGFEI ZHAN" w:date="2016-04-08T15:56:00Z">
            <w:rPr>
              <w:ins w:id="216" w:author="PENGFEI ZHAN" w:date="2016-04-08T15:56:00Z"/>
              <w:sz w:val="21"/>
              <w:szCs w:val="21"/>
            </w:rPr>
          </w:rPrChange>
        </w:rPr>
        <w:pPrChange w:id="217" w:author="PENGFEI ZHAN" w:date="2016-04-08T15:56:00Z">
          <w:pPr>
            <w:ind w:firstLineChars="100" w:firstLine="210"/>
          </w:pPr>
        </w:pPrChange>
      </w:pPr>
      <w:commentRangeStart w:id="218"/>
      <w:ins w:id="219" w:author="PENGFEI ZHAN" w:date="2016-04-08T15:56:00Z">
        <w:r w:rsidRPr="009941CA">
          <w:rPr>
            <w:rFonts w:hint="eastAsia"/>
            <w:sz w:val="24"/>
            <w:rPrChange w:id="220" w:author="PENGFEI ZHAN" w:date="2016-04-08T15:56:00Z">
              <w:rPr>
                <w:rFonts w:hint="eastAsia"/>
                <w:sz w:val="21"/>
                <w:szCs w:val="21"/>
              </w:rPr>
            </w:rPrChange>
          </w:rPr>
          <w:lastRenderedPageBreak/>
          <w:t>注：自动计划：指的是分配</w:t>
        </w:r>
        <w:proofErr w:type="gramStart"/>
        <w:r w:rsidRPr="009941CA">
          <w:rPr>
            <w:rFonts w:hint="eastAsia"/>
            <w:sz w:val="24"/>
            <w:rPrChange w:id="221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完子任务</w:t>
        </w:r>
        <w:proofErr w:type="gramEnd"/>
        <w:r w:rsidRPr="009941CA">
          <w:rPr>
            <w:rFonts w:hint="eastAsia"/>
            <w:sz w:val="24"/>
            <w:rPrChange w:id="222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的时候</w:t>
        </w:r>
        <w:proofErr w:type="gramStart"/>
        <w:r w:rsidRPr="009941CA">
          <w:rPr>
            <w:rFonts w:hint="eastAsia"/>
            <w:sz w:val="24"/>
            <w:rPrChange w:id="223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父任务</w:t>
        </w:r>
        <w:proofErr w:type="gramEnd"/>
        <w:r w:rsidRPr="009941CA">
          <w:rPr>
            <w:rFonts w:hint="eastAsia"/>
            <w:sz w:val="24"/>
            <w:rPrChange w:id="224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按时间顺序自动分配时间长度。</w:t>
        </w:r>
      </w:ins>
    </w:p>
    <w:p w14:paraId="47C77157" w14:textId="77777777" w:rsidR="0094543E" w:rsidRPr="009941CA" w:rsidRDefault="0094543E">
      <w:pPr>
        <w:ind w:firstLineChars="100" w:firstLine="240"/>
        <w:rPr>
          <w:ins w:id="225" w:author="PENGFEI ZHAN" w:date="2016-04-08T15:56:00Z"/>
          <w:sz w:val="24"/>
          <w:rPrChange w:id="226" w:author="PENGFEI ZHAN" w:date="2016-04-08T15:56:00Z">
            <w:rPr>
              <w:ins w:id="227" w:author="PENGFEI ZHAN" w:date="2016-04-08T15:56:00Z"/>
              <w:sz w:val="21"/>
              <w:szCs w:val="21"/>
            </w:rPr>
          </w:rPrChange>
        </w:rPr>
        <w:pPrChange w:id="228" w:author="PENGFEI ZHAN" w:date="2016-04-08T15:56:00Z">
          <w:pPr>
            <w:ind w:firstLineChars="100" w:firstLine="210"/>
          </w:pPr>
        </w:pPrChange>
      </w:pPr>
      <w:ins w:id="229" w:author="PENGFEI ZHAN" w:date="2016-04-08T15:56:00Z">
        <w:r w:rsidRPr="009941CA">
          <w:rPr>
            <w:sz w:val="24"/>
            <w:rPrChange w:id="230" w:author="PENGFEI ZHAN" w:date="2016-04-08T15:56:00Z">
              <w:rPr>
                <w:sz w:val="21"/>
                <w:szCs w:val="21"/>
              </w:rPr>
            </w:rPrChange>
          </w:rPr>
          <w:tab/>
          <w:t xml:space="preserve">  </w:t>
        </w:r>
        <w:r w:rsidRPr="009941CA">
          <w:rPr>
            <w:rFonts w:hint="eastAsia"/>
            <w:sz w:val="24"/>
            <w:rPrChange w:id="231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手动计划：指的是分配子任务以及</w:t>
        </w:r>
        <w:proofErr w:type="gramStart"/>
        <w:r w:rsidRPr="009941CA">
          <w:rPr>
            <w:rFonts w:hint="eastAsia"/>
            <w:sz w:val="24"/>
            <w:rPrChange w:id="232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父任务</w:t>
        </w:r>
        <w:proofErr w:type="gramEnd"/>
        <w:r w:rsidRPr="009941CA">
          <w:rPr>
            <w:rFonts w:hint="eastAsia"/>
            <w:sz w:val="24"/>
            <w:rPrChange w:id="233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的时候均手动安排时间节点。</w:t>
        </w:r>
      </w:ins>
      <w:commentRangeEnd w:id="218"/>
      <w:ins w:id="234" w:author="PENGFEI ZHAN" w:date="2016-04-08T15:57:00Z">
        <w:r w:rsidR="009941CA">
          <w:rPr>
            <w:rStyle w:val="ac"/>
          </w:rPr>
          <w:commentReference w:id="218"/>
        </w:r>
      </w:ins>
    </w:p>
    <w:p w14:paraId="3A41CEBA" w14:textId="77777777" w:rsidR="00950434" w:rsidRPr="0094543E" w:rsidRDefault="00950434" w:rsidP="00A1496D">
      <w:pPr>
        <w:ind w:firstLineChars="100" w:firstLine="210"/>
        <w:rPr>
          <w:sz w:val="21"/>
          <w:szCs w:val="21"/>
        </w:rPr>
      </w:pPr>
    </w:p>
    <w:p w14:paraId="09A49422" w14:textId="77777777" w:rsidR="00F91995" w:rsidDel="009941CA" w:rsidRDefault="00F91995" w:rsidP="00A1496D">
      <w:pPr>
        <w:ind w:firstLineChars="100" w:firstLine="210"/>
        <w:rPr>
          <w:del w:id="235" w:author="PENGFEI ZHAN" w:date="2016-04-08T15:57:00Z"/>
          <w:sz w:val="21"/>
          <w:szCs w:val="21"/>
        </w:rPr>
      </w:pPr>
    </w:p>
    <w:p w14:paraId="09D398AC" w14:textId="77777777" w:rsidR="00F91995" w:rsidDel="009941CA" w:rsidRDefault="00F91995">
      <w:pPr>
        <w:rPr>
          <w:del w:id="236" w:author="PENGFEI ZHAN" w:date="2016-04-08T15:57:00Z"/>
          <w:sz w:val="21"/>
          <w:szCs w:val="21"/>
        </w:rPr>
        <w:pPrChange w:id="237" w:author="PENGFEI ZHAN" w:date="2016-04-08T15:56:00Z">
          <w:pPr>
            <w:ind w:firstLineChars="100" w:firstLine="210"/>
          </w:pPr>
        </w:pPrChange>
      </w:pPr>
    </w:p>
    <w:p w14:paraId="1594BA6E" w14:textId="77777777" w:rsidR="00F91995" w:rsidDel="0094543E" w:rsidRDefault="00F91995">
      <w:pPr>
        <w:rPr>
          <w:del w:id="238" w:author="PENGFEI ZHAN" w:date="2016-04-08T15:56:00Z"/>
          <w:sz w:val="21"/>
          <w:szCs w:val="21"/>
        </w:rPr>
        <w:pPrChange w:id="239" w:author="PENGFEI ZHAN" w:date="2016-04-08T15:56:00Z">
          <w:pPr>
            <w:ind w:firstLineChars="100" w:firstLine="210"/>
          </w:pPr>
        </w:pPrChange>
      </w:pPr>
    </w:p>
    <w:p w14:paraId="05C0CD6E" w14:textId="77777777" w:rsidR="00F91995" w:rsidRDefault="00F91995">
      <w:pPr>
        <w:rPr>
          <w:sz w:val="21"/>
          <w:szCs w:val="21"/>
        </w:rPr>
        <w:pPrChange w:id="240" w:author="PENGFEI ZHAN" w:date="2016-04-08T15:56:00Z">
          <w:pPr>
            <w:ind w:firstLineChars="100" w:firstLine="210"/>
          </w:pPr>
        </w:pPrChange>
      </w:pPr>
    </w:p>
    <w:p w14:paraId="5095A2AB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63931FB0" w14:textId="77777777" w:rsidR="00F91995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2866E146" w14:textId="77777777" w:rsidTr="007C0469">
        <w:tc>
          <w:tcPr>
            <w:tcW w:w="2263" w:type="dxa"/>
          </w:tcPr>
          <w:p w14:paraId="29381712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7D9C4FC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14:paraId="67901585" w14:textId="77777777" w:rsidTr="007C0469">
        <w:tc>
          <w:tcPr>
            <w:tcW w:w="2263" w:type="dxa"/>
          </w:tcPr>
          <w:p w14:paraId="0DDCF93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151BB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14:paraId="419C0BA9" w14:textId="77777777" w:rsidTr="007C0469">
        <w:tc>
          <w:tcPr>
            <w:tcW w:w="2263" w:type="dxa"/>
          </w:tcPr>
          <w:p w14:paraId="1D966FC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2F49E9D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14:paraId="3B2BAECE" w14:textId="77777777" w:rsidTr="007C0469">
        <w:tc>
          <w:tcPr>
            <w:tcW w:w="2263" w:type="dxa"/>
          </w:tcPr>
          <w:p w14:paraId="1A781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CB948D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933A4CA" w14:textId="77777777" w:rsidTr="007C0469">
        <w:tc>
          <w:tcPr>
            <w:tcW w:w="2263" w:type="dxa"/>
          </w:tcPr>
          <w:p w14:paraId="15DDDAB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B1D96E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1B3DBF1" w14:textId="77777777" w:rsidTr="007C0469">
        <w:tc>
          <w:tcPr>
            <w:tcW w:w="2263" w:type="dxa"/>
          </w:tcPr>
          <w:p w14:paraId="0D45B71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468EDC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0453E8" w14:textId="77777777" w:rsidTr="007C0469">
        <w:tc>
          <w:tcPr>
            <w:tcW w:w="2263" w:type="dxa"/>
          </w:tcPr>
          <w:p w14:paraId="1C098E4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5A34E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EC840C2" w14:textId="77777777" w:rsidTr="007C0469">
        <w:tc>
          <w:tcPr>
            <w:tcW w:w="2263" w:type="dxa"/>
          </w:tcPr>
          <w:p w14:paraId="2213E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6FA59815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44F81A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2369384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6A1DC6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A9153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14:paraId="4189E2BF" w14:textId="77777777" w:rsidTr="007C0469">
        <w:trPr>
          <w:trHeight w:val="233"/>
        </w:trPr>
        <w:tc>
          <w:tcPr>
            <w:tcW w:w="2263" w:type="dxa"/>
            <w:vMerge/>
          </w:tcPr>
          <w:p w14:paraId="492CAED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42744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14:paraId="7A0000D2" w14:textId="77777777" w:rsidTr="007C0469">
        <w:trPr>
          <w:trHeight w:val="232"/>
        </w:trPr>
        <w:tc>
          <w:tcPr>
            <w:tcW w:w="2263" w:type="dxa"/>
            <w:vMerge/>
          </w:tcPr>
          <w:p w14:paraId="61CC9B0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06FC0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14:paraId="50B6F027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6D2C60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5A90B4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C5B2C1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705DAF3" w14:textId="77777777" w:rsidTr="007C0469">
        <w:trPr>
          <w:trHeight w:val="315"/>
        </w:trPr>
        <w:tc>
          <w:tcPr>
            <w:tcW w:w="2263" w:type="dxa"/>
            <w:vMerge/>
          </w:tcPr>
          <w:p w14:paraId="1527EFC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01A965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14:paraId="2B389F6C" w14:textId="77777777" w:rsidTr="007C0469">
        <w:trPr>
          <w:trHeight w:val="315"/>
        </w:trPr>
        <w:tc>
          <w:tcPr>
            <w:tcW w:w="2263" w:type="dxa"/>
            <w:vMerge/>
          </w:tcPr>
          <w:p w14:paraId="26AD6C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4DD6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14:paraId="3688F605" w14:textId="77777777" w:rsidTr="007C0469">
        <w:trPr>
          <w:trHeight w:val="315"/>
        </w:trPr>
        <w:tc>
          <w:tcPr>
            <w:tcW w:w="2263" w:type="dxa"/>
            <w:vMerge/>
          </w:tcPr>
          <w:p w14:paraId="3648C2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19EDCC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14:paraId="3E3D5255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3F52DF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96762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0D086D7" w14:textId="77777777" w:rsidTr="007C0469">
        <w:trPr>
          <w:trHeight w:val="233"/>
        </w:trPr>
        <w:tc>
          <w:tcPr>
            <w:tcW w:w="2263" w:type="dxa"/>
            <w:vMerge/>
          </w:tcPr>
          <w:p w14:paraId="518C51C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0051B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1D78CD" w14:textId="77777777" w:rsidTr="007C0469">
        <w:trPr>
          <w:trHeight w:val="232"/>
        </w:trPr>
        <w:tc>
          <w:tcPr>
            <w:tcW w:w="2263" w:type="dxa"/>
            <w:vMerge/>
          </w:tcPr>
          <w:p w14:paraId="3AD1E27D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949B7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B5B6E16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20B03661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lastRenderedPageBreak/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322DBE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30502EE" w14:textId="77777777" w:rsidTr="007C0469">
        <w:trPr>
          <w:trHeight w:val="155"/>
        </w:trPr>
        <w:tc>
          <w:tcPr>
            <w:tcW w:w="2263" w:type="dxa"/>
            <w:vMerge/>
          </w:tcPr>
          <w:p w14:paraId="4D9AFFCF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A35F50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3D98FA3" w14:textId="77777777" w:rsidTr="007C0469">
        <w:trPr>
          <w:trHeight w:val="155"/>
        </w:trPr>
        <w:tc>
          <w:tcPr>
            <w:tcW w:w="2263" w:type="dxa"/>
            <w:vMerge/>
          </w:tcPr>
          <w:p w14:paraId="124E169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7EE164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EA553E" w14:textId="77777777" w:rsidTr="007C0469">
        <w:trPr>
          <w:trHeight w:val="155"/>
        </w:trPr>
        <w:tc>
          <w:tcPr>
            <w:tcW w:w="2263" w:type="dxa"/>
            <w:vMerge/>
          </w:tcPr>
          <w:p w14:paraId="7C6844F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123BBD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72D4E417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2B1818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B54050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5152A282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生成任务量饼状图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r>
              <w:rPr>
                <w:sz w:val="21"/>
                <w:szCs w:val="21"/>
              </w:rPr>
              <w:t>饼状图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r>
              <w:rPr>
                <w:sz w:val="21"/>
                <w:szCs w:val="21"/>
              </w:rPr>
              <w:t>饼状图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27660C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326C74EF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46D943ED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mpp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1D863C6A" w14:textId="77777777" w:rsidR="00F9199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241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241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242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242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243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243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244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244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245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245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246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246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77777777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用户点击生成任务量饼状图后，系统响应时间控制在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247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247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Pr="008366B9" w:rsidRDefault="008366B9" w:rsidP="008366B9">
      <w:pPr>
        <w:ind w:firstLineChars="250" w:firstLine="525"/>
        <w:rPr>
          <w:sz w:val="21"/>
        </w:rPr>
      </w:pPr>
    </w:p>
    <w:sectPr w:rsidR="008366B9" w:rsidRPr="008366B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chenyang" w:date="2016-04-08T16:13:00Z" w:initials="c">
    <w:p w14:paraId="7FA2A1C3" w14:textId="77777777" w:rsidR="001202C6" w:rsidRDefault="001202C6" w:rsidP="009941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20" w:author="chenyang" w:date="2016-04-08T16:13:00Z" w:initials="c">
    <w:p w14:paraId="225AF56C" w14:textId="77777777" w:rsidR="001202C6" w:rsidRDefault="001202C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确定</w:t>
      </w:r>
      <w:r>
        <w:t>项目名称</w:t>
      </w:r>
    </w:p>
  </w:comment>
  <w:comment w:id="53" w:author="PENGFEI ZHAN" w:date="2016-04-08T16:13:00Z" w:initials="PZ">
    <w:p w14:paraId="33A17682" w14:textId="744102DC" w:rsidR="001202C6" w:rsidRDefault="001202C6">
      <w:pPr>
        <w:pStyle w:val="ad"/>
      </w:pPr>
      <w:r>
        <w:rPr>
          <w:rStyle w:val="ac"/>
        </w:rPr>
        <w:annotationRef/>
      </w:r>
      <w:r>
        <w:t>对需求分析理论进行语言上的修改</w:t>
      </w:r>
      <w:r>
        <w:rPr>
          <w:rFonts w:hint="eastAsia"/>
        </w:rPr>
        <w:t>。</w:t>
      </w:r>
    </w:p>
  </w:comment>
  <w:comment w:id="65" w:author="chenyang" w:date="2016-04-08T16:13:00Z" w:initials="c">
    <w:p w14:paraId="1685EA4F" w14:textId="77777777" w:rsidR="001202C6" w:rsidRDefault="001202C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70" w:author="PENGFEI ZHAN" w:date="2016-04-08T16:13:00Z" w:initials="PZ">
    <w:p w14:paraId="075A930F" w14:textId="73683DB5" w:rsidR="001202C6" w:rsidRDefault="001202C6">
      <w:pPr>
        <w:pStyle w:val="ad"/>
      </w:pPr>
      <w:r>
        <w:rPr>
          <w:rStyle w:val="ac"/>
        </w:rPr>
        <w:annotationRef/>
      </w:r>
      <w:r>
        <w:t>对</w:t>
      </w:r>
      <w:r>
        <w:rPr>
          <w:rFonts w:hint="eastAsia"/>
        </w:rPr>
        <w:t>“</w:t>
      </w:r>
      <w:r>
        <w:t>本软件</w:t>
      </w:r>
      <w:r>
        <w:rPr>
          <w:rFonts w:hint="eastAsia"/>
        </w:rPr>
        <w:t>”</w:t>
      </w:r>
      <w:r>
        <w:t>进行区别</w:t>
      </w:r>
      <w:r>
        <w:rPr>
          <w:rFonts w:hint="eastAsia"/>
        </w:rPr>
        <w:t>，</w:t>
      </w:r>
      <w:r>
        <w:t>这里指的是新的</w:t>
      </w:r>
      <w:r>
        <w:t>Mini</w:t>
      </w:r>
      <w:r>
        <w:rPr>
          <w:rFonts w:hint="eastAsia"/>
        </w:rPr>
        <w:t xml:space="preserve"> Project</w:t>
      </w:r>
      <w:r>
        <w:rPr>
          <w:rFonts w:hint="eastAsia"/>
        </w:rPr>
        <w:t>。</w:t>
      </w:r>
    </w:p>
  </w:comment>
  <w:comment w:id="79" w:author="chenyang" w:date="2016-04-08T16:13:00Z" w:initials="c">
    <w:p w14:paraId="2A7A8369" w14:textId="77777777" w:rsidR="001202C6" w:rsidRDefault="001202C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重新</w:t>
      </w:r>
      <w:r>
        <w:t>界定了用户类型</w:t>
      </w:r>
    </w:p>
  </w:comment>
  <w:comment w:id="80" w:author="ACT-LKR" w:date="2016-04-12T18:56:00Z" w:initials="A">
    <w:p w14:paraId="17DE103B" w14:textId="67F7A829" w:rsidR="001202C6" w:rsidRDefault="001202C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删除</w:t>
      </w:r>
      <w:r>
        <w:t>了用户类型分析一节，</w:t>
      </w:r>
      <w:r>
        <w:rPr>
          <w:rFonts w:hint="eastAsia"/>
        </w:rPr>
        <w:t>更新</w:t>
      </w:r>
      <w:r>
        <w:t>了</w:t>
      </w:r>
      <w:r>
        <w:rPr>
          <w:rFonts w:hint="eastAsia"/>
        </w:rPr>
        <w:t>相关</w:t>
      </w:r>
      <w:r>
        <w:t>小节的标号</w:t>
      </w:r>
    </w:p>
  </w:comment>
  <w:comment w:id="105" w:author="PENGFEI ZHAN" w:date="2016-04-08T16:13:00Z" w:initials="PZ">
    <w:p w14:paraId="77098F49" w14:textId="29FEBC8E" w:rsidR="001202C6" w:rsidRDefault="001202C6">
      <w:pPr>
        <w:pStyle w:val="ad"/>
      </w:pPr>
      <w:r>
        <w:rPr>
          <w:rStyle w:val="ac"/>
        </w:rPr>
        <w:annotationRef/>
      </w:r>
      <w:r>
        <w:t>插入了用例图的标号和标题</w:t>
      </w:r>
    </w:p>
  </w:comment>
  <w:comment w:id="151" w:author="chenyang" w:date="2016-04-08T16:13:00Z" w:initials="c">
    <w:p w14:paraId="39101B27" w14:textId="77777777" w:rsidR="001202C6" w:rsidRDefault="001202C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明确使用</w:t>
      </w:r>
      <w:r>
        <w:t>软件名称，避免歧义</w:t>
      </w:r>
    </w:p>
  </w:comment>
  <w:comment w:id="179" w:author="PENGFEI ZHAN" w:date="2016-04-08T16:13:00Z" w:initials="PZ">
    <w:p w14:paraId="78291E52" w14:textId="648C117F" w:rsidR="001202C6" w:rsidRDefault="001202C6">
      <w:pPr>
        <w:pStyle w:val="ad"/>
      </w:pPr>
      <w:r>
        <w:rPr>
          <w:rStyle w:val="ac"/>
        </w:rPr>
        <w:annotationRef/>
      </w:r>
      <w:r>
        <w:t>插入未能打开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文件的时候的应对措施。</w:t>
      </w:r>
    </w:p>
  </w:comment>
  <w:comment w:id="218" w:author="PENGFEI ZHAN" w:date="2016-04-08T16:13:00Z" w:initials="PZ">
    <w:p w14:paraId="45496BB3" w14:textId="410D42A2" w:rsidR="001202C6" w:rsidRDefault="001202C6">
      <w:pPr>
        <w:pStyle w:val="ad"/>
      </w:pPr>
      <w:r>
        <w:rPr>
          <w:rStyle w:val="ac"/>
        </w:rPr>
        <w:annotationRef/>
      </w:r>
      <w:r>
        <w:t>增加自动计划与手动计划的解释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A2A1C3" w15:done="0"/>
  <w15:commentEx w15:paraId="225AF56C" w15:done="0"/>
  <w15:commentEx w15:paraId="33A17682" w15:done="0"/>
  <w15:commentEx w15:paraId="1685EA4F" w15:done="0"/>
  <w15:commentEx w15:paraId="075A930F" w15:done="0"/>
  <w15:commentEx w15:paraId="2A7A8369" w15:done="0"/>
  <w15:commentEx w15:paraId="17DE103B" w15:paraIdParent="2A7A8369" w15:done="0"/>
  <w15:commentEx w15:paraId="77098F49" w15:done="0"/>
  <w15:commentEx w15:paraId="39101B27" w15:done="0"/>
  <w15:commentEx w15:paraId="78291E52" w15:done="0"/>
  <w15:commentEx w15:paraId="45496B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CDA56" w14:textId="77777777" w:rsidR="00564F1D" w:rsidRDefault="00564F1D" w:rsidP="00BD1FEB">
      <w:pPr>
        <w:spacing w:line="240" w:lineRule="auto"/>
      </w:pPr>
      <w:r>
        <w:separator/>
      </w:r>
    </w:p>
  </w:endnote>
  <w:endnote w:type="continuationSeparator" w:id="0">
    <w:p w14:paraId="253EA120" w14:textId="77777777" w:rsidR="00564F1D" w:rsidRDefault="00564F1D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90B90" w14:textId="77777777" w:rsidR="00564F1D" w:rsidRDefault="00564F1D" w:rsidP="00BD1FEB">
      <w:pPr>
        <w:spacing w:line="240" w:lineRule="auto"/>
      </w:pPr>
      <w:r>
        <w:separator/>
      </w:r>
    </w:p>
  </w:footnote>
  <w:footnote w:type="continuationSeparator" w:id="0">
    <w:p w14:paraId="77FC6B4D" w14:textId="77777777" w:rsidR="00564F1D" w:rsidRDefault="00564F1D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1202C6" w:rsidRDefault="001202C6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yang">
    <w15:presenceInfo w15:providerId="None" w15:userId="chenyang"/>
  </w15:person>
  <w15:person w15:author="ACT-LKR">
    <w15:presenceInfo w15:providerId="None" w15:userId="ACT-LK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95884"/>
    <w:rsid w:val="000A5719"/>
    <w:rsid w:val="000E42EF"/>
    <w:rsid w:val="001202C6"/>
    <w:rsid w:val="00126030"/>
    <w:rsid w:val="001639A7"/>
    <w:rsid w:val="002B690E"/>
    <w:rsid w:val="00300DCD"/>
    <w:rsid w:val="003806DE"/>
    <w:rsid w:val="00393E61"/>
    <w:rsid w:val="00430143"/>
    <w:rsid w:val="00491F49"/>
    <w:rsid w:val="00494A55"/>
    <w:rsid w:val="004C6E95"/>
    <w:rsid w:val="004C7637"/>
    <w:rsid w:val="004F3F4A"/>
    <w:rsid w:val="0050611B"/>
    <w:rsid w:val="00510CFD"/>
    <w:rsid w:val="005178DA"/>
    <w:rsid w:val="005218F1"/>
    <w:rsid w:val="00564F1D"/>
    <w:rsid w:val="0070234B"/>
    <w:rsid w:val="007C0469"/>
    <w:rsid w:val="007F2C47"/>
    <w:rsid w:val="008366B9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B3ADE"/>
    <w:rsid w:val="00AD41B7"/>
    <w:rsid w:val="00B35E43"/>
    <w:rsid w:val="00B54B67"/>
    <w:rsid w:val="00BC4C9A"/>
    <w:rsid w:val="00BD1FEB"/>
    <w:rsid w:val="00CB5AA9"/>
    <w:rsid w:val="00CC4299"/>
    <w:rsid w:val="00CF5B0D"/>
    <w:rsid w:val="00D87973"/>
    <w:rsid w:val="00DB1846"/>
    <w:rsid w:val="00DC3AF5"/>
    <w:rsid w:val="00DE74C3"/>
    <w:rsid w:val="00E324F2"/>
    <w:rsid w:val="00ED5AFE"/>
    <w:rsid w:val="00EF174B"/>
    <w:rsid w:val="00F3514D"/>
    <w:rsid w:val="00F91995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E34E4C7D-F569-4E0F-A8E3-FF930F9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C1A8-90E1-4419-A624-2859B313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ACT-LKR</cp:lastModifiedBy>
  <cp:revision>2</cp:revision>
  <dcterms:created xsi:type="dcterms:W3CDTF">2016-04-12T11:02:00Z</dcterms:created>
  <dcterms:modified xsi:type="dcterms:W3CDTF">2016-04-12T11:02:00Z</dcterms:modified>
</cp:coreProperties>
</file>