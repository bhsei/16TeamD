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77777777" w:rsidR="001639A7" w:rsidRDefault="00A27D65" w:rsidP="00CF5B0D">
      <w:pPr>
        <w:widowControl/>
        <w:adjustRightInd/>
        <w:spacing w:line="240" w:lineRule="auto"/>
        <w:ind w:leftChars="200" w:left="5900" w:hangingChars="1250" w:hanging="5500"/>
        <w:textAlignment w:val="auto"/>
      </w:pPr>
      <w:r>
        <w:rPr>
          <w:rFonts w:hint="eastAsia"/>
          <w:sz w:val="44"/>
          <w:szCs w:val="44"/>
        </w:rPr>
        <w:t>—</w:t>
      </w:r>
      <w:r w:rsidR="001639A7" w:rsidRPr="00F01EF4">
        <w:rPr>
          <w:sz w:val="44"/>
          <w:szCs w:val="44"/>
        </w:rPr>
        <w:t>基于</w:t>
      </w:r>
      <w:r w:rsidR="001639A7" w:rsidRPr="00F01EF4">
        <w:rPr>
          <w:sz w:val="44"/>
          <w:szCs w:val="44"/>
        </w:rPr>
        <w:t>*.</w:t>
      </w:r>
      <w:proofErr w:type="spellStart"/>
      <w:r w:rsidR="001639A7" w:rsidRPr="00F01EF4">
        <w:rPr>
          <w:sz w:val="44"/>
          <w:szCs w:val="44"/>
        </w:rPr>
        <w:t>mpp</w:t>
      </w:r>
      <w:proofErr w:type="spellEnd"/>
      <w:r w:rsidR="001639A7" w:rsidRPr="00F01EF4">
        <w:rPr>
          <w:sz w:val="44"/>
          <w:szCs w:val="44"/>
        </w:rPr>
        <w:t>文件的</w:t>
      </w:r>
      <w:commentRangeStart w:id="0"/>
      <w:r w:rsidR="00CF5B0D">
        <w:rPr>
          <w:rFonts w:hint="eastAsia"/>
          <w:sz w:val="44"/>
          <w:szCs w:val="44"/>
        </w:rPr>
        <w:t>M</w:t>
      </w:r>
      <w:r w:rsidR="00CF5B0D">
        <w:rPr>
          <w:sz w:val="44"/>
          <w:szCs w:val="44"/>
        </w:rPr>
        <w:t>ini Project</w:t>
      </w:r>
      <w:commentRangeEnd w:id="0"/>
      <w:r w:rsidR="00CF5B0D">
        <w:rPr>
          <w:rStyle w:val="ac"/>
        </w:rPr>
        <w:commentReference w:id="0"/>
      </w:r>
      <w:r w:rsidR="001639A7" w:rsidRPr="00F01EF4">
        <w:rPr>
          <w:sz w:val="44"/>
          <w:szCs w:val="44"/>
        </w:rPr>
        <w:t>桌面应用</w:t>
      </w:r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E9227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9C585" w14:textId="77777777" w:rsidR="00BD1FEB" w:rsidRDefault="00BD1FEB" w:rsidP="00DB1846">
            <w:pPr>
              <w:pStyle w:val="a8"/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77777777" w:rsidR="00BD1FEB" w:rsidRDefault="00BD1FEB" w:rsidP="00DB1846">
            <w:pPr>
              <w:pStyle w:val="a5"/>
            </w:pPr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7777777" w:rsidR="00BD1FEB" w:rsidRDefault="00BD1FEB" w:rsidP="00DB1846">
            <w:pPr>
              <w:pStyle w:val="a5"/>
            </w:pPr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FCCE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38FD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77777777" w:rsidR="00BD1FEB" w:rsidRDefault="00BD1FEB" w:rsidP="00DB1846">
            <w:pPr>
              <w:pStyle w:val="a5"/>
            </w:pPr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CFC2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3532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77777777" w:rsidR="00BD1FEB" w:rsidRDefault="00BD1FEB" w:rsidP="00DB1846">
            <w:pPr>
              <w:pStyle w:val="a5"/>
            </w:pPr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0D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0D38FB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0D38FB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0D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0D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0D38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0D38FB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1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2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3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3"/>
    </w:p>
    <w:p w14:paraId="3B63A6C2" w14:textId="3847998D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）是研究用户需求</w:t>
      </w:r>
      <w:commentRangeStart w:id="4"/>
      <w:r w:rsidRPr="00F91995">
        <w:rPr>
          <w:rFonts w:hint="eastAsia"/>
          <w:sz w:val="24"/>
        </w:rPr>
        <w:t>得到的东西</w:t>
      </w:r>
      <w:commentRangeEnd w:id="4"/>
      <w:r w:rsidR="008464DF">
        <w:rPr>
          <w:rStyle w:val="ac"/>
        </w:rPr>
        <w:commentReference w:id="4"/>
      </w:r>
      <w:r w:rsidRPr="00F91995">
        <w:rPr>
          <w:rFonts w:hint="eastAsia"/>
          <w:sz w:val="24"/>
        </w:rPr>
        <w:t>，完全理解用户对软件需求</w:t>
      </w:r>
      <w:commentRangeStart w:id="5"/>
      <w:r w:rsidRPr="00F91995">
        <w:rPr>
          <w:rFonts w:hint="eastAsia"/>
          <w:sz w:val="24"/>
        </w:rPr>
        <w:t>的完整功能</w:t>
      </w:r>
      <w:commentRangeEnd w:id="5"/>
      <w:r w:rsidR="008464DF">
        <w:rPr>
          <w:rStyle w:val="ac"/>
        </w:rPr>
        <w:commentReference w:id="5"/>
      </w:r>
      <w:r w:rsidRPr="00F91995">
        <w:rPr>
          <w:rFonts w:hint="eastAsia"/>
          <w:sz w:val="24"/>
        </w:rPr>
        <w:t>，确认</w:t>
      </w:r>
      <w:del w:id="6" w:author="liuchao" w:date="2016-04-07T11:16:00Z">
        <w:r w:rsidRPr="00F91995" w:rsidDel="008464DF">
          <w:rPr>
            <w:rFonts w:hint="eastAsia"/>
            <w:sz w:val="24"/>
          </w:rPr>
          <w:delText>用户</w:delText>
        </w:r>
      </w:del>
      <w:r w:rsidRPr="00F91995">
        <w:rPr>
          <w:rFonts w:hint="eastAsia"/>
          <w:sz w:val="24"/>
        </w:rPr>
        <w:t>软件功能需求，建立可确认的、可验证的一个基本依据。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7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7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8"/>
      <w:r w:rsidR="00CF5B0D">
        <w:rPr>
          <w:sz w:val="24"/>
        </w:rPr>
        <w:t>Mini Project</w:t>
      </w:r>
      <w:commentRangeEnd w:id="8"/>
      <w:r w:rsidR="00CF5B0D">
        <w:rPr>
          <w:rStyle w:val="ac"/>
        </w:rPr>
        <w:commentReference w:id="8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9" w:name="_Toc446516695"/>
      <w:r>
        <w:t>1.4</w:t>
      </w:r>
      <w:r>
        <w:rPr>
          <w:rFonts w:hint="eastAsia"/>
        </w:rPr>
        <w:t>参考资料</w:t>
      </w:r>
      <w:bookmarkEnd w:id="9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10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10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11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11"/>
    </w:p>
    <w:p w14:paraId="0340CDB6" w14:textId="77777777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本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软件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77777777" w:rsidR="00393E61" w:rsidRDefault="00393E61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2" w:name="_Toc446516698"/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用户类型</w:t>
      </w:r>
      <w:r>
        <w:rPr>
          <w:shd w:val="clear" w:color="auto" w:fill="FFFFFF"/>
        </w:rPr>
        <w:t>分析</w:t>
      </w:r>
      <w:bookmarkEnd w:id="12"/>
    </w:p>
    <w:p w14:paraId="1245A381" w14:textId="77777777" w:rsidR="00393E61" w:rsidRPr="00F91995" w:rsidRDefault="00393E61" w:rsidP="00F91995">
      <w:pPr>
        <w:ind w:firstLineChars="200" w:firstLine="480"/>
        <w:rPr>
          <w:sz w:val="24"/>
        </w:rPr>
      </w:pPr>
      <w:commentRangeStart w:id="13"/>
      <w:r w:rsidRPr="00F91995">
        <w:rPr>
          <w:rFonts w:hint="eastAsia"/>
          <w:sz w:val="24"/>
        </w:rPr>
        <w:t>本软件</w:t>
      </w:r>
      <w:r w:rsidRPr="00F91995">
        <w:rPr>
          <w:sz w:val="24"/>
        </w:rPr>
        <w:t>用户</w:t>
      </w:r>
      <w:commentRangeEnd w:id="13"/>
      <w:r w:rsidR="008464DF">
        <w:rPr>
          <w:rStyle w:val="ac"/>
        </w:rPr>
        <w:commentReference w:id="13"/>
      </w:r>
      <w:r w:rsidRPr="00F91995">
        <w:rPr>
          <w:sz w:val="24"/>
        </w:rPr>
        <w:t>包括</w:t>
      </w:r>
      <w:commentRangeStart w:id="14"/>
      <w:r w:rsidRPr="00F91995">
        <w:rPr>
          <w:sz w:val="24"/>
        </w:rPr>
        <w:t>项目管理人员</w:t>
      </w:r>
      <w:r w:rsidRPr="00F91995">
        <w:rPr>
          <w:rFonts w:hint="eastAsia"/>
          <w:sz w:val="24"/>
        </w:rPr>
        <w:t>和</w:t>
      </w:r>
      <w:r w:rsidRPr="00F91995">
        <w:rPr>
          <w:sz w:val="24"/>
        </w:rPr>
        <w:t>项目开发人员</w:t>
      </w:r>
      <w:commentRangeEnd w:id="14"/>
      <w:r w:rsidR="00CF5B0D">
        <w:rPr>
          <w:rStyle w:val="ac"/>
        </w:rPr>
        <w:commentReference w:id="14"/>
      </w:r>
      <w:r w:rsidRPr="00F91995">
        <w:rPr>
          <w:rFonts w:hint="eastAsia"/>
          <w:sz w:val="24"/>
        </w:rPr>
        <w:t>。</w:t>
      </w:r>
      <w:r w:rsidR="00CF5B0D" w:rsidRPr="00F91995">
        <w:rPr>
          <w:sz w:val="24"/>
        </w:rPr>
        <w:t>项目管理人员</w:t>
      </w:r>
      <w:r w:rsidRPr="00F91995">
        <w:rPr>
          <w:sz w:val="24"/>
        </w:rPr>
        <w:t>可用本软件制定项目日程表，项目开发人员可参考该日程表开展</w:t>
      </w:r>
      <w:r w:rsidRPr="00F91995">
        <w:rPr>
          <w:rFonts w:hint="eastAsia"/>
          <w:sz w:val="24"/>
        </w:rPr>
        <w:t>工作</w:t>
      </w:r>
      <w:r w:rsidR="00B54B67" w:rsidRPr="00F91995">
        <w:rPr>
          <w:rFonts w:hint="eastAsia"/>
          <w:sz w:val="24"/>
        </w:rPr>
        <w:t>。</w:t>
      </w:r>
    </w:p>
    <w:p w14:paraId="149E5752" w14:textId="77777777" w:rsidR="00B54B67" w:rsidRDefault="00B54B67" w:rsidP="00F91995">
      <w:pPr>
        <w:pStyle w:val="2"/>
        <w:spacing w:beforeLines="50" w:before="156" w:afterLines="50" w:after="156"/>
      </w:pPr>
      <w:bookmarkStart w:id="15" w:name="_Toc446516699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15"/>
    </w:p>
    <w:p w14:paraId="198894E5" w14:textId="77777777" w:rsidR="00B54B67" w:rsidRPr="00E3732E" w:rsidRDefault="00B54B67" w:rsidP="00F91995">
      <w:pPr>
        <w:pStyle w:val="3"/>
        <w:spacing w:beforeLines="50" w:before="156" w:afterLines="50" w:after="156"/>
      </w:pPr>
      <w:bookmarkStart w:id="16" w:name="_Toc446516700"/>
      <w:r w:rsidRPr="00E3732E">
        <w:t>2.</w:t>
      </w:r>
      <w:r>
        <w:t>3</w:t>
      </w:r>
      <w:r w:rsidRPr="00E3732E">
        <w:t>.1</w:t>
      </w:r>
      <w:r w:rsidRPr="00E3732E">
        <w:t>目标及架构</w:t>
      </w:r>
      <w:bookmarkEnd w:id="16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77777777" w:rsidR="00B54B67" w:rsidRPr="00E3732E" w:rsidRDefault="00B54B67" w:rsidP="00F91995">
      <w:pPr>
        <w:pStyle w:val="3"/>
        <w:spacing w:beforeLines="50" w:before="156" w:afterLines="50" w:after="156"/>
      </w:pPr>
      <w:bookmarkStart w:id="17" w:name="_Toc446516701"/>
      <w:r w:rsidRPr="00E3732E">
        <w:t>2.</w:t>
      </w:r>
      <w:r>
        <w:t>3</w:t>
      </w:r>
      <w:r w:rsidRPr="00E3732E">
        <w:t xml:space="preserve">.2 </w:t>
      </w:r>
      <w:r w:rsidRPr="00E3732E">
        <w:t>主机</w:t>
      </w:r>
      <w:bookmarkEnd w:id="17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77777777" w:rsidR="00B54B67" w:rsidRDefault="00B54B67" w:rsidP="00F91995">
      <w:pPr>
        <w:pStyle w:val="2"/>
        <w:spacing w:beforeLines="50" w:before="156" w:afterLines="50" w:after="156"/>
      </w:pPr>
      <w:bookmarkStart w:id="18" w:name="_Toc446516702"/>
      <w:r>
        <w:rPr>
          <w:rFonts w:hint="eastAsia"/>
        </w:rPr>
        <w:t>2.4</w:t>
      </w:r>
      <w:r>
        <w:rPr>
          <w:rFonts w:hint="eastAsia"/>
        </w:rPr>
        <w:t>设计</w:t>
      </w:r>
      <w:r>
        <w:t>和实现的约束条件</w:t>
      </w:r>
      <w:bookmarkEnd w:id="18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0CA85668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del w:id="19" w:author="liuchao" w:date="2016-04-07T11:18:00Z">
        <w:r w:rsidRPr="00F91995" w:rsidDel="008464DF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标准</w:delText>
        </w:r>
      </w:del>
      <w:ins w:id="20" w:author="liuchao" w:date="2016-04-07T11:18:00Z">
        <w:r w:rsidR="008464DF">
          <w:rPr>
            <w:rFonts w:ascii="Arial" w:hAnsi="Arial" w:cs="Arial" w:hint="eastAsia"/>
            <w:color w:val="333333"/>
            <w:sz w:val="24"/>
            <w:shd w:val="clear" w:color="auto" w:fill="FFFFFF"/>
          </w:rPr>
          <w:t>的要求</w:t>
        </w:r>
      </w:ins>
    </w:p>
    <w:p w14:paraId="54821CA2" w14:textId="77777777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21" w:name="_Toc446516703"/>
      <w:r>
        <w:rPr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21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22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22"/>
    </w:p>
    <w:p w14:paraId="2488B318" w14:textId="77777777" w:rsidR="00A1496D" w:rsidRDefault="00A1496D" w:rsidP="00A1496D">
      <w:pPr>
        <w:pStyle w:val="2"/>
      </w:pPr>
      <w:bookmarkStart w:id="23" w:name="_Toc446516705"/>
      <w:r>
        <w:rPr>
          <w:rFonts w:hint="eastAsia"/>
        </w:rPr>
        <w:t>3.1</w:t>
      </w:r>
      <w:r>
        <w:rPr>
          <w:rFonts w:hint="eastAsia"/>
        </w:rPr>
        <w:t>用例图</w:t>
      </w:r>
      <w:bookmarkEnd w:id="23"/>
    </w:p>
    <w:p w14:paraId="2B4B755D" w14:textId="77777777" w:rsidR="00950434" w:rsidRPr="00950434" w:rsidRDefault="0050611B" w:rsidP="00950434">
      <w:r>
        <w:rPr>
          <w:noProof/>
        </w:rPr>
        <w:drawing>
          <wp:inline distT="0" distB="0" distL="0" distR="0" wp14:anchorId="2EFF4AA2" wp14:editId="12DEF488">
            <wp:extent cx="5133975" cy="74390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74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3BDE" w14:textId="77777777" w:rsidR="00A1496D" w:rsidRPr="00A1496D" w:rsidRDefault="00A1496D" w:rsidP="00A1496D">
      <w:pPr>
        <w:pStyle w:val="2"/>
      </w:pPr>
      <w:bookmarkStart w:id="24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24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A2010E" w14:paraId="7753DFA1" w14:textId="77777777" w:rsidTr="00A2010E">
        <w:tc>
          <w:tcPr>
            <w:tcW w:w="2263" w:type="dxa"/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commentRangeStart w:id="25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commentRangeEnd w:id="25"/>
            <w:r w:rsidR="008464DF">
              <w:rPr>
                <w:rStyle w:val="ac"/>
              </w:rPr>
              <w:commentReference w:id="25"/>
            </w:r>
          </w:p>
        </w:tc>
      </w:tr>
      <w:tr w:rsidR="00950434" w14:paraId="167A7A8E" w14:textId="77777777" w:rsidTr="00A2010E">
        <w:tc>
          <w:tcPr>
            <w:tcW w:w="2263" w:type="dxa"/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A2010E">
        <w:tc>
          <w:tcPr>
            <w:tcW w:w="2263" w:type="dxa"/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A2010E">
        <w:tc>
          <w:tcPr>
            <w:tcW w:w="2263" w:type="dxa"/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A2010E">
        <w:tc>
          <w:tcPr>
            <w:tcW w:w="2263" w:type="dxa"/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A2010E">
        <w:tc>
          <w:tcPr>
            <w:tcW w:w="2263" w:type="dxa"/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A2010E">
        <w:tc>
          <w:tcPr>
            <w:tcW w:w="2263" w:type="dxa"/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A2010E">
        <w:tc>
          <w:tcPr>
            <w:tcW w:w="2263" w:type="dxa"/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ED5AFE">
        <w:trPr>
          <w:trHeight w:val="233"/>
        </w:trPr>
        <w:tc>
          <w:tcPr>
            <w:tcW w:w="2263" w:type="dxa"/>
            <w:vMerge w:val="restart"/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26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26"/>
            <w:r w:rsidR="00CF5B0D">
              <w:rPr>
                <w:rStyle w:val="ac"/>
              </w:rPr>
              <w:commentReference w:id="26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9B51B0">
        <w:trPr>
          <w:trHeight w:val="233"/>
        </w:trPr>
        <w:tc>
          <w:tcPr>
            <w:tcW w:w="2263" w:type="dxa"/>
            <w:vMerge/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9B51B0">
        <w:trPr>
          <w:trHeight w:val="232"/>
        </w:trPr>
        <w:tc>
          <w:tcPr>
            <w:tcW w:w="2263" w:type="dxa"/>
            <w:vMerge/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14:paraId="1E5A6E5D" w14:textId="77777777" w:rsidTr="009B51B0">
        <w:trPr>
          <w:trHeight w:val="310"/>
        </w:trPr>
        <w:tc>
          <w:tcPr>
            <w:tcW w:w="2263" w:type="dxa"/>
            <w:vMerge w:val="restart"/>
          </w:tcPr>
          <w:p w14:paraId="4E4B9E47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4603E44E" w14:textId="77777777" w:rsidR="009B51B0" w:rsidRDefault="000157A4" w:rsidP="00A1496D">
            <w:pPr>
              <w:rPr>
                <w:sz w:val="21"/>
                <w:szCs w:val="21"/>
              </w:rPr>
            </w:pPr>
            <w:commentRangeStart w:id="27"/>
            <w:r>
              <w:rPr>
                <w:rFonts w:hint="eastAsia"/>
                <w:sz w:val="21"/>
                <w:szCs w:val="21"/>
              </w:rPr>
              <w:t>无</w:t>
            </w:r>
            <w:commentRangeEnd w:id="27"/>
            <w:r w:rsidR="008464DF">
              <w:rPr>
                <w:rStyle w:val="ac"/>
              </w:rPr>
              <w:commentReference w:id="27"/>
            </w:r>
          </w:p>
        </w:tc>
      </w:tr>
      <w:tr w:rsidR="009B51B0" w14:paraId="6FD50423" w14:textId="77777777" w:rsidTr="009B51B0">
        <w:trPr>
          <w:trHeight w:val="315"/>
        </w:trPr>
        <w:tc>
          <w:tcPr>
            <w:tcW w:w="2263" w:type="dxa"/>
            <w:vMerge/>
          </w:tcPr>
          <w:p w14:paraId="0E489A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24C0F98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14:paraId="5FE9AED6" w14:textId="77777777" w:rsidTr="009B51B0">
        <w:trPr>
          <w:trHeight w:val="315"/>
        </w:trPr>
        <w:tc>
          <w:tcPr>
            <w:tcW w:w="2263" w:type="dxa"/>
            <w:vMerge/>
          </w:tcPr>
          <w:p w14:paraId="5A0CA474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0DEC27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B29713A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14:paraId="200981D6" w14:textId="77777777" w:rsidTr="009B51B0">
        <w:trPr>
          <w:trHeight w:val="315"/>
        </w:trPr>
        <w:tc>
          <w:tcPr>
            <w:tcW w:w="2263" w:type="dxa"/>
            <w:vMerge/>
          </w:tcPr>
          <w:p w14:paraId="22E52FBF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656A5C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C373CFD" w14:textId="77777777" w:rsidTr="009B51B0">
        <w:trPr>
          <w:trHeight w:val="465"/>
        </w:trPr>
        <w:tc>
          <w:tcPr>
            <w:tcW w:w="2263" w:type="dxa"/>
            <w:vMerge w:val="restart"/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9B51B0">
        <w:trPr>
          <w:trHeight w:val="233"/>
        </w:trPr>
        <w:tc>
          <w:tcPr>
            <w:tcW w:w="2263" w:type="dxa"/>
            <w:vMerge/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9B51B0">
        <w:trPr>
          <w:trHeight w:val="232"/>
        </w:trPr>
        <w:tc>
          <w:tcPr>
            <w:tcW w:w="2263" w:type="dxa"/>
            <w:vMerge/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9B51B0">
        <w:trPr>
          <w:trHeight w:val="465"/>
        </w:trPr>
        <w:tc>
          <w:tcPr>
            <w:tcW w:w="2263" w:type="dxa"/>
            <w:vMerge w:val="restart"/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9B51B0">
        <w:trPr>
          <w:trHeight w:val="155"/>
        </w:trPr>
        <w:tc>
          <w:tcPr>
            <w:tcW w:w="2263" w:type="dxa"/>
            <w:vMerge/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9B51B0">
        <w:trPr>
          <w:trHeight w:val="155"/>
        </w:trPr>
        <w:tc>
          <w:tcPr>
            <w:tcW w:w="2263" w:type="dxa"/>
            <w:vMerge/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9B51B0">
        <w:trPr>
          <w:trHeight w:val="155"/>
        </w:trPr>
        <w:tc>
          <w:tcPr>
            <w:tcW w:w="2263" w:type="dxa"/>
            <w:vMerge/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1A151CF4" w14:textId="77777777" w:rsidR="009B51B0" w:rsidRDefault="009B51B0" w:rsidP="009B51B0">
      <w:pPr>
        <w:ind w:firstLineChars="100" w:firstLine="210"/>
        <w:rPr>
          <w:sz w:val="21"/>
          <w:szCs w:val="21"/>
        </w:rPr>
      </w:pPr>
    </w:p>
    <w:p w14:paraId="37047058" w14:textId="77777777" w:rsidR="00F91995" w:rsidRDefault="00F91995" w:rsidP="009B51B0">
      <w:pPr>
        <w:ind w:firstLineChars="100" w:firstLine="210"/>
        <w:rPr>
          <w:sz w:val="21"/>
          <w:szCs w:val="21"/>
        </w:rPr>
      </w:pPr>
    </w:p>
    <w:p w14:paraId="4056A02F" w14:textId="77777777" w:rsidR="00F91995" w:rsidRDefault="00F91995" w:rsidP="009B51B0">
      <w:pPr>
        <w:ind w:firstLineChars="100" w:firstLine="210"/>
        <w:rPr>
          <w:sz w:val="21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1DB3D4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7777777"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3AD30B4" w14:textId="77777777" w:rsidTr="00DB1846">
        <w:tc>
          <w:tcPr>
            <w:tcW w:w="2263" w:type="dxa"/>
          </w:tcPr>
          <w:p w14:paraId="06AE464E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6CBCE10" w14:textId="77777777"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14:paraId="64BB390F" w14:textId="77777777" w:rsidTr="00DB1846">
        <w:tc>
          <w:tcPr>
            <w:tcW w:w="2263" w:type="dxa"/>
          </w:tcPr>
          <w:p w14:paraId="16322AA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9B2A8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14:paraId="3D57CD63" w14:textId="77777777" w:rsidTr="00DB1846">
        <w:tc>
          <w:tcPr>
            <w:tcW w:w="2263" w:type="dxa"/>
          </w:tcPr>
          <w:p w14:paraId="7D88E13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735FDD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14:paraId="1D29B71F" w14:textId="77777777" w:rsidTr="00DB1846">
        <w:tc>
          <w:tcPr>
            <w:tcW w:w="2263" w:type="dxa"/>
          </w:tcPr>
          <w:p w14:paraId="6C6F363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17FC1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0C6585C" w14:textId="77777777" w:rsidTr="00DB1846">
        <w:tc>
          <w:tcPr>
            <w:tcW w:w="2263" w:type="dxa"/>
          </w:tcPr>
          <w:p w14:paraId="6462EB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1FC8D5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B1FF730" w14:textId="77777777" w:rsidTr="00DB1846">
        <w:tc>
          <w:tcPr>
            <w:tcW w:w="2263" w:type="dxa"/>
          </w:tcPr>
          <w:p w14:paraId="2438858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767908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7B1B29" w14:textId="77777777" w:rsidTr="00DB1846">
        <w:tc>
          <w:tcPr>
            <w:tcW w:w="2263" w:type="dxa"/>
          </w:tcPr>
          <w:p w14:paraId="245AC11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AF0C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6B6800F" w14:textId="77777777" w:rsidTr="00DB1846">
        <w:tc>
          <w:tcPr>
            <w:tcW w:w="2263" w:type="dxa"/>
          </w:tcPr>
          <w:p w14:paraId="53CDF4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F3CB34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9E6DD56" w14:textId="77777777" w:rsidTr="00491F49">
        <w:trPr>
          <w:trHeight w:val="233"/>
        </w:trPr>
        <w:tc>
          <w:tcPr>
            <w:tcW w:w="2263" w:type="dxa"/>
            <w:vMerge w:val="restart"/>
          </w:tcPr>
          <w:p w14:paraId="525BB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3250ED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FB6264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14:paraId="7E00DCCA" w14:textId="77777777" w:rsidTr="00DB1846">
        <w:trPr>
          <w:trHeight w:val="233"/>
        </w:trPr>
        <w:tc>
          <w:tcPr>
            <w:tcW w:w="2263" w:type="dxa"/>
            <w:vMerge/>
          </w:tcPr>
          <w:p w14:paraId="58C615E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77777777"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2811B4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14:paraId="600799B0" w14:textId="77777777" w:rsidTr="00DB1846">
        <w:trPr>
          <w:trHeight w:val="232"/>
        </w:trPr>
        <w:tc>
          <w:tcPr>
            <w:tcW w:w="2263" w:type="dxa"/>
            <w:vMerge/>
          </w:tcPr>
          <w:p w14:paraId="02233BB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323D0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14:paraId="31BCC8CF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E9FCF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73EEF8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B183BBC" w14:textId="77777777" w:rsidTr="00DB1846">
        <w:trPr>
          <w:trHeight w:val="315"/>
        </w:trPr>
        <w:tc>
          <w:tcPr>
            <w:tcW w:w="2263" w:type="dxa"/>
            <w:vMerge/>
          </w:tcPr>
          <w:p w14:paraId="32707F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87C140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CB438AD" w14:textId="77777777" w:rsidTr="00DB1846">
        <w:trPr>
          <w:trHeight w:val="315"/>
        </w:trPr>
        <w:tc>
          <w:tcPr>
            <w:tcW w:w="2263" w:type="dxa"/>
            <w:vMerge/>
          </w:tcPr>
          <w:p w14:paraId="7BB87F5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1A89D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078D101" w14:textId="77777777" w:rsidTr="00DB1846">
        <w:trPr>
          <w:trHeight w:val="315"/>
        </w:trPr>
        <w:tc>
          <w:tcPr>
            <w:tcW w:w="2263" w:type="dxa"/>
            <w:vMerge/>
          </w:tcPr>
          <w:p w14:paraId="38EF23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2C5FC9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354508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5F6CF2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87609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22D7463" w14:textId="77777777" w:rsidTr="00DB1846">
        <w:trPr>
          <w:trHeight w:val="233"/>
        </w:trPr>
        <w:tc>
          <w:tcPr>
            <w:tcW w:w="2263" w:type="dxa"/>
            <w:vMerge/>
          </w:tcPr>
          <w:p w14:paraId="24A2DC4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E50F0A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D8485B4" w14:textId="77777777" w:rsidTr="00DB1846">
        <w:trPr>
          <w:trHeight w:val="232"/>
        </w:trPr>
        <w:tc>
          <w:tcPr>
            <w:tcW w:w="2263" w:type="dxa"/>
            <w:vMerge/>
          </w:tcPr>
          <w:p w14:paraId="64D6D0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577BC6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5A10B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700A17A4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39D2D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8B16CB" w14:textId="77777777" w:rsidTr="00DB1846">
        <w:trPr>
          <w:trHeight w:val="155"/>
        </w:trPr>
        <w:tc>
          <w:tcPr>
            <w:tcW w:w="2263" w:type="dxa"/>
            <w:vMerge/>
          </w:tcPr>
          <w:p w14:paraId="6940266D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7F18B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4CC5E61" w14:textId="77777777" w:rsidTr="00DB1846">
        <w:trPr>
          <w:trHeight w:val="155"/>
        </w:trPr>
        <w:tc>
          <w:tcPr>
            <w:tcW w:w="2263" w:type="dxa"/>
            <w:vMerge/>
          </w:tcPr>
          <w:p w14:paraId="0AF665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44F7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438EBA" w14:textId="77777777" w:rsidTr="00DB1846">
        <w:trPr>
          <w:trHeight w:val="155"/>
        </w:trPr>
        <w:tc>
          <w:tcPr>
            <w:tcW w:w="2263" w:type="dxa"/>
            <w:vMerge/>
          </w:tcPr>
          <w:p w14:paraId="5F4D9C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8B88E9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09C734D0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3A41CEBA" w14:textId="77777777" w:rsidR="00950434" w:rsidRDefault="00950434" w:rsidP="00A1496D">
      <w:pPr>
        <w:ind w:firstLineChars="100" w:firstLine="210"/>
        <w:rPr>
          <w:sz w:val="21"/>
          <w:szCs w:val="21"/>
        </w:rPr>
      </w:pPr>
    </w:p>
    <w:p w14:paraId="09A4942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9D398A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594BA6E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5C0CD6E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095A2AB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63931FB0" w14:textId="77777777" w:rsidR="00F91995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2866E146" w14:textId="77777777" w:rsidTr="007C0469">
        <w:tc>
          <w:tcPr>
            <w:tcW w:w="2263" w:type="dxa"/>
          </w:tcPr>
          <w:p w14:paraId="29381712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7D9C4FC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14:paraId="67901585" w14:textId="77777777" w:rsidTr="007C0469">
        <w:tc>
          <w:tcPr>
            <w:tcW w:w="2263" w:type="dxa"/>
          </w:tcPr>
          <w:p w14:paraId="0DDCF93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151BB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14:paraId="419C0BA9" w14:textId="77777777" w:rsidTr="007C0469">
        <w:tc>
          <w:tcPr>
            <w:tcW w:w="2263" w:type="dxa"/>
          </w:tcPr>
          <w:p w14:paraId="1D966FC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2F49E9D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14:paraId="3B2BAECE" w14:textId="77777777" w:rsidTr="007C0469">
        <w:tc>
          <w:tcPr>
            <w:tcW w:w="2263" w:type="dxa"/>
          </w:tcPr>
          <w:p w14:paraId="1A781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CB948D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933A4CA" w14:textId="77777777" w:rsidTr="007C0469">
        <w:tc>
          <w:tcPr>
            <w:tcW w:w="2263" w:type="dxa"/>
          </w:tcPr>
          <w:p w14:paraId="15DDDAB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1D96E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1B3DBF1" w14:textId="77777777" w:rsidTr="007C0469">
        <w:tc>
          <w:tcPr>
            <w:tcW w:w="2263" w:type="dxa"/>
          </w:tcPr>
          <w:p w14:paraId="0D45B71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468EDC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0453E8" w14:textId="77777777" w:rsidTr="007C0469">
        <w:tc>
          <w:tcPr>
            <w:tcW w:w="2263" w:type="dxa"/>
          </w:tcPr>
          <w:p w14:paraId="1C098E4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5A34E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EC840C2" w14:textId="77777777" w:rsidTr="007C0469">
        <w:tc>
          <w:tcPr>
            <w:tcW w:w="2263" w:type="dxa"/>
          </w:tcPr>
          <w:p w14:paraId="2213E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6FA59815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44F81A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2369384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6A1DC6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A9153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14:paraId="4189E2BF" w14:textId="77777777" w:rsidTr="007C0469">
        <w:trPr>
          <w:trHeight w:val="233"/>
        </w:trPr>
        <w:tc>
          <w:tcPr>
            <w:tcW w:w="2263" w:type="dxa"/>
            <w:vMerge/>
          </w:tcPr>
          <w:p w14:paraId="492CAED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42744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14:paraId="7A0000D2" w14:textId="77777777" w:rsidTr="007C0469">
        <w:trPr>
          <w:trHeight w:val="232"/>
        </w:trPr>
        <w:tc>
          <w:tcPr>
            <w:tcW w:w="2263" w:type="dxa"/>
            <w:vMerge/>
          </w:tcPr>
          <w:p w14:paraId="61CC9B0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06FC0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14:paraId="50B6F027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6D2C60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5A90B4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C5B2C1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705DAF3" w14:textId="77777777" w:rsidTr="007C0469">
        <w:trPr>
          <w:trHeight w:val="315"/>
        </w:trPr>
        <w:tc>
          <w:tcPr>
            <w:tcW w:w="2263" w:type="dxa"/>
            <w:vMerge/>
          </w:tcPr>
          <w:p w14:paraId="1527EFC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01A965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14:paraId="2B389F6C" w14:textId="77777777" w:rsidTr="007C0469">
        <w:trPr>
          <w:trHeight w:val="315"/>
        </w:trPr>
        <w:tc>
          <w:tcPr>
            <w:tcW w:w="2263" w:type="dxa"/>
            <w:vMerge/>
          </w:tcPr>
          <w:p w14:paraId="26AD6C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4DD6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14:paraId="3688F605" w14:textId="77777777" w:rsidTr="007C0469">
        <w:trPr>
          <w:trHeight w:val="315"/>
        </w:trPr>
        <w:tc>
          <w:tcPr>
            <w:tcW w:w="2263" w:type="dxa"/>
            <w:vMerge/>
          </w:tcPr>
          <w:p w14:paraId="3648C2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19EDCC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14:paraId="3E3D5255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3F52DF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96762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0D086D7" w14:textId="77777777" w:rsidTr="007C0469">
        <w:trPr>
          <w:trHeight w:val="233"/>
        </w:trPr>
        <w:tc>
          <w:tcPr>
            <w:tcW w:w="2263" w:type="dxa"/>
            <w:vMerge/>
          </w:tcPr>
          <w:p w14:paraId="518C51C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0051B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1D78CD" w14:textId="77777777" w:rsidTr="007C0469">
        <w:trPr>
          <w:trHeight w:val="232"/>
        </w:trPr>
        <w:tc>
          <w:tcPr>
            <w:tcW w:w="2263" w:type="dxa"/>
            <w:vMerge/>
          </w:tcPr>
          <w:p w14:paraId="3AD1E27D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949B7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B5B6E16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20B03661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322DBE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30502EE" w14:textId="77777777" w:rsidTr="007C0469">
        <w:trPr>
          <w:trHeight w:val="155"/>
        </w:trPr>
        <w:tc>
          <w:tcPr>
            <w:tcW w:w="2263" w:type="dxa"/>
            <w:vMerge/>
          </w:tcPr>
          <w:p w14:paraId="4D9AFFCF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A35F50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3D98FA3" w14:textId="77777777" w:rsidTr="007C0469">
        <w:trPr>
          <w:trHeight w:val="155"/>
        </w:trPr>
        <w:tc>
          <w:tcPr>
            <w:tcW w:w="2263" w:type="dxa"/>
            <w:vMerge/>
          </w:tcPr>
          <w:p w14:paraId="124E169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7EE164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EA553E" w14:textId="77777777" w:rsidTr="007C0469">
        <w:trPr>
          <w:trHeight w:val="155"/>
        </w:trPr>
        <w:tc>
          <w:tcPr>
            <w:tcW w:w="2263" w:type="dxa"/>
            <w:vMerge/>
          </w:tcPr>
          <w:p w14:paraId="7C6844F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123BBD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72D4E417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2B1818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B54050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5152A282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生成任务量饼状图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>
              <w:rPr>
                <w:sz w:val="21"/>
                <w:szCs w:val="21"/>
              </w:rPr>
              <w:t>饼状图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>
              <w:rPr>
                <w:sz w:val="21"/>
                <w:szCs w:val="21"/>
              </w:rPr>
              <w:t>饼状图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27660C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326C74EF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1D863C6A" w14:textId="77777777" w:rsidR="00F9199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28" w:name="_Toc446516707"/>
      <w:r>
        <w:rPr>
          <w:rFonts w:hint="eastAsia"/>
        </w:rPr>
        <w:lastRenderedPageBreak/>
        <w:t>4</w:t>
      </w:r>
      <w:r>
        <w:rPr>
          <w:rFonts w:hint="eastAsia"/>
        </w:rPr>
        <w:t>外部</w:t>
      </w:r>
      <w:r>
        <w:t>接口需求</w:t>
      </w:r>
      <w:bookmarkEnd w:id="28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29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29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30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30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31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31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32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32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33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33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</w:t>
      </w:r>
      <w:commentRangeStart w:id="34"/>
      <w:r w:rsidRPr="00F91995">
        <w:rPr>
          <w:rFonts w:ascii="宋体" w:hAnsi="宋体"/>
          <w:sz w:val="24"/>
        </w:rPr>
        <w:t>文件</w:t>
      </w:r>
      <w:commentRangeEnd w:id="34"/>
      <w:r w:rsidR="008464DF">
        <w:rPr>
          <w:rStyle w:val="ac"/>
        </w:rPr>
        <w:commentReference w:id="34"/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77777777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用户点击生成任务量饼状图后，系统响应时间控制在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36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36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Pr="008366B9" w:rsidRDefault="008366B9" w:rsidP="008366B9">
      <w:pPr>
        <w:ind w:firstLineChars="250" w:firstLine="525"/>
        <w:rPr>
          <w:sz w:val="21"/>
        </w:rPr>
      </w:pPr>
    </w:p>
    <w:sectPr w:rsidR="008366B9" w:rsidRPr="008366B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enyang" w:date="2016-04-05T11:40:00Z" w:initials="c">
    <w:p w14:paraId="225AF56C" w14:textId="77777777" w:rsidR="00CF5B0D" w:rsidRDefault="00CF5B0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4" w:author="liuchao" w:date="2016-04-07T11:16:00Z" w:initials="l">
    <w:p w14:paraId="699A895B" w14:textId="1E121F4D" w:rsidR="008464DF" w:rsidRDefault="008464D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?</w:t>
      </w:r>
    </w:p>
  </w:comment>
  <w:comment w:id="5" w:author="liuchao" w:date="2016-04-07T11:16:00Z" w:initials="l">
    <w:p w14:paraId="63ECD802" w14:textId="5E4DCC11" w:rsidR="008464DF" w:rsidRDefault="008464D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?</w:t>
      </w:r>
    </w:p>
  </w:comment>
  <w:comment w:id="8" w:author="chenyang" w:date="2016-04-05T11:31:00Z" w:initials="c">
    <w:p w14:paraId="1685EA4F" w14:textId="77777777" w:rsidR="00CF5B0D" w:rsidRDefault="00CF5B0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13" w:author="liuchao" w:date="2016-04-07T11:19:00Z" w:initials="l">
    <w:p w14:paraId="31078396" w14:textId="1C191258" w:rsidR="008464DF" w:rsidRDefault="008464D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图中没有这两类用户</w:t>
      </w:r>
      <w:r>
        <w:rPr>
          <w:rFonts w:hint="eastAsia"/>
        </w:rPr>
        <w:t>?</w:t>
      </w:r>
    </w:p>
  </w:comment>
  <w:comment w:id="14" w:author="chenyang" w:date="2016-04-05T11:34:00Z" w:initials="c">
    <w:p w14:paraId="2A7A8369" w14:textId="77777777" w:rsidR="00CF5B0D" w:rsidRDefault="00CF5B0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25" w:author="liuchao" w:date="2016-04-07T11:22:00Z" w:initials="l">
    <w:p w14:paraId="3D5DC72D" w14:textId="2E771C73" w:rsidR="008464DF" w:rsidRDefault="008464D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rPr>
          <w:rFonts w:hint="eastAsia"/>
        </w:rPr>
        <w:t>?</w:t>
      </w:r>
    </w:p>
  </w:comment>
  <w:comment w:id="26" w:author="chenyang" w:date="2016-04-05T11:36:00Z" w:initials="c">
    <w:p w14:paraId="39101B27" w14:textId="77777777" w:rsidR="00CF5B0D" w:rsidRDefault="00CF5B0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  <w:comment w:id="27" w:author="liuchao" w:date="2016-04-07T11:20:00Z" w:initials="l">
    <w:p w14:paraId="08E17C5C" w14:textId="576AF59F" w:rsidR="008464DF" w:rsidRDefault="008464D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?</w:t>
      </w:r>
    </w:p>
  </w:comment>
  <w:comment w:id="34" w:author="liuchao" w:date="2016-04-07T11:23:00Z" w:initials="l">
    <w:p w14:paraId="2A8B3BEC" w14:textId="47D6156E" w:rsidR="008464DF" w:rsidRDefault="008464D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规模</w:t>
      </w:r>
      <w:r>
        <w:rPr>
          <w:rFonts w:hint="eastAsia"/>
        </w:rPr>
        <w:t>?</w:t>
      </w:r>
      <w:bookmarkStart w:id="35" w:name="_GoBack"/>
      <w:bookmarkEnd w:id="3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5AF56C" w15:done="0"/>
  <w15:commentEx w15:paraId="1685EA4F" w15:done="0"/>
  <w15:commentEx w15:paraId="2A7A8369" w15:done="0"/>
  <w15:commentEx w15:paraId="39101B2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6C041" w14:textId="77777777" w:rsidR="000D38FB" w:rsidRDefault="000D38FB" w:rsidP="00BD1FEB">
      <w:pPr>
        <w:spacing w:line="240" w:lineRule="auto"/>
      </w:pPr>
      <w:r>
        <w:separator/>
      </w:r>
    </w:p>
  </w:endnote>
  <w:endnote w:type="continuationSeparator" w:id="0">
    <w:p w14:paraId="05F84920" w14:textId="77777777" w:rsidR="000D38FB" w:rsidRDefault="000D38FB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3A5FF" w14:textId="77777777" w:rsidR="000D38FB" w:rsidRDefault="000D38FB" w:rsidP="00BD1FEB">
      <w:pPr>
        <w:spacing w:line="240" w:lineRule="auto"/>
      </w:pPr>
      <w:r>
        <w:separator/>
      </w:r>
    </w:p>
  </w:footnote>
  <w:footnote w:type="continuationSeparator" w:id="0">
    <w:p w14:paraId="6604ABC1" w14:textId="77777777" w:rsidR="000D38FB" w:rsidRDefault="000D38FB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C32BD" w14:textId="77777777" w:rsidR="00CF5B0D" w:rsidRDefault="00CF5B0D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yang">
    <w15:presenceInfo w15:providerId="None" w15:userId="chen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A5719"/>
    <w:rsid w:val="000D38FB"/>
    <w:rsid w:val="000E42EF"/>
    <w:rsid w:val="00126030"/>
    <w:rsid w:val="001639A7"/>
    <w:rsid w:val="00300DCD"/>
    <w:rsid w:val="003806DE"/>
    <w:rsid w:val="00393E61"/>
    <w:rsid w:val="00430143"/>
    <w:rsid w:val="00491F49"/>
    <w:rsid w:val="00494A55"/>
    <w:rsid w:val="004C7637"/>
    <w:rsid w:val="0050611B"/>
    <w:rsid w:val="00510CFD"/>
    <w:rsid w:val="005178DA"/>
    <w:rsid w:val="005218F1"/>
    <w:rsid w:val="0070234B"/>
    <w:rsid w:val="007C0469"/>
    <w:rsid w:val="007F2C47"/>
    <w:rsid w:val="008366B9"/>
    <w:rsid w:val="008464DF"/>
    <w:rsid w:val="00950434"/>
    <w:rsid w:val="009B51B0"/>
    <w:rsid w:val="009E138B"/>
    <w:rsid w:val="00A1496D"/>
    <w:rsid w:val="00A2010E"/>
    <w:rsid w:val="00A27D65"/>
    <w:rsid w:val="00AD41B7"/>
    <w:rsid w:val="00B54B67"/>
    <w:rsid w:val="00BD1FEB"/>
    <w:rsid w:val="00CB5AA9"/>
    <w:rsid w:val="00CC4299"/>
    <w:rsid w:val="00CF5B0D"/>
    <w:rsid w:val="00D87973"/>
    <w:rsid w:val="00DB1846"/>
    <w:rsid w:val="00DC3AF5"/>
    <w:rsid w:val="00DE74C3"/>
    <w:rsid w:val="00E324F2"/>
    <w:rsid w:val="00ED5AFE"/>
    <w:rsid w:val="00F3514D"/>
    <w:rsid w:val="00F91995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58FB-0414-4BEA-BCD7-480BC097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chenyang</dc:creator>
  <cp:lastModifiedBy>liuchao</cp:lastModifiedBy>
  <cp:revision>4</cp:revision>
  <dcterms:created xsi:type="dcterms:W3CDTF">2016-03-25T06:38:00Z</dcterms:created>
  <dcterms:modified xsi:type="dcterms:W3CDTF">2016-04-07T03:23:00Z</dcterms:modified>
</cp:coreProperties>
</file>