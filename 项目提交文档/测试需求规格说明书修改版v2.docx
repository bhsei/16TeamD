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EE5346" w14:textId="77777777" w:rsidR="008A25AC" w:rsidRDefault="008A25AC" w:rsidP="008A25AC">
      <w:pPr>
        <w:jc w:val="center"/>
        <w:rPr>
          <w:rFonts w:ascii="黑体" w:eastAsia="黑体" w:hAnsi="黑体"/>
          <w:b/>
          <w:sz w:val="52"/>
          <w:szCs w:val="52"/>
        </w:rPr>
      </w:pPr>
    </w:p>
    <w:p w14:paraId="1AFD7E7F" w14:textId="77777777" w:rsidR="008A25AC" w:rsidRDefault="008A25AC" w:rsidP="008A25AC">
      <w:pPr>
        <w:jc w:val="center"/>
        <w:rPr>
          <w:rFonts w:ascii="黑体" w:eastAsia="黑体" w:hAnsi="黑体"/>
          <w:b/>
          <w:sz w:val="52"/>
          <w:szCs w:val="52"/>
        </w:rPr>
      </w:pPr>
    </w:p>
    <w:p w14:paraId="09EA8E5B" w14:textId="77777777" w:rsidR="008A25AC" w:rsidRDefault="008A25AC" w:rsidP="008A25AC">
      <w:pPr>
        <w:jc w:val="center"/>
        <w:rPr>
          <w:rFonts w:ascii="黑体" w:eastAsia="黑体" w:hAnsi="黑体"/>
          <w:b/>
          <w:sz w:val="52"/>
          <w:szCs w:val="52"/>
        </w:rPr>
      </w:pPr>
    </w:p>
    <w:p w14:paraId="0663DFBA" w14:textId="77777777" w:rsidR="00B3188C" w:rsidRPr="008A25AC" w:rsidRDefault="00B3188C" w:rsidP="008A25AC">
      <w:pPr>
        <w:jc w:val="center"/>
        <w:rPr>
          <w:rFonts w:ascii="黑体" w:eastAsia="黑体" w:hAnsi="黑体"/>
          <w:b/>
          <w:sz w:val="52"/>
          <w:szCs w:val="52"/>
        </w:rPr>
      </w:pPr>
      <w:r w:rsidRPr="008A25AC">
        <w:rPr>
          <w:rFonts w:ascii="黑体" w:eastAsia="黑体" w:hAnsi="黑体" w:hint="eastAsia"/>
          <w:b/>
          <w:sz w:val="52"/>
          <w:szCs w:val="52"/>
        </w:rPr>
        <w:t>测试需求规格说明书</w:t>
      </w:r>
    </w:p>
    <w:p w14:paraId="408A8B8E" w14:textId="77777777" w:rsidR="008A25AC" w:rsidRDefault="008A25AC" w:rsidP="008A25AC">
      <w:pPr>
        <w:jc w:val="center"/>
        <w:rPr>
          <w:sz w:val="44"/>
          <w:szCs w:val="44"/>
        </w:rPr>
      </w:pPr>
    </w:p>
    <w:p w14:paraId="1E18AE24" w14:textId="77777777" w:rsidR="008A25AC" w:rsidRPr="00AF764D" w:rsidRDefault="008A25AC" w:rsidP="00AF764D">
      <w:pPr>
        <w:ind w:firstLineChars="71" w:firstLine="284"/>
        <w:jc w:val="center"/>
        <w:rPr>
          <w:sz w:val="20"/>
          <w:rPrChange w:id="0" w:author="PENGFEI ZHAN" w:date="2016-05-19T21:07:00Z">
            <w:rPr/>
          </w:rPrChange>
        </w:rPr>
        <w:pPrChange w:id="1" w:author="PENGFEI ZHAN" w:date="2016-05-19T21:07:00Z">
          <w:pPr>
            <w:jc w:val="center"/>
          </w:pPr>
        </w:pPrChange>
      </w:pPr>
      <w:r w:rsidRPr="00AF764D">
        <w:rPr>
          <w:rFonts w:hint="eastAsia"/>
          <w:sz w:val="40"/>
          <w:szCs w:val="44"/>
          <w:rPrChange w:id="2" w:author="PENGFEI ZHAN" w:date="2016-05-19T21:07:00Z">
            <w:rPr>
              <w:rFonts w:hint="eastAsia"/>
              <w:sz w:val="44"/>
              <w:szCs w:val="44"/>
            </w:rPr>
          </w:rPrChange>
        </w:rPr>
        <w:t>基于</w:t>
      </w:r>
      <w:r w:rsidRPr="00AF764D">
        <w:rPr>
          <w:sz w:val="40"/>
          <w:szCs w:val="44"/>
          <w:rPrChange w:id="3" w:author="PENGFEI ZHAN" w:date="2016-05-19T21:07:00Z">
            <w:rPr>
              <w:sz w:val="44"/>
              <w:szCs w:val="44"/>
            </w:rPr>
          </w:rPrChange>
        </w:rPr>
        <w:t>MPXJ</w:t>
      </w:r>
      <w:r w:rsidRPr="00AF764D">
        <w:rPr>
          <w:rFonts w:hint="eastAsia"/>
          <w:sz w:val="40"/>
          <w:szCs w:val="44"/>
          <w:rPrChange w:id="4" w:author="PENGFEI ZHAN" w:date="2016-05-19T21:07:00Z">
            <w:rPr>
              <w:rFonts w:hint="eastAsia"/>
              <w:sz w:val="44"/>
              <w:szCs w:val="44"/>
            </w:rPr>
          </w:rPrChange>
        </w:rPr>
        <w:t>的</w:t>
      </w:r>
      <w:r w:rsidRPr="00AF764D">
        <w:rPr>
          <w:rFonts w:hint="eastAsia"/>
          <w:sz w:val="40"/>
          <w:szCs w:val="44"/>
          <w:rPrChange w:id="5" w:author="PENGFEI ZHAN" w:date="2016-05-19T21:07:00Z">
            <w:rPr>
              <w:rFonts w:hint="eastAsia"/>
              <w:sz w:val="44"/>
              <w:szCs w:val="44"/>
            </w:rPr>
          </w:rPrChange>
        </w:rPr>
        <w:t>*.</w:t>
      </w:r>
      <w:proofErr w:type="spellStart"/>
      <w:r w:rsidRPr="00AF764D">
        <w:rPr>
          <w:sz w:val="40"/>
          <w:szCs w:val="44"/>
          <w:rPrChange w:id="6" w:author="PENGFEI ZHAN" w:date="2016-05-19T21:07:00Z">
            <w:rPr>
              <w:sz w:val="44"/>
              <w:szCs w:val="44"/>
            </w:rPr>
          </w:rPrChange>
        </w:rPr>
        <w:t>mpp</w:t>
      </w:r>
      <w:proofErr w:type="spellEnd"/>
      <w:r w:rsidR="00197CD9" w:rsidRPr="00AF764D">
        <w:rPr>
          <w:rFonts w:hint="eastAsia"/>
          <w:sz w:val="40"/>
          <w:szCs w:val="44"/>
          <w:rPrChange w:id="7" w:author="PENGFEI ZHAN" w:date="2016-05-19T21:07:00Z">
            <w:rPr>
              <w:rFonts w:hint="eastAsia"/>
              <w:sz w:val="44"/>
              <w:szCs w:val="44"/>
            </w:rPr>
          </w:rPrChange>
        </w:rPr>
        <w:t>文件信息读写</w:t>
      </w:r>
      <w:r w:rsidRPr="00AF764D">
        <w:rPr>
          <w:rFonts w:hint="eastAsia"/>
          <w:sz w:val="40"/>
          <w:szCs w:val="44"/>
          <w:rPrChange w:id="8" w:author="PENGFEI ZHAN" w:date="2016-05-19T21:07:00Z">
            <w:rPr>
              <w:rFonts w:hint="eastAsia"/>
              <w:sz w:val="44"/>
              <w:szCs w:val="44"/>
            </w:rPr>
          </w:rPrChange>
        </w:rPr>
        <w:t>的</w:t>
      </w:r>
      <w:r w:rsidRPr="00AF764D">
        <w:rPr>
          <w:sz w:val="40"/>
          <w:szCs w:val="44"/>
          <w:rPrChange w:id="9" w:author="PENGFEI ZHAN" w:date="2016-05-19T21:07:00Z">
            <w:rPr>
              <w:sz w:val="44"/>
              <w:szCs w:val="44"/>
            </w:rPr>
          </w:rPrChange>
        </w:rPr>
        <w:t>JAVA</w:t>
      </w:r>
      <w:r w:rsidRPr="00AF764D">
        <w:rPr>
          <w:rFonts w:hint="eastAsia"/>
          <w:sz w:val="40"/>
          <w:szCs w:val="44"/>
          <w:rPrChange w:id="10" w:author="PENGFEI ZHAN" w:date="2016-05-19T21:07:00Z">
            <w:rPr>
              <w:rFonts w:hint="eastAsia"/>
              <w:sz w:val="44"/>
              <w:szCs w:val="44"/>
            </w:rPr>
          </w:rPrChange>
        </w:rPr>
        <w:t>桌面应用——</w:t>
      </w:r>
      <w:r w:rsidRPr="00AF764D">
        <w:rPr>
          <w:sz w:val="40"/>
          <w:szCs w:val="44"/>
          <w:rPrChange w:id="11" w:author="PENGFEI ZHAN" w:date="2016-05-19T21:07:00Z">
            <w:rPr>
              <w:sz w:val="44"/>
              <w:szCs w:val="44"/>
            </w:rPr>
          </w:rPrChange>
        </w:rPr>
        <w:t>Mini Projec</w:t>
      </w:r>
      <w:r w:rsidRPr="00AF764D">
        <w:rPr>
          <w:sz w:val="40"/>
          <w:rPrChange w:id="12" w:author="PENGFEI ZHAN" w:date="2016-05-19T21:07:00Z">
            <w:rPr>
              <w:sz w:val="44"/>
            </w:rPr>
          </w:rPrChange>
        </w:rPr>
        <w:t>t</w:t>
      </w:r>
    </w:p>
    <w:p w14:paraId="33DD4F9B" w14:textId="77777777" w:rsidR="008A25AC" w:rsidRDefault="008A25AC"/>
    <w:p w14:paraId="4C43AD72" w14:textId="77777777" w:rsidR="008A25AC" w:rsidRDefault="008A25AC"/>
    <w:p w14:paraId="5B61DAD5" w14:textId="77777777" w:rsidR="008A25AC" w:rsidRDefault="008A25AC"/>
    <w:p w14:paraId="54151736" w14:textId="77777777" w:rsidR="008A25AC" w:rsidRDefault="008A25AC"/>
    <w:p w14:paraId="482859CB" w14:textId="77777777" w:rsidR="008A25AC" w:rsidRDefault="008A25AC"/>
    <w:p w14:paraId="4F099F28" w14:textId="77777777" w:rsidR="008A25AC" w:rsidRDefault="008A25AC"/>
    <w:p w14:paraId="3F2B9647" w14:textId="77777777" w:rsidR="008A25AC" w:rsidRDefault="008A25AC"/>
    <w:p w14:paraId="0630E5FB" w14:textId="77777777" w:rsidR="008A25AC" w:rsidRDefault="008A25AC"/>
    <w:p w14:paraId="1CF38CE7" w14:textId="77777777" w:rsidR="008A25AC" w:rsidRDefault="008A25AC"/>
    <w:p w14:paraId="46712EAB" w14:textId="77777777" w:rsidR="008A25AC" w:rsidRDefault="008A25AC"/>
    <w:p w14:paraId="7F182B29" w14:textId="77777777" w:rsidR="008A25AC" w:rsidRDefault="008A25AC" w:rsidP="008A25AC">
      <w:pPr>
        <w:widowControl/>
        <w:jc w:val="center"/>
        <w:rPr>
          <w:rFonts w:asciiTheme="minorEastAsia" w:hAnsiTheme="minorEastAsia"/>
          <w:sz w:val="32"/>
          <w:szCs w:val="32"/>
        </w:rPr>
      </w:pPr>
      <w:r>
        <w:rPr>
          <w:rFonts w:asciiTheme="minorEastAsia" w:hAnsiTheme="minorEastAsia" w:hint="eastAsia"/>
          <w:sz w:val="32"/>
          <w:szCs w:val="32"/>
        </w:rPr>
        <w:t>小组成员：</w:t>
      </w:r>
    </w:p>
    <w:p w14:paraId="5D3CCA50" w14:textId="77777777" w:rsidR="008A25AC" w:rsidRPr="00F91995" w:rsidRDefault="008A25AC" w:rsidP="008A25AC">
      <w:pPr>
        <w:widowControl/>
        <w:jc w:val="left"/>
        <w:rPr>
          <w:rFonts w:asciiTheme="minorEastAsia" w:hAnsiTheme="minorEastAsia"/>
          <w:sz w:val="28"/>
          <w:szCs w:val="28"/>
        </w:rPr>
      </w:pPr>
      <w:r>
        <w:rPr>
          <w:rFonts w:asciiTheme="minorEastAsia" w:hAnsiTheme="minorEastAsia" w:hint="eastAsia"/>
          <w:sz w:val="32"/>
          <w:szCs w:val="32"/>
        </w:rPr>
        <w:t xml:space="preserve">                           </w:t>
      </w:r>
      <w:r w:rsidRPr="00F91995">
        <w:rPr>
          <w:rFonts w:asciiTheme="minorEastAsia" w:hAnsiTheme="minorEastAsia" w:hint="eastAsia"/>
          <w:sz w:val="28"/>
          <w:szCs w:val="28"/>
        </w:rPr>
        <w:t>SY1506104 刘克瑞</w:t>
      </w:r>
    </w:p>
    <w:p w14:paraId="002A5A2D" w14:textId="77777777" w:rsidR="008A25AC" w:rsidRPr="00F91995" w:rsidRDefault="008A25AC" w:rsidP="008A25AC">
      <w:pPr>
        <w:widowControl/>
        <w:jc w:val="left"/>
        <w:rPr>
          <w:rFonts w:asciiTheme="minorEastAsia" w:hAnsiTheme="minorEastAsia"/>
          <w:sz w:val="28"/>
          <w:szCs w:val="28"/>
        </w:rPr>
      </w:pPr>
      <w:r w:rsidRPr="00F91995">
        <w:rPr>
          <w:rFonts w:asciiTheme="minorEastAsia" w:hAnsiTheme="minorEastAsia" w:hint="eastAsia"/>
          <w:sz w:val="28"/>
          <w:szCs w:val="28"/>
        </w:rPr>
        <w:t xml:space="preserve">   </w:t>
      </w:r>
      <w:r>
        <w:rPr>
          <w:rFonts w:asciiTheme="minorEastAsia" w:hAnsiTheme="minorEastAsia" w:hint="eastAsia"/>
          <w:sz w:val="28"/>
          <w:szCs w:val="28"/>
        </w:rPr>
        <w:t xml:space="preserve">                            </w:t>
      </w:r>
      <w:r w:rsidRPr="00F91995">
        <w:rPr>
          <w:rFonts w:asciiTheme="minorEastAsia" w:hAnsiTheme="minorEastAsia" w:hint="eastAsia"/>
          <w:sz w:val="28"/>
          <w:szCs w:val="28"/>
        </w:rPr>
        <w:t>SY1506106 詹鹏飞</w:t>
      </w:r>
    </w:p>
    <w:p w14:paraId="73D20E2B" w14:textId="77777777" w:rsidR="008A25AC" w:rsidRPr="00F91995" w:rsidRDefault="008A25AC" w:rsidP="008A25AC">
      <w:pPr>
        <w:widowControl/>
        <w:jc w:val="left"/>
        <w:rPr>
          <w:rFonts w:asciiTheme="minorEastAsia" w:hAnsiTheme="minorEastAsia"/>
          <w:sz w:val="28"/>
          <w:szCs w:val="28"/>
        </w:rPr>
      </w:pPr>
      <w:r w:rsidRPr="00F91995">
        <w:rPr>
          <w:rFonts w:asciiTheme="minorEastAsia" w:hAnsiTheme="minorEastAsia" w:hint="eastAsia"/>
          <w:sz w:val="28"/>
          <w:szCs w:val="28"/>
        </w:rPr>
        <w:t xml:space="preserve">  </w:t>
      </w:r>
      <w:r>
        <w:rPr>
          <w:rFonts w:asciiTheme="minorEastAsia" w:hAnsiTheme="minorEastAsia" w:hint="eastAsia"/>
          <w:sz w:val="28"/>
          <w:szCs w:val="28"/>
        </w:rPr>
        <w:t xml:space="preserve">                             </w:t>
      </w:r>
      <w:r w:rsidRPr="00F91995">
        <w:rPr>
          <w:rFonts w:asciiTheme="minorEastAsia" w:hAnsiTheme="minorEastAsia" w:hint="eastAsia"/>
          <w:sz w:val="28"/>
          <w:szCs w:val="28"/>
        </w:rPr>
        <w:t>SY1506114 陈</w:t>
      </w:r>
      <w:r>
        <w:rPr>
          <w:rFonts w:asciiTheme="minorEastAsia" w:hAnsiTheme="minorEastAsia" w:hint="eastAsia"/>
          <w:sz w:val="28"/>
          <w:szCs w:val="28"/>
        </w:rPr>
        <w:t xml:space="preserve">  </w:t>
      </w:r>
      <w:r w:rsidRPr="00F91995">
        <w:rPr>
          <w:rFonts w:asciiTheme="minorEastAsia" w:hAnsiTheme="minorEastAsia" w:hint="eastAsia"/>
          <w:sz w:val="28"/>
          <w:szCs w:val="28"/>
        </w:rPr>
        <w:t>阳</w:t>
      </w:r>
    </w:p>
    <w:p w14:paraId="5C766CB3" w14:textId="77777777" w:rsidR="008A25AC" w:rsidRDefault="008A25AC" w:rsidP="008A25AC">
      <w:r w:rsidRPr="00F91995">
        <w:rPr>
          <w:rFonts w:asciiTheme="minorEastAsia" w:hAnsiTheme="minorEastAsia" w:hint="eastAsia"/>
          <w:sz w:val="28"/>
          <w:szCs w:val="28"/>
        </w:rPr>
        <w:t xml:space="preserve">  </w:t>
      </w:r>
      <w:r>
        <w:rPr>
          <w:rFonts w:asciiTheme="minorEastAsia" w:hAnsiTheme="minorEastAsia" w:hint="eastAsia"/>
          <w:sz w:val="28"/>
          <w:szCs w:val="28"/>
        </w:rPr>
        <w:t xml:space="preserve">                             </w:t>
      </w:r>
      <w:r w:rsidRPr="00F91995">
        <w:rPr>
          <w:rFonts w:asciiTheme="minorEastAsia" w:hAnsiTheme="minorEastAsia" w:hint="eastAsia"/>
          <w:sz w:val="28"/>
          <w:szCs w:val="28"/>
        </w:rPr>
        <w:t>SY1506115 彭柯宾</w:t>
      </w:r>
    </w:p>
    <w:p w14:paraId="4634F89A" w14:textId="77777777" w:rsidR="008A25AC" w:rsidRDefault="008A25AC"/>
    <w:p w14:paraId="79320329" w14:textId="77777777" w:rsidR="008A25AC" w:rsidRDefault="008A25AC"/>
    <w:p w14:paraId="0EB02639" w14:textId="77777777" w:rsidR="008A25AC" w:rsidRDefault="008A25AC"/>
    <w:p w14:paraId="16B70298" w14:textId="77777777" w:rsidR="008A25AC" w:rsidRDefault="008A25AC"/>
    <w:p w14:paraId="05EB494E" w14:textId="77777777" w:rsidR="008A25AC" w:rsidRDefault="008A25AC"/>
    <w:p w14:paraId="2E67DEC6" w14:textId="77777777" w:rsidR="008A25AC" w:rsidRPr="00806775" w:rsidRDefault="008A25AC"/>
    <w:p w14:paraId="61DA1690" w14:textId="77777777" w:rsidR="00732DF8" w:rsidRDefault="00732DF8" w:rsidP="00732DF8">
      <w:pPr>
        <w:jc w:val="center"/>
        <w:rPr>
          <w:rFonts w:eastAsia="黑体"/>
          <w:b/>
        </w:rPr>
      </w:pPr>
      <w:r>
        <w:rPr>
          <w:rFonts w:eastAsia="黑体" w:hint="eastAsia"/>
          <w:sz w:val="44"/>
        </w:rPr>
        <w:lastRenderedPageBreak/>
        <w:t>文件修改记录</w:t>
      </w:r>
    </w:p>
    <w:tbl>
      <w:tblPr>
        <w:tblW w:w="7654" w:type="dxa"/>
        <w:jc w:val="center"/>
        <w:tblInd w:w="-284" w:type="dxa"/>
        <w:tblLayout w:type="fixed"/>
        <w:tblLook w:val="0000" w:firstRow="0" w:lastRow="0" w:firstColumn="0" w:lastColumn="0" w:noHBand="0" w:noVBand="0"/>
      </w:tblPr>
      <w:tblGrid>
        <w:gridCol w:w="1374"/>
        <w:gridCol w:w="900"/>
        <w:gridCol w:w="2059"/>
        <w:gridCol w:w="1904"/>
        <w:gridCol w:w="1417"/>
      </w:tblGrid>
      <w:tr w:rsidR="00732DF8" w14:paraId="2719F2C6" w14:textId="77777777" w:rsidTr="00A76CFD">
        <w:trPr>
          <w:cantSplit/>
          <w:tblHeader/>
          <w:jc w:val="center"/>
        </w:trPr>
        <w:tc>
          <w:tcPr>
            <w:tcW w:w="1374" w:type="dxa"/>
            <w:tcBorders>
              <w:top w:val="single" w:sz="6" w:space="0" w:color="auto"/>
              <w:left w:val="single" w:sz="6" w:space="0" w:color="auto"/>
              <w:bottom w:val="single" w:sz="6" w:space="0" w:color="auto"/>
              <w:right w:val="single" w:sz="6" w:space="0" w:color="auto"/>
            </w:tcBorders>
          </w:tcPr>
          <w:p w14:paraId="06A07AD7" w14:textId="77777777" w:rsidR="00732DF8" w:rsidRDefault="00732DF8" w:rsidP="00ED4C52">
            <w:pPr>
              <w:pStyle w:val="a3"/>
            </w:pPr>
            <w:r>
              <w:rPr>
                <w:rFonts w:ascii="宋体" w:hint="eastAsia"/>
              </w:rPr>
              <w:t>修改日期</w:t>
            </w:r>
          </w:p>
        </w:tc>
        <w:tc>
          <w:tcPr>
            <w:tcW w:w="900" w:type="dxa"/>
            <w:tcBorders>
              <w:top w:val="single" w:sz="6" w:space="0" w:color="auto"/>
              <w:left w:val="single" w:sz="6" w:space="0" w:color="auto"/>
              <w:bottom w:val="single" w:sz="6" w:space="0" w:color="auto"/>
              <w:right w:val="single" w:sz="6" w:space="0" w:color="auto"/>
            </w:tcBorders>
          </w:tcPr>
          <w:p w14:paraId="55954C7E" w14:textId="77777777" w:rsidR="00732DF8" w:rsidRDefault="00732DF8" w:rsidP="00ED4C52">
            <w:pPr>
              <w:pStyle w:val="a3"/>
            </w:pPr>
            <w:r>
              <w:rPr>
                <w:rFonts w:ascii="宋体" w:hint="eastAsia"/>
              </w:rPr>
              <w:t>版本</w:t>
            </w:r>
          </w:p>
        </w:tc>
        <w:tc>
          <w:tcPr>
            <w:tcW w:w="2059" w:type="dxa"/>
            <w:tcBorders>
              <w:top w:val="single" w:sz="6" w:space="0" w:color="auto"/>
              <w:left w:val="single" w:sz="6" w:space="0" w:color="auto"/>
              <w:bottom w:val="single" w:sz="6" w:space="0" w:color="auto"/>
              <w:right w:val="single" w:sz="6" w:space="0" w:color="auto"/>
            </w:tcBorders>
          </w:tcPr>
          <w:p w14:paraId="5BA45510" w14:textId="77777777" w:rsidR="00732DF8" w:rsidRDefault="00732DF8" w:rsidP="00ED4C52">
            <w:pPr>
              <w:pStyle w:val="a4"/>
            </w:pPr>
            <w:r>
              <w:rPr>
                <w:rFonts w:hint="eastAsia"/>
              </w:rPr>
              <w:t>修改页码、章节、条款</w:t>
            </w:r>
          </w:p>
        </w:tc>
        <w:tc>
          <w:tcPr>
            <w:tcW w:w="1904" w:type="dxa"/>
            <w:tcBorders>
              <w:top w:val="single" w:sz="6" w:space="0" w:color="auto"/>
              <w:left w:val="single" w:sz="6" w:space="0" w:color="auto"/>
              <w:bottom w:val="single" w:sz="6" w:space="0" w:color="auto"/>
              <w:right w:val="single" w:sz="6" w:space="0" w:color="auto"/>
            </w:tcBorders>
          </w:tcPr>
          <w:p w14:paraId="4A60381B" w14:textId="77777777" w:rsidR="00732DF8" w:rsidRDefault="00732DF8" w:rsidP="00ED4C52">
            <w:pPr>
              <w:pStyle w:val="a4"/>
            </w:pPr>
            <w:r>
              <w:rPr>
                <w:rFonts w:ascii="宋体" w:hint="eastAsia"/>
              </w:rPr>
              <w:t>修改描述</w:t>
            </w:r>
          </w:p>
        </w:tc>
        <w:tc>
          <w:tcPr>
            <w:tcW w:w="1417" w:type="dxa"/>
            <w:tcBorders>
              <w:top w:val="single" w:sz="6" w:space="0" w:color="auto"/>
              <w:left w:val="single" w:sz="6" w:space="0" w:color="auto"/>
              <w:bottom w:val="single" w:sz="6" w:space="0" w:color="auto"/>
              <w:right w:val="single" w:sz="6" w:space="0" w:color="auto"/>
            </w:tcBorders>
          </w:tcPr>
          <w:p w14:paraId="68552FDC" w14:textId="77777777" w:rsidR="00732DF8" w:rsidRDefault="00732DF8" w:rsidP="00ED4C52">
            <w:pPr>
              <w:pStyle w:val="a3"/>
            </w:pPr>
            <w:r>
              <w:rPr>
                <w:rFonts w:ascii="宋体" w:hint="eastAsia"/>
              </w:rPr>
              <w:t>作者</w:t>
            </w:r>
          </w:p>
        </w:tc>
      </w:tr>
      <w:tr w:rsidR="00732DF8" w14:paraId="2CB5EBEA" w14:textId="77777777" w:rsidTr="00A76CFD">
        <w:trPr>
          <w:cantSplit/>
          <w:tblHeader/>
          <w:jc w:val="center"/>
        </w:trPr>
        <w:tc>
          <w:tcPr>
            <w:tcW w:w="1374" w:type="dxa"/>
            <w:tcBorders>
              <w:top w:val="single" w:sz="6" w:space="0" w:color="auto"/>
              <w:left w:val="single" w:sz="6" w:space="0" w:color="auto"/>
              <w:bottom w:val="single" w:sz="6" w:space="0" w:color="auto"/>
              <w:right w:val="single" w:sz="6" w:space="0" w:color="auto"/>
            </w:tcBorders>
          </w:tcPr>
          <w:p w14:paraId="29836654" w14:textId="77777777" w:rsidR="00732DF8" w:rsidRDefault="00F55414" w:rsidP="00ED4C52">
            <w:pPr>
              <w:pStyle w:val="a3"/>
              <w:rPr>
                <w:rFonts w:ascii="宋体"/>
              </w:rPr>
            </w:pPr>
            <w:r>
              <w:rPr>
                <w:rFonts w:ascii="宋体" w:hint="eastAsia"/>
              </w:rPr>
              <w:t>2</w:t>
            </w:r>
            <w:r>
              <w:rPr>
                <w:rFonts w:ascii="宋体"/>
              </w:rPr>
              <w:t>016.5.11</w:t>
            </w:r>
          </w:p>
        </w:tc>
        <w:tc>
          <w:tcPr>
            <w:tcW w:w="900" w:type="dxa"/>
            <w:tcBorders>
              <w:top w:val="single" w:sz="6" w:space="0" w:color="auto"/>
              <w:left w:val="single" w:sz="6" w:space="0" w:color="auto"/>
              <w:bottom w:val="single" w:sz="6" w:space="0" w:color="auto"/>
              <w:right w:val="single" w:sz="6" w:space="0" w:color="auto"/>
            </w:tcBorders>
          </w:tcPr>
          <w:p w14:paraId="30F97A89" w14:textId="709EEFD9" w:rsidR="00732DF8" w:rsidRDefault="00F97D2C" w:rsidP="00ED4C52">
            <w:pPr>
              <w:pStyle w:val="a3"/>
              <w:rPr>
                <w:rFonts w:ascii="宋体"/>
              </w:rPr>
            </w:pPr>
            <w:r>
              <w:rPr>
                <w:rFonts w:ascii="宋体" w:hint="eastAsia"/>
              </w:rPr>
              <w:t>初稿</w:t>
            </w:r>
          </w:p>
        </w:tc>
        <w:tc>
          <w:tcPr>
            <w:tcW w:w="2059" w:type="dxa"/>
            <w:tcBorders>
              <w:top w:val="single" w:sz="6" w:space="0" w:color="auto"/>
              <w:left w:val="single" w:sz="6" w:space="0" w:color="auto"/>
              <w:bottom w:val="single" w:sz="6" w:space="0" w:color="auto"/>
              <w:right w:val="single" w:sz="6" w:space="0" w:color="auto"/>
            </w:tcBorders>
          </w:tcPr>
          <w:p w14:paraId="6DDEA153" w14:textId="77777777" w:rsidR="00732DF8" w:rsidRDefault="00361702" w:rsidP="00ED4C52">
            <w:pPr>
              <w:pStyle w:val="a4"/>
            </w:pPr>
            <w:r>
              <w:rPr>
                <w:rFonts w:hint="eastAsia"/>
              </w:rPr>
              <w:t>全文</w:t>
            </w:r>
          </w:p>
        </w:tc>
        <w:tc>
          <w:tcPr>
            <w:tcW w:w="1904" w:type="dxa"/>
            <w:tcBorders>
              <w:top w:val="single" w:sz="6" w:space="0" w:color="auto"/>
              <w:left w:val="single" w:sz="6" w:space="0" w:color="auto"/>
              <w:bottom w:val="single" w:sz="6" w:space="0" w:color="auto"/>
              <w:right w:val="single" w:sz="6" w:space="0" w:color="auto"/>
            </w:tcBorders>
          </w:tcPr>
          <w:p w14:paraId="10DFD8E7" w14:textId="77777777" w:rsidR="00732DF8" w:rsidRDefault="00361702" w:rsidP="00ED4C52">
            <w:pPr>
              <w:pStyle w:val="a4"/>
              <w:rPr>
                <w:rFonts w:ascii="宋体"/>
              </w:rPr>
            </w:pPr>
            <w:r>
              <w:rPr>
                <w:rFonts w:ascii="宋体" w:hint="eastAsia"/>
              </w:rPr>
              <w:t>编写</w:t>
            </w:r>
          </w:p>
        </w:tc>
        <w:tc>
          <w:tcPr>
            <w:tcW w:w="1417" w:type="dxa"/>
            <w:tcBorders>
              <w:top w:val="single" w:sz="6" w:space="0" w:color="auto"/>
              <w:left w:val="single" w:sz="6" w:space="0" w:color="auto"/>
              <w:bottom w:val="single" w:sz="6" w:space="0" w:color="auto"/>
              <w:right w:val="single" w:sz="6" w:space="0" w:color="auto"/>
            </w:tcBorders>
          </w:tcPr>
          <w:p w14:paraId="7690D12F" w14:textId="0D5225C5" w:rsidR="00732DF8" w:rsidRDefault="00361702" w:rsidP="00ED4C52">
            <w:pPr>
              <w:pStyle w:val="a3"/>
              <w:rPr>
                <w:rFonts w:ascii="宋体"/>
              </w:rPr>
            </w:pPr>
            <w:r>
              <w:rPr>
                <w:rFonts w:ascii="宋体" w:hint="eastAsia"/>
              </w:rPr>
              <w:t>詹鹏飞</w:t>
            </w:r>
            <w:r w:rsidR="00A76CFD">
              <w:rPr>
                <w:rFonts w:ascii="宋体" w:hint="eastAsia"/>
              </w:rPr>
              <w:t>、</w:t>
            </w:r>
            <w:r>
              <w:rPr>
                <w:rFonts w:ascii="宋体"/>
              </w:rPr>
              <w:t>陈阳</w:t>
            </w:r>
          </w:p>
        </w:tc>
      </w:tr>
      <w:tr w:rsidR="00732DF8" w14:paraId="30A1A395" w14:textId="77777777" w:rsidTr="00A76CFD">
        <w:trPr>
          <w:cantSplit/>
          <w:tblHeader/>
          <w:jc w:val="center"/>
        </w:trPr>
        <w:tc>
          <w:tcPr>
            <w:tcW w:w="1374" w:type="dxa"/>
            <w:tcBorders>
              <w:top w:val="single" w:sz="6" w:space="0" w:color="auto"/>
              <w:left w:val="single" w:sz="6" w:space="0" w:color="auto"/>
              <w:bottom w:val="single" w:sz="6" w:space="0" w:color="auto"/>
              <w:right w:val="single" w:sz="6" w:space="0" w:color="auto"/>
            </w:tcBorders>
          </w:tcPr>
          <w:p w14:paraId="5A2842F4" w14:textId="77777777" w:rsidR="00732DF8" w:rsidRDefault="00361702" w:rsidP="00ED4C52">
            <w:pPr>
              <w:pStyle w:val="a3"/>
              <w:rPr>
                <w:rFonts w:ascii="宋体"/>
              </w:rPr>
            </w:pPr>
            <w:r>
              <w:rPr>
                <w:rFonts w:ascii="宋体" w:hint="eastAsia"/>
              </w:rPr>
              <w:t>2016.5.19</w:t>
            </w:r>
          </w:p>
        </w:tc>
        <w:tc>
          <w:tcPr>
            <w:tcW w:w="900" w:type="dxa"/>
            <w:tcBorders>
              <w:top w:val="single" w:sz="6" w:space="0" w:color="auto"/>
              <w:left w:val="single" w:sz="6" w:space="0" w:color="auto"/>
              <w:bottom w:val="single" w:sz="6" w:space="0" w:color="auto"/>
              <w:right w:val="single" w:sz="6" w:space="0" w:color="auto"/>
            </w:tcBorders>
          </w:tcPr>
          <w:p w14:paraId="559D6767" w14:textId="45057E62" w:rsidR="00732DF8" w:rsidRDefault="00F97D2C" w:rsidP="00ED4C52">
            <w:pPr>
              <w:pStyle w:val="a3"/>
              <w:rPr>
                <w:rFonts w:ascii="宋体"/>
              </w:rPr>
            </w:pPr>
            <w:r>
              <w:rPr>
                <w:rFonts w:ascii="宋体" w:hint="eastAsia"/>
              </w:rPr>
              <w:t>修改版v</w:t>
            </w:r>
            <w:r>
              <w:rPr>
                <w:rFonts w:ascii="宋体"/>
              </w:rPr>
              <w:t>1.0</w:t>
            </w:r>
          </w:p>
        </w:tc>
        <w:tc>
          <w:tcPr>
            <w:tcW w:w="2059" w:type="dxa"/>
            <w:tcBorders>
              <w:top w:val="single" w:sz="6" w:space="0" w:color="auto"/>
              <w:left w:val="single" w:sz="6" w:space="0" w:color="auto"/>
              <w:bottom w:val="single" w:sz="6" w:space="0" w:color="auto"/>
              <w:right w:val="single" w:sz="6" w:space="0" w:color="auto"/>
            </w:tcBorders>
          </w:tcPr>
          <w:p w14:paraId="641272E8" w14:textId="77777777" w:rsidR="00732DF8" w:rsidRDefault="00F97D2C" w:rsidP="00ED4C52">
            <w:pPr>
              <w:pStyle w:val="a4"/>
            </w:pPr>
            <w:r>
              <w:rPr>
                <w:rFonts w:hint="eastAsia"/>
              </w:rPr>
              <w:t>1.1</w:t>
            </w:r>
            <w:r>
              <w:rPr>
                <w:rFonts w:hint="eastAsia"/>
              </w:rPr>
              <w:t>编写目的</w:t>
            </w:r>
          </w:p>
          <w:p w14:paraId="7BBC9224" w14:textId="7563F3F1" w:rsidR="00933833" w:rsidRDefault="00933833" w:rsidP="00ED4C52">
            <w:pPr>
              <w:pStyle w:val="a4"/>
            </w:pPr>
            <w:r>
              <w:rPr>
                <w:rFonts w:hint="eastAsia"/>
              </w:rPr>
              <w:t>1.3</w:t>
            </w:r>
            <w:r>
              <w:rPr>
                <w:rFonts w:hint="eastAsia"/>
              </w:rPr>
              <w:t>用语定义</w:t>
            </w:r>
          </w:p>
          <w:p w14:paraId="36B51E10" w14:textId="77777777" w:rsidR="00F97D2C" w:rsidRDefault="00F97D2C" w:rsidP="00ED4C52">
            <w:pPr>
              <w:pStyle w:val="a4"/>
            </w:pPr>
            <w:r>
              <w:rPr>
                <w:rFonts w:hint="eastAsia"/>
              </w:rPr>
              <w:t>1.5</w:t>
            </w:r>
            <w:r>
              <w:rPr>
                <w:rFonts w:hint="eastAsia"/>
              </w:rPr>
              <w:t>参考文献</w:t>
            </w:r>
          </w:p>
          <w:p w14:paraId="3B99E814" w14:textId="77777777" w:rsidR="00F97D2C" w:rsidRDefault="00F97D2C" w:rsidP="00ED4C52">
            <w:pPr>
              <w:pStyle w:val="a4"/>
            </w:pPr>
            <w:r>
              <w:rPr>
                <w:rFonts w:hint="eastAsia"/>
              </w:rPr>
              <w:t>2.3</w:t>
            </w:r>
            <w:r>
              <w:rPr>
                <w:rFonts w:hint="eastAsia"/>
              </w:rPr>
              <w:t>测试数据</w:t>
            </w:r>
          </w:p>
          <w:p w14:paraId="1228B296" w14:textId="77777777" w:rsidR="00F97D2C" w:rsidRDefault="00F97D2C" w:rsidP="00ED4C52">
            <w:pPr>
              <w:pStyle w:val="a4"/>
            </w:pPr>
            <w:r>
              <w:t>2.4</w:t>
            </w:r>
            <w:r>
              <w:rPr>
                <w:rFonts w:hint="eastAsia"/>
              </w:rPr>
              <w:t>测试</w:t>
            </w:r>
            <w:r>
              <w:t>通过准则</w:t>
            </w:r>
          </w:p>
          <w:p w14:paraId="0D364A56" w14:textId="77777777" w:rsidR="00F97D2C" w:rsidRDefault="00F97D2C" w:rsidP="00ED4C52">
            <w:pPr>
              <w:pStyle w:val="a4"/>
            </w:pPr>
            <w:r>
              <w:rPr>
                <w:rFonts w:hint="eastAsia"/>
              </w:rPr>
              <w:t>3.1</w:t>
            </w:r>
            <w:r>
              <w:rPr>
                <w:rFonts w:hint="eastAsia"/>
              </w:rPr>
              <w:t>单元测试</w:t>
            </w:r>
          </w:p>
          <w:p w14:paraId="148EAB20" w14:textId="77777777" w:rsidR="00F97D2C" w:rsidRDefault="00F97D2C" w:rsidP="00ED4C52">
            <w:pPr>
              <w:pStyle w:val="a4"/>
            </w:pPr>
            <w:r>
              <w:rPr>
                <w:rFonts w:hint="eastAsia"/>
              </w:rPr>
              <w:t>3.5</w:t>
            </w:r>
            <w:r>
              <w:rPr>
                <w:rFonts w:hint="eastAsia"/>
              </w:rPr>
              <w:t>性能测试</w:t>
            </w:r>
          </w:p>
          <w:p w14:paraId="1294AF51" w14:textId="35D66B1B" w:rsidR="00F97D2C" w:rsidRPr="00F97D2C" w:rsidRDefault="00F97D2C" w:rsidP="00ED4C52">
            <w:pPr>
              <w:pStyle w:val="a4"/>
            </w:pPr>
          </w:p>
        </w:tc>
        <w:tc>
          <w:tcPr>
            <w:tcW w:w="1904" w:type="dxa"/>
            <w:tcBorders>
              <w:top w:val="single" w:sz="6" w:space="0" w:color="auto"/>
              <w:left w:val="single" w:sz="6" w:space="0" w:color="auto"/>
              <w:bottom w:val="single" w:sz="6" w:space="0" w:color="auto"/>
              <w:right w:val="single" w:sz="6" w:space="0" w:color="auto"/>
            </w:tcBorders>
          </w:tcPr>
          <w:p w14:paraId="6D16622E" w14:textId="71AF40A4" w:rsidR="00732DF8" w:rsidRDefault="00F97D2C" w:rsidP="00ED4C52">
            <w:pPr>
              <w:pStyle w:val="a4"/>
              <w:rPr>
                <w:rFonts w:ascii="宋体"/>
              </w:rPr>
            </w:pPr>
            <w:r>
              <w:rPr>
                <w:rFonts w:ascii="宋体" w:hint="eastAsia"/>
              </w:rPr>
              <w:t>根据</w:t>
            </w:r>
            <w:r>
              <w:rPr>
                <w:rFonts w:ascii="宋体"/>
              </w:rPr>
              <w:t>E组</w:t>
            </w:r>
            <w:r>
              <w:rPr>
                <w:rFonts w:ascii="宋体" w:hint="eastAsia"/>
              </w:rPr>
              <w:t>和</w:t>
            </w:r>
            <w:r>
              <w:rPr>
                <w:rFonts w:ascii="宋体"/>
              </w:rPr>
              <w:t>F组的意见，进行了大面积修改，详见批注</w:t>
            </w:r>
          </w:p>
        </w:tc>
        <w:tc>
          <w:tcPr>
            <w:tcW w:w="1417" w:type="dxa"/>
            <w:tcBorders>
              <w:top w:val="single" w:sz="6" w:space="0" w:color="auto"/>
              <w:left w:val="single" w:sz="6" w:space="0" w:color="auto"/>
              <w:bottom w:val="single" w:sz="6" w:space="0" w:color="auto"/>
              <w:right w:val="single" w:sz="6" w:space="0" w:color="auto"/>
            </w:tcBorders>
          </w:tcPr>
          <w:p w14:paraId="573E8164" w14:textId="77777777" w:rsidR="00933833" w:rsidRDefault="00933833" w:rsidP="00ED4C52">
            <w:pPr>
              <w:pStyle w:val="a3"/>
              <w:rPr>
                <w:rFonts w:ascii="宋体"/>
              </w:rPr>
            </w:pPr>
          </w:p>
          <w:p w14:paraId="13F6D08B" w14:textId="77777777" w:rsidR="00933833" w:rsidRDefault="00933833" w:rsidP="00ED4C52">
            <w:pPr>
              <w:pStyle w:val="a3"/>
              <w:rPr>
                <w:rFonts w:ascii="宋体"/>
              </w:rPr>
            </w:pPr>
          </w:p>
          <w:p w14:paraId="7EAB1798" w14:textId="77777777" w:rsidR="00933833" w:rsidRDefault="00933833" w:rsidP="00ED4C52">
            <w:pPr>
              <w:pStyle w:val="a3"/>
              <w:rPr>
                <w:rFonts w:ascii="宋体"/>
              </w:rPr>
            </w:pPr>
          </w:p>
          <w:p w14:paraId="0EC181EA" w14:textId="7DD7B4C2" w:rsidR="00732DF8" w:rsidRDefault="00933833" w:rsidP="00ED4C52">
            <w:pPr>
              <w:pStyle w:val="a3"/>
              <w:rPr>
                <w:rFonts w:ascii="宋体"/>
              </w:rPr>
            </w:pPr>
            <w:r>
              <w:rPr>
                <w:rFonts w:ascii="宋体" w:hint="eastAsia"/>
              </w:rPr>
              <w:t>陈阳</w:t>
            </w:r>
          </w:p>
        </w:tc>
      </w:tr>
      <w:tr w:rsidR="00A76CFD" w14:paraId="191B030C" w14:textId="77777777" w:rsidTr="00A76CFD">
        <w:trPr>
          <w:cantSplit/>
          <w:tblHeader/>
          <w:jc w:val="center"/>
        </w:trPr>
        <w:tc>
          <w:tcPr>
            <w:tcW w:w="1374" w:type="dxa"/>
            <w:tcBorders>
              <w:top w:val="single" w:sz="6" w:space="0" w:color="auto"/>
              <w:left w:val="single" w:sz="6" w:space="0" w:color="auto"/>
              <w:bottom w:val="single" w:sz="6" w:space="0" w:color="auto"/>
              <w:right w:val="single" w:sz="6" w:space="0" w:color="auto"/>
            </w:tcBorders>
          </w:tcPr>
          <w:p w14:paraId="6F44B88D" w14:textId="3C509111" w:rsidR="00A76CFD" w:rsidRDefault="00A76CFD" w:rsidP="00ED4C52">
            <w:pPr>
              <w:pStyle w:val="a3"/>
              <w:rPr>
                <w:rFonts w:ascii="宋体" w:hint="eastAsia"/>
              </w:rPr>
            </w:pPr>
            <w:r>
              <w:rPr>
                <w:rFonts w:ascii="宋体" w:hint="eastAsia"/>
              </w:rPr>
              <w:t>2016.5.19</w:t>
            </w:r>
          </w:p>
        </w:tc>
        <w:tc>
          <w:tcPr>
            <w:tcW w:w="900" w:type="dxa"/>
            <w:tcBorders>
              <w:top w:val="single" w:sz="6" w:space="0" w:color="auto"/>
              <w:left w:val="single" w:sz="6" w:space="0" w:color="auto"/>
              <w:bottom w:val="single" w:sz="6" w:space="0" w:color="auto"/>
              <w:right w:val="single" w:sz="6" w:space="0" w:color="auto"/>
            </w:tcBorders>
          </w:tcPr>
          <w:p w14:paraId="3A68EF16" w14:textId="56053E2A" w:rsidR="00A76CFD" w:rsidRDefault="00A76CFD" w:rsidP="00ED4C52">
            <w:pPr>
              <w:pStyle w:val="a3"/>
              <w:rPr>
                <w:rFonts w:ascii="宋体" w:hint="eastAsia"/>
              </w:rPr>
            </w:pPr>
            <w:r>
              <w:rPr>
                <w:rFonts w:ascii="宋体" w:hint="eastAsia"/>
              </w:rPr>
              <w:t>修改版v2.0</w:t>
            </w:r>
          </w:p>
        </w:tc>
        <w:tc>
          <w:tcPr>
            <w:tcW w:w="2059" w:type="dxa"/>
            <w:tcBorders>
              <w:top w:val="single" w:sz="6" w:space="0" w:color="auto"/>
              <w:left w:val="single" w:sz="6" w:space="0" w:color="auto"/>
              <w:bottom w:val="single" w:sz="6" w:space="0" w:color="auto"/>
              <w:right w:val="single" w:sz="6" w:space="0" w:color="auto"/>
            </w:tcBorders>
          </w:tcPr>
          <w:p w14:paraId="24978DD2" w14:textId="77777777" w:rsidR="00AF764D" w:rsidRDefault="00AF764D" w:rsidP="00AF764D">
            <w:pPr>
              <w:pStyle w:val="a4"/>
              <w:rPr>
                <w:rFonts w:hint="eastAsia"/>
              </w:rPr>
            </w:pPr>
            <w:r>
              <w:rPr>
                <w:rFonts w:hint="eastAsia"/>
              </w:rPr>
              <w:t>目录</w:t>
            </w:r>
          </w:p>
          <w:p w14:paraId="50BFC1F3" w14:textId="6780617D" w:rsidR="00AF764D" w:rsidRDefault="00AF764D" w:rsidP="00AF764D">
            <w:pPr>
              <w:pStyle w:val="a4"/>
              <w:rPr>
                <w:rFonts w:hint="eastAsia"/>
              </w:rPr>
            </w:pPr>
            <w:r>
              <w:rPr>
                <w:rFonts w:hint="eastAsia"/>
              </w:rPr>
              <w:t>1.2.1</w:t>
            </w:r>
            <w:r>
              <w:rPr>
                <w:rFonts w:hint="eastAsia"/>
              </w:rPr>
              <w:t>功能需求</w:t>
            </w:r>
          </w:p>
          <w:p w14:paraId="66A8EE30" w14:textId="65288A60" w:rsidR="00AF764D" w:rsidRDefault="00AF764D" w:rsidP="00AF764D">
            <w:pPr>
              <w:pStyle w:val="a4"/>
              <w:rPr>
                <w:rFonts w:hint="eastAsia"/>
              </w:rPr>
            </w:pPr>
            <w:r>
              <w:rPr>
                <w:rFonts w:hint="eastAsia"/>
              </w:rPr>
              <w:t>测试用例</w:t>
            </w:r>
          </w:p>
        </w:tc>
        <w:tc>
          <w:tcPr>
            <w:tcW w:w="1904" w:type="dxa"/>
            <w:tcBorders>
              <w:top w:val="single" w:sz="6" w:space="0" w:color="auto"/>
              <w:left w:val="single" w:sz="6" w:space="0" w:color="auto"/>
              <w:bottom w:val="single" w:sz="6" w:space="0" w:color="auto"/>
              <w:right w:val="single" w:sz="6" w:space="0" w:color="auto"/>
            </w:tcBorders>
          </w:tcPr>
          <w:p w14:paraId="79C6A769" w14:textId="6B1ADF08" w:rsidR="00A76CFD" w:rsidRDefault="00AF764D" w:rsidP="00ED4C52">
            <w:pPr>
              <w:pStyle w:val="a4"/>
              <w:rPr>
                <w:rFonts w:ascii="宋体" w:hint="eastAsia"/>
              </w:rPr>
            </w:pPr>
            <w:r>
              <w:rPr>
                <w:rFonts w:ascii="宋体" w:hint="eastAsia"/>
              </w:rPr>
              <w:t>根据</w:t>
            </w:r>
            <w:r>
              <w:rPr>
                <w:rFonts w:ascii="宋体"/>
              </w:rPr>
              <w:t>E组</w:t>
            </w:r>
            <w:r>
              <w:rPr>
                <w:rFonts w:ascii="宋体" w:hint="eastAsia"/>
              </w:rPr>
              <w:t>和</w:t>
            </w:r>
            <w:r>
              <w:rPr>
                <w:rFonts w:ascii="宋体"/>
              </w:rPr>
              <w:t>F组的意见，进行</w:t>
            </w:r>
            <w:bookmarkStart w:id="13" w:name="_GoBack"/>
            <w:bookmarkEnd w:id="13"/>
            <w:r>
              <w:rPr>
                <w:rFonts w:ascii="宋体"/>
              </w:rPr>
              <w:t>了</w:t>
            </w:r>
            <w:r>
              <w:rPr>
                <w:rFonts w:ascii="宋体"/>
              </w:rPr>
              <w:t>第二次</w:t>
            </w:r>
            <w:r>
              <w:rPr>
                <w:rFonts w:ascii="宋体"/>
              </w:rPr>
              <w:t>大面积修改，详见批注</w:t>
            </w:r>
          </w:p>
        </w:tc>
        <w:tc>
          <w:tcPr>
            <w:tcW w:w="1417" w:type="dxa"/>
            <w:tcBorders>
              <w:top w:val="single" w:sz="6" w:space="0" w:color="auto"/>
              <w:left w:val="single" w:sz="6" w:space="0" w:color="auto"/>
              <w:bottom w:val="single" w:sz="6" w:space="0" w:color="auto"/>
              <w:right w:val="single" w:sz="6" w:space="0" w:color="auto"/>
            </w:tcBorders>
          </w:tcPr>
          <w:p w14:paraId="551170A3" w14:textId="222EC600" w:rsidR="00A76CFD" w:rsidRDefault="00A76CFD" w:rsidP="00ED4C52">
            <w:pPr>
              <w:pStyle w:val="a3"/>
              <w:rPr>
                <w:rFonts w:ascii="宋体"/>
              </w:rPr>
            </w:pPr>
            <w:r>
              <w:rPr>
                <w:rFonts w:ascii="宋体" w:hint="eastAsia"/>
              </w:rPr>
              <w:t>詹鹏飞</w:t>
            </w:r>
          </w:p>
        </w:tc>
      </w:tr>
    </w:tbl>
    <w:p w14:paraId="440D6019" w14:textId="77777777" w:rsidR="00732DF8" w:rsidRDefault="00732DF8"/>
    <w:p w14:paraId="502C782C" w14:textId="77777777" w:rsidR="008A25AC" w:rsidRDefault="008A25AC"/>
    <w:p w14:paraId="550B08B3" w14:textId="77777777" w:rsidR="008A25AC" w:rsidRDefault="008A25AC"/>
    <w:p w14:paraId="23599744" w14:textId="77777777" w:rsidR="008A25AC" w:rsidRDefault="008A25AC"/>
    <w:p w14:paraId="3F0CD62F" w14:textId="77777777" w:rsidR="008A25AC" w:rsidRDefault="008A25AC"/>
    <w:p w14:paraId="6A8191AD" w14:textId="77777777" w:rsidR="008A25AC" w:rsidRDefault="008A25AC"/>
    <w:p w14:paraId="07BE9A6E" w14:textId="77777777" w:rsidR="008A25AC" w:rsidRDefault="008A25AC"/>
    <w:p w14:paraId="363715C0" w14:textId="77777777" w:rsidR="008A25AC" w:rsidRDefault="008A25AC"/>
    <w:p w14:paraId="7A4A2B88" w14:textId="77777777" w:rsidR="008A25AC" w:rsidRDefault="008A25AC"/>
    <w:p w14:paraId="0A74F6DF" w14:textId="77777777" w:rsidR="008A25AC" w:rsidRDefault="008A25AC"/>
    <w:p w14:paraId="442F833B" w14:textId="77777777" w:rsidR="008A25AC" w:rsidRDefault="008A25AC"/>
    <w:p w14:paraId="6DCA4D71" w14:textId="77777777" w:rsidR="008A25AC" w:rsidRDefault="008A25AC"/>
    <w:p w14:paraId="0509CE2F" w14:textId="77777777" w:rsidR="000A18C9" w:rsidRDefault="000A18C9"/>
    <w:p w14:paraId="6437845D" w14:textId="77777777" w:rsidR="000A18C9" w:rsidRDefault="000A18C9"/>
    <w:p w14:paraId="40DDD2D4" w14:textId="77777777" w:rsidR="000A18C9" w:rsidRDefault="000A18C9"/>
    <w:p w14:paraId="18EDF033" w14:textId="77777777" w:rsidR="000A18C9" w:rsidRDefault="000A18C9"/>
    <w:p w14:paraId="7B249E8E" w14:textId="77777777" w:rsidR="000A18C9" w:rsidRDefault="000A18C9"/>
    <w:p w14:paraId="46E3991C" w14:textId="77777777" w:rsidR="000A18C9" w:rsidRDefault="000A18C9"/>
    <w:p w14:paraId="247593D3" w14:textId="77777777" w:rsidR="000A18C9" w:rsidRDefault="000A18C9"/>
    <w:p w14:paraId="4DB4D886" w14:textId="77777777" w:rsidR="000A18C9" w:rsidRDefault="000A18C9"/>
    <w:p w14:paraId="2DE36279" w14:textId="77777777" w:rsidR="000A18C9" w:rsidRDefault="000A18C9"/>
    <w:p w14:paraId="074594FA" w14:textId="77777777" w:rsidR="000A18C9" w:rsidRDefault="000A18C9"/>
    <w:p w14:paraId="1370E635" w14:textId="77777777" w:rsidR="000A18C9" w:rsidRDefault="000A18C9"/>
    <w:p w14:paraId="6D3C393F" w14:textId="77777777" w:rsidR="000A18C9" w:rsidRDefault="000A18C9"/>
    <w:p w14:paraId="3A6D165B" w14:textId="77777777" w:rsidR="000A18C9" w:rsidRDefault="000A18C9"/>
    <w:p w14:paraId="05FF6D44" w14:textId="77777777" w:rsidR="000A18C9" w:rsidRDefault="000A18C9"/>
    <w:p w14:paraId="330F72C4" w14:textId="77777777" w:rsidR="008A25AC" w:rsidRDefault="008A25AC"/>
    <w:p w14:paraId="72B2915B" w14:textId="77777777" w:rsidR="008A25AC" w:rsidRDefault="008A25AC"/>
    <w:p w14:paraId="6F252241" w14:textId="77777777" w:rsidR="00806775" w:rsidRDefault="00806775"/>
    <w:sdt>
      <w:sdtPr>
        <w:rPr>
          <w:rFonts w:asciiTheme="minorHAnsi" w:eastAsiaTheme="minorEastAsia" w:hAnsiTheme="minorHAnsi" w:cstheme="minorBidi"/>
          <w:b w:val="0"/>
          <w:bCs w:val="0"/>
          <w:color w:val="auto"/>
          <w:kern w:val="2"/>
          <w:sz w:val="21"/>
          <w:szCs w:val="22"/>
          <w:lang w:val="zh-CN"/>
        </w:rPr>
        <w:id w:val="-2064936843"/>
        <w:docPartObj>
          <w:docPartGallery w:val="Table of Contents"/>
          <w:docPartUnique/>
        </w:docPartObj>
      </w:sdtPr>
      <w:sdtContent>
        <w:p w14:paraId="7EA01890" w14:textId="77777777" w:rsidR="008A25AC" w:rsidRDefault="008A25AC" w:rsidP="00A76CFD">
          <w:pPr>
            <w:pStyle w:val="TOC"/>
            <w:jc w:val="center"/>
            <w:pPrChange w:id="14" w:author="PENGFEI ZHAN" w:date="2016-05-19T20:43:00Z">
              <w:pPr>
                <w:pStyle w:val="TOC"/>
              </w:pPr>
            </w:pPrChange>
          </w:pPr>
          <w:r>
            <w:rPr>
              <w:lang w:val="zh-CN"/>
            </w:rPr>
            <w:t>目录</w:t>
          </w:r>
        </w:p>
        <w:p w14:paraId="02F353AA" w14:textId="77777777" w:rsidR="00D27663" w:rsidRDefault="008A25AC">
          <w:pPr>
            <w:pStyle w:val="10"/>
            <w:tabs>
              <w:tab w:val="right" w:leader="dot" w:pos="8296"/>
            </w:tabs>
            <w:rPr>
              <w:noProof/>
              <w:kern w:val="2"/>
              <w:sz w:val="21"/>
            </w:rPr>
          </w:pPr>
          <w:r>
            <w:fldChar w:fldCharType="begin"/>
          </w:r>
          <w:r>
            <w:instrText xml:space="preserve"> TOC \o "1-3" \h \z \u </w:instrText>
          </w:r>
          <w:r>
            <w:fldChar w:fldCharType="separate"/>
          </w:r>
          <w:hyperlink w:anchor="_Toc451442529" w:history="1">
            <w:r w:rsidR="00D27663" w:rsidRPr="00D4316E">
              <w:rPr>
                <w:rStyle w:val="a8"/>
                <w:noProof/>
              </w:rPr>
              <w:t>1</w:t>
            </w:r>
            <w:r w:rsidR="00D27663" w:rsidRPr="00D4316E">
              <w:rPr>
                <w:rStyle w:val="a8"/>
                <w:rFonts w:hint="eastAsia"/>
                <w:noProof/>
              </w:rPr>
              <w:t>引言</w:t>
            </w:r>
            <w:r w:rsidR="00D27663">
              <w:rPr>
                <w:noProof/>
                <w:webHidden/>
              </w:rPr>
              <w:tab/>
            </w:r>
            <w:r w:rsidR="00D27663">
              <w:rPr>
                <w:noProof/>
                <w:webHidden/>
              </w:rPr>
              <w:fldChar w:fldCharType="begin"/>
            </w:r>
            <w:r w:rsidR="00D27663">
              <w:rPr>
                <w:noProof/>
                <w:webHidden/>
              </w:rPr>
              <w:instrText xml:space="preserve"> PAGEREF _Toc451442529 \h </w:instrText>
            </w:r>
            <w:r w:rsidR="00D27663">
              <w:rPr>
                <w:noProof/>
                <w:webHidden/>
              </w:rPr>
            </w:r>
            <w:r w:rsidR="00D27663">
              <w:rPr>
                <w:noProof/>
                <w:webHidden/>
              </w:rPr>
              <w:fldChar w:fldCharType="separate"/>
            </w:r>
            <w:r w:rsidR="00D27663">
              <w:rPr>
                <w:noProof/>
                <w:webHidden/>
              </w:rPr>
              <w:t>4</w:t>
            </w:r>
            <w:r w:rsidR="00D27663">
              <w:rPr>
                <w:noProof/>
                <w:webHidden/>
              </w:rPr>
              <w:fldChar w:fldCharType="end"/>
            </w:r>
          </w:hyperlink>
        </w:p>
        <w:p w14:paraId="4BDD4A58" w14:textId="77777777" w:rsidR="00D27663" w:rsidRDefault="00A76CFD">
          <w:pPr>
            <w:pStyle w:val="20"/>
            <w:tabs>
              <w:tab w:val="right" w:leader="dot" w:pos="8296"/>
            </w:tabs>
            <w:rPr>
              <w:noProof/>
              <w:kern w:val="2"/>
              <w:sz w:val="21"/>
            </w:rPr>
          </w:pPr>
          <w:hyperlink w:anchor="_Toc451442530" w:history="1">
            <w:r w:rsidR="00D27663" w:rsidRPr="00D4316E">
              <w:rPr>
                <w:rStyle w:val="a8"/>
                <w:noProof/>
              </w:rPr>
              <w:t>1.1</w:t>
            </w:r>
            <w:r w:rsidR="00D27663" w:rsidRPr="00D4316E">
              <w:rPr>
                <w:rStyle w:val="a8"/>
                <w:rFonts w:hint="eastAsia"/>
                <w:noProof/>
              </w:rPr>
              <w:t>编写目的</w:t>
            </w:r>
            <w:r w:rsidR="00D27663">
              <w:rPr>
                <w:noProof/>
                <w:webHidden/>
              </w:rPr>
              <w:tab/>
            </w:r>
            <w:r w:rsidR="00D27663">
              <w:rPr>
                <w:noProof/>
                <w:webHidden/>
              </w:rPr>
              <w:fldChar w:fldCharType="begin"/>
            </w:r>
            <w:r w:rsidR="00D27663">
              <w:rPr>
                <w:noProof/>
                <w:webHidden/>
              </w:rPr>
              <w:instrText xml:space="preserve"> PAGEREF _Toc451442530 \h </w:instrText>
            </w:r>
            <w:r w:rsidR="00D27663">
              <w:rPr>
                <w:noProof/>
                <w:webHidden/>
              </w:rPr>
            </w:r>
            <w:r w:rsidR="00D27663">
              <w:rPr>
                <w:noProof/>
                <w:webHidden/>
              </w:rPr>
              <w:fldChar w:fldCharType="separate"/>
            </w:r>
            <w:r w:rsidR="00D27663">
              <w:rPr>
                <w:noProof/>
                <w:webHidden/>
              </w:rPr>
              <w:t>4</w:t>
            </w:r>
            <w:r w:rsidR="00D27663">
              <w:rPr>
                <w:noProof/>
                <w:webHidden/>
              </w:rPr>
              <w:fldChar w:fldCharType="end"/>
            </w:r>
          </w:hyperlink>
        </w:p>
        <w:p w14:paraId="0379E48C" w14:textId="77777777" w:rsidR="00D27663" w:rsidRDefault="00A76CFD">
          <w:pPr>
            <w:pStyle w:val="20"/>
            <w:tabs>
              <w:tab w:val="right" w:leader="dot" w:pos="8296"/>
            </w:tabs>
            <w:rPr>
              <w:noProof/>
              <w:kern w:val="2"/>
              <w:sz w:val="21"/>
            </w:rPr>
          </w:pPr>
          <w:hyperlink w:anchor="_Toc451442531" w:history="1">
            <w:r w:rsidR="00D27663" w:rsidRPr="00D4316E">
              <w:rPr>
                <w:rStyle w:val="a8"/>
                <w:noProof/>
              </w:rPr>
              <w:t>1.2</w:t>
            </w:r>
            <w:r w:rsidR="00D27663" w:rsidRPr="00D4316E">
              <w:rPr>
                <w:rStyle w:val="a8"/>
                <w:rFonts w:hint="eastAsia"/>
                <w:noProof/>
              </w:rPr>
              <w:t>软件测试需求分析</w:t>
            </w:r>
            <w:r w:rsidR="00D27663">
              <w:rPr>
                <w:noProof/>
                <w:webHidden/>
              </w:rPr>
              <w:tab/>
            </w:r>
            <w:r w:rsidR="00D27663">
              <w:rPr>
                <w:noProof/>
                <w:webHidden/>
              </w:rPr>
              <w:fldChar w:fldCharType="begin"/>
            </w:r>
            <w:r w:rsidR="00D27663">
              <w:rPr>
                <w:noProof/>
                <w:webHidden/>
              </w:rPr>
              <w:instrText xml:space="preserve"> PAGEREF _Toc451442531 \h </w:instrText>
            </w:r>
            <w:r w:rsidR="00D27663">
              <w:rPr>
                <w:noProof/>
                <w:webHidden/>
              </w:rPr>
            </w:r>
            <w:r w:rsidR="00D27663">
              <w:rPr>
                <w:noProof/>
                <w:webHidden/>
              </w:rPr>
              <w:fldChar w:fldCharType="separate"/>
            </w:r>
            <w:r w:rsidR="00D27663">
              <w:rPr>
                <w:noProof/>
                <w:webHidden/>
              </w:rPr>
              <w:t>4</w:t>
            </w:r>
            <w:r w:rsidR="00D27663">
              <w:rPr>
                <w:noProof/>
                <w:webHidden/>
              </w:rPr>
              <w:fldChar w:fldCharType="end"/>
            </w:r>
          </w:hyperlink>
        </w:p>
        <w:p w14:paraId="7641796A" w14:textId="77777777" w:rsidR="00D27663" w:rsidRDefault="00A76CFD">
          <w:pPr>
            <w:pStyle w:val="30"/>
            <w:tabs>
              <w:tab w:val="right" w:leader="dot" w:pos="8296"/>
            </w:tabs>
            <w:rPr>
              <w:noProof/>
              <w:kern w:val="2"/>
              <w:sz w:val="21"/>
            </w:rPr>
          </w:pPr>
          <w:hyperlink w:anchor="_Toc451442532" w:history="1">
            <w:r w:rsidR="00D27663" w:rsidRPr="00D4316E">
              <w:rPr>
                <w:rStyle w:val="a8"/>
                <w:noProof/>
              </w:rPr>
              <w:t>1.2.1</w:t>
            </w:r>
            <w:r w:rsidR="00D27663" w:rsidRPr="00D4316E">
              <w:rPr>
                <w:rStyle w:val="a8"/>
                <w:rFonts w:hint="eastAsia"/>
                <w:noProof/>
              </w:rPr>
              <w:t>功能需求</w:t>
            </w:r>
            <w:r w:rsidR="00D27663">
              <w:rPr>
                <w:noProof/>
                <w:webHidden/>
              </w:rPr>
              <w:tab/>
            </w:r>
            <w:r w:rsidR="00D27663">
              <w:rPr>
                <w:noProof/>
                <w:webHidden/>
              </w:rPr>
              <w:fldChar w:fldCharType="begin"/>
            </w:r>
            <w:r w:rsidR="00D27663">
              <w:rPr>
                <w:noProof/>
                <w:webHidden/>
              </w:rPr>
              <w:instrText xml:space="preserve"> PAGEREF _Toc451442532 \h </w:instrText>
            </w:r>
            <w:r w:rsidR="00D27663">
              <w:rPr>
                <w:noProof/>
                <w:webHidden/>
              </w:rPr>
            </w:r>
            <w:r w:rsidR="00D27663">
              <w:rPr>
                <w:noProof/>
                <w:webHidden/>
              </w:rPr>
              <w:fldChar w:fldCharType="separate"/>
            </w:r>
            <w:r w:rsidR="00D27663">
              <w:rPr>
                <w:noProof/>
                <w:webHidden/>
              </w:rPr>
              <w:t>4</w:t>
            </w:r>
            <w:r w:rsidR="00D27663">
              <w:rPr>
                <w:noProof/>
                <w:webHidden/>
              </w:rPr>
              <w:fldChar w:fldCharType="end"/>
            </w:r>
          </w:hyperlink>
        </w:p>
        <w:p w14:paraId="48DBDE4E" w14:textId="77777777" w:rsidR="00D27663" w:rsidRDefault="00A76CFD">
          <w:pPr>
            <w:pStyle w:val="20"/>
            <w:tabs>
              <w:tab w:val="right" w:leader="dot" w:pos="8296"/>
            </w:tabs>
            <w:rPr>
              <w:noProof/>
              <w:kern w:val="2"/>
              <w:sz w:val="21"/>
            </w:rPr>
          </w:pPr>
          <w:hyperlink w:anchor="_Toc451442533" w:history="1">
            <w:r w:rsidR="00D27663" w:rsidRPr="00D4316E">
              <w:rPr>
                <w:rStyle w:val="a8"/>
                <w:noProof/>
              </w:rPr>
              <w:t>1.3</w:t>
            </w:r>
            <w:r w:rsidR="00D27663" w:rsidRPr="00D4316E">
              <w:rPr>
                <w:rStyle w:val="a8"/>
                <w:rFonts w:hint="eastAsia"/>
                <w:noProof/>
              </w:rPr>
              <w:t>用语定义</w:t>
            </w:r>
            <w:r w:rsidR="00D27663">
              <w:rPr>
                <w:noProof/>
                <w:webHidden/>
              </w:rPr>
              <w:tab/>
            </w:r>
            <w:r w:rsidR="00D27663">
              <w:rPr>
                <w:noProof/>
                <w:webHidden/>
              </w:rPr>
              <w:fldChar w:fldCharType="begin"/>
            </w:r>
            <w:r w:rsidR="00D27663">
              <w:rPr>
                <w:noProof/>
                <w:webHidden/>
              </w:rPr>
              <w:instrText xml:space="preserve"> PAGEREF _Toc451442533 \h </w:instrText>
            </w:r>
            <w:r w:rsidR="00D27663">
              <w:rPr>
                <w:noProof/>
                <w:webHidden/>
              </w:rPr>
            </w:r>
            <w:r w:rsidR="00D27663">
              <w:rPr>
                <w:noProof/>
                <w:webHidden/>
              </w:rPr>
              <w:fldChar w:fldCharType="separate"/>
            </w:r>
            <w:r w:rsidR="00D27663">
              <w:rPr>
                <w:noProof/>
                <w:webHidden/>
              </w:rPr>
              <w:t>4</w:t>
            </w:r>
            <w:r w:rsidR="00D27663">
              <w:rPr>
                <w:noProof/>
                <w:webHidden/>
              </w:rPr>
              <w:fldChar w:fldCharType="end"/>
            </w:r>
          </w:hyperlink>
        </w:p>
        <w:p w14:paraId="35EC277C" w14:textId="77777777" w:rsidR="00D27663" w:rsidRDefault="00A76CFD">
          <w:pPr>
            <w:pStyle w:val="20"/>
            <w:tabs>
              <w:tab w:val="right" w:leader="dot" w:pos="8296"/>
            </w:tabs>
            <w:rPr>
              <w:noProof/>
              <w:kern w:val="2"/>
              <w:sz w:val="21"/>
            </w:rPr>
          </w:pPr>
          <w:hyperlink w:anchor="_Toc451442534" w:history="1">
            <w:r w:rsidR="00D27663" w:rsidRPr="00D4316E">
              <w:rPr>
                <w:rStyle w:val="a8"/>
                <w:noProof/>
              </w:rPr>
              <w:t>1.4</w:t>
            </w:r>
            <w:r w:rsidR="00D27663" w:rsidRPr="00D4316E">
              <w:rPr>
                <w:rStyle w:val="a8"/>
                <w:rFonts w:hint="eastAsia"/>
                <w:noProof/>
              </w:rPr>
              <w:t>测试范围</w:t>
            </w:r>
            <w:r w:rsidR="00D27663">
              <w:rPr>
                <w:noProof/>
                <w:webHidden/>
              </w:rPr>
              <w:tab/>
            </w:r>
            <w:r w:rsidR="00D27663">
              <w:rPr>
                <w:noProof/>
                <w:webHidden/>
              </w:rPr>
              <w:fldChar w:fldCharType="begin"/>
            </w:r>
            <w:r w:rsidR="00D27663">
              <w:rPr>
                <w:noProof/>
                <w:webHidden/>
              </w:rPr>
              <w:instrText xml:space="preserve"> PAGEREF _Toc451442534 \h </w:instrText>
            </w:r>
            <w:r w:rsidR="00D27663">
              <w:rPr>
                <w:noProof/>
                <w:webHidden/>
              </w:rPr>
            </w:r>
            <w:r w:rsidR="00D27663">
              <w:rPr>
                <w:noProof/>
                <w:webHidden/>
              </w:rPr>
              <w:fldChar w:fldCharType="separate"/>
            </w:r>
            <w:r w:rsidR="00D27663">
              <w:rPr>
                <w:noProof/>
                <w:webHidden/>
              </w:rPr>
              <w:t>4</w:t>
            </w:r>
            <w:r w:rsidR="00D27663">
              <w:rPr>
                <w:noProof/>
                <w:webHidden/>
              </w:rPr>
              <w:fldChar w:fldCharType="end"/>
            </w:r>
          </w:hyperlink>
        </w:p>
        <w:p w14:paraId="3FB38F06" w14:textId="77777777" w:rsidR="00D27663" w:rsidRDefault="00A76CFD">
          <w:pPr>
            <w:pStyle w:val="20"/>
            <w:tabs>
              <w:tab w:val="right" w:leader="dot" w:pos="8296"/>
            </w:tabs>
            <w:rPr>
              <w:noProof/>
              <w:kern w:val="2"/>
              <w:sz w:val="21"/>
            </w:rPr>
          </w:pPr>
          <w:hyperlink w:anchor="_Toc451442535" w:history="1">
            <w:r w:rsidR="00D27663" w:rsidRPr="00D4316E">
              <w:rPr>
                <w:rStyle w:val="a8"/>
                <w:noProof/>
              </w:rPr>
              <w:t>1.5</w:t>
            </w:r>
            <w:r w:rsidR="00D27663" w:rsidRPr="00D4316E">
              <w:rPr>
                <w:rStyle w:val="a8"/>
                <w:rFonts w:hint="eastAsia"/>
                <w:noProof/>
              </w:rPr>
              <w:t>参考文献</w:t>
            </w:r>
            <w:r w:rsidR="00D27663">
              <w:rPr>
                <w:noProof/>
                <w:webHidden/>
              </w:rPr>
              <w:tab/>
            </w:r>
            <w:r w:rsidR="00D27663">
              <w:rPr>
                <w:noProof/>
                <w:webHidden/>
              </w:rPr>
              <w:fldChar w:fldCharType="begin"/>
            </w:r>
            <w:r w:rsidR="00D27663">
              <w:rPr>
                <w:noProof/>
                <w:webHidden/>
              </w:rPr>
              <w:instrText xml:space="preserve"> PAGEREF _Toc451442535 \h </w:instrText>
            </w:r>
            <w:r w:rsidR="00D27663">
              <w:rPr>
                <w:noProof/>
                <w:webHidden/>
              </w:rPr>
            </w:r>
            <w:r w:rsidR="00D27663">
              <w:rPr>
                <w:noProof/>
                <w:webHidden/>
              </w:rPr>
              <w:fldChar w:fldCharType="separate"/>
            </w:r>
            <w:r w:rsidR="00D27663">
              <w:rPr>
                <w:noProof/>
                <w:webHidden/>
              </w:rPr>
              <w:t>4</w:t>
            </w:r>
            <w:r w:rsidR="00D27663">
              <w:rPr>
                <w:noProof/>
                <w:webHidden/>
              </w:rPr>
              <w:fldChar w:fldCharType="end"/>
            </w:r>
          </w:hyperlink>
        </w:p>
        <w:p w14:paraId="66829DE3" w14:textId="77777777" w:rsidR="00D27663" w:rsidRDefault="00A76CFD">
          <w:pPr>
            <w:pStyle w:val="10"/>
            <w:tabs>
              <w:tab w:val="right" w:leader="dot" w:pos="8296"/>
            </w:tabs>
            <w:rPr>
              <w:noProof/>
              <w:kern w:val="2"/>
              <w:sz w:val="21"/>
            </w:rPr>
          </w:pPr>
          <w:hyperlink w:anchor="_Toc451442536" w:history="1">
            <w:r w:rsidR="00D27663" w:rsidRPr="00D4316E">
              <w:rPr>
                <w:rStyle w:val="a8"/>
                <w:noProof/>
              </w:rPr>
              <w:t xml:space="preserve">2 </w:t>
            </w:r>
            <w:r w:rsidR="00D27663" w:rsidRPr="00D4316E">
              <w:rPr>
                <w:rStyle w:val="a8"/>
                <w:rFonts w:hint="eastAsia"/>
                <w:noProof/>
              </w:rPr>
              <w:t>总体概述</w:t>
            </w:r>
            <w:r w:rsidR="00D27663">
              <w:rPr>
                <w:noProof/>
                <w:webHidden/>
              </w:rPr>
              <w:tab/>
            </w:r>
            <w:r w:rsidR="00D27663">
              <w:rPr>
                <w:noProof/>
                <w:webHidden/>
              </w:rPr>
              <w:fldChar w:fldCharType="begin"/>
            </w:r>
            <w:r w:rsidR="00D27663">
              <w:rPr>
                <w:noProof/>
                <w:webHidden/>
              </w:rPr>
              <w:instrText xml:space="preserve"> PAGEREF _Toc451442536 \h </w:instrText>
            </w:r>
            <w:r w:rsidR="00D27663">
              <w:rPr>
                <w:noProof/>
                <w:webHidden/>
              </w:rPr>
            </w:r>
            <w:r w:rsidR="00D27663">
              <w:rPr>
                <w:noProof/>
                <w:webHidden/>
              </w:rPr>
              <w:fldChar w:fldCharType="separate"/>
            </w:r>
            <w:r w:rsidR="00D27663">
              <w:rPr>
                <w:noProof/>
                <w:webHidden/>
              </w:rPr>
              <w:t>5</w:t>
            </w:r>
            <w:r w:rsidR="00D27663">
              <w:rPr>
                <w:noProof/>
                <w:webHidden/>
              </w:rPr>
              <w:fldChar w:fldCharType="end"/>
            </w:r>
          </w:hyperlink>
        </w:p>
        <w:p w14:paraId="3BEFFCF5" w14:textId="77777777" w:rsidR="00D27663" w:rsidRDefault="00A76CFD">
          <w:pPr>
            <w:pStyle w:val="20"/>
            <w:tabs>
              <w:tab w:val="right" w:leader="dot" w:pos="8296"/>
            </w:tabs>
            <w:rPr>
              <w:noProof/>
              <w:kern w:val="2"/>
              <w:sz w:val="21"/>
            </w:rPr>
          </w:pPr>
          <w:hyperlink w:anchor="_Toc451442537" w:history="1">
            <w:r w:rsidR="00D27663" w:rsidRPr="00D4316E">
              <w:rPr>
                <w:rStyle w:val="a8"/>
                <w:noProof/>
              </w:rPr>
              <w:t>2.1</w:t>
            </w:r>
            <w:r w:rsidR="00D27663" w:rsidRPr="00D4316E">
              <w:rPr>
                <w:rStyle w:val="a8"/>
                <w:rFonts w:hint="eastAsia"/>
                <w:noProof/>
              </w:rPr>
              <w:t>项目描述</w:t>
            </w:r>
            <w:r w:rsidR="00D27663">
              <w:rPr>
                <w:noProof/>
                <w:webHidden/>
              </w:rPr>
              <w:tab/>
            </w:r>
            <w:r w:rsidR="00D27663">
              <w:rPr>
                <w:noProof/>
                <w:webHidden/>
              </w:rPr>
              <w:fldChar w:fldCharType="begin"/>
            </w:r>
            <w:r w:rsidR="00D27663">
              <w:rPr>
                <w:noProof/>
                <w:webHidden/>
              </w:rPr>
              <w:instrText xml:space="preserve"> PAGEREF _Toc451442537 \h </w:instrText>
            </w:r>
            <w:r w:rsidR="00D27663">
              <w:rPr>
                <w:noProof/>
                <w:webHidden/>
              </w:rPr>
            </w:r>
            <w:r w:rsidR="00D27663">
              <w:rPr>
                <w:noProof/>
                <w:webHidden/>
              </w:rPr>
              <w:fldChar w:fldCharType="separate"/>
            </w:r>
            <w:r w:rsidR="00D27663">
              <w:rPr>
                <w:noProof/>
                <w:webHidden/>
              </w:rPr>
              <w:t>5</w:t>
            </w:r>
            <w:r w:rsidR="00D27663">
              <w:rPr>
                <w:noProof/>
                <w:webHidden/>
              </w:rPr>
              <w:fldChar w:fldCharType="end"/>
            </w:r>
          </w:hyperlink>
        </w:p>
        <w:p w14:paraId="00C827A3" w14:textId="77777777" w:rsidR="00D27663" w:rsidRDefault="00A76CFD">
          <w:pPr>
            <w:pStyle w:val="20"/>
            <w:tabs>
              <w:tab w:val="right" w:leader="dot" w:pos="8296"/>
            </w:tabs>
            <w:rPr>
              <w:noProof/>
              <w:kern w:val="2"/>
              <w:sz w:val="21"/>
            </w:rPr>
          </w:pPr>
          <w:hyperlink w:anchor="_Toc451442538" w:history="1">
            <w:r w:rsidR="00D27663" w:rsidRPr="00D4316E">
              <w:rPr>
                <w:rStyle w:val="a8"/>
                <w:noProof/>
              </w:rPr>
              <w:t>2.2</w:t>
            </w:r>
            <w:r w:rsidR="00D27663" w:rsidRPr="00D4316E">
              <w:rPr>
                <w:rStyle w:val="a8"/>
                <w:rFonts w:hint="eastAsia"/>
                <w:noProof/>
              </w:rPr>
              <w:t>测试条件</w:t>
            </w:r>
            <w:r w:rsidR="00D27663">
              <w:rPr>
                <w:noProof/>
                <w:webHidden/>
              </w:rPr>
              <w:tab/>
            </w:r>
            <w:r w:rsidR="00D27663">
              <w:rPr>
                <w:noProof/>
                <w:webHidden/>
              </w:rPr>
              <w:fldChar w:fldCharType="begin"/>
            </w:r>
            <w:r w:rsidR="00D27663">
              <w:rPr>
                <w:noProof/>
                <w:webHidden/>
              </w:rPr>
              <w:instrText xml:space="preserve"> PAGEREF _Toc451442538 \h </w:instrText>
            </w:r>
            <w:r w:rsidR="00D27663">
              <w:rPr>
                <w:noProof/>
                <w:webHidden/>
              </w:rPr>
            </w:r>
            <w:r w:rsidR="00D27663">
              <w:rPr>
                <w:noProof/>
                <w:webHidden/>
              </w:rPr>
              <w:fldChar w:fldCharType="separate"/>
            </w:r>
            <w:r w:rsidR="00D27663">
              <w:rPr>
                <w:noProof/>
                <w:webHidden/>
              </w:rPr>
              <w:t>5</w:t>
            </w:r>
            <w:r w:rsidR="00D27663">
              <w:rPr>
                <w:noProof/>
                <w:webHidden/>
              </w:rPr>
              <w:fldChar w:fldCharType="end"/>
            </w:r>
          </w:hyperlink>
        </w:p>
        <w:p w14:paraId="19A54985" w14:textId="77777777" w:rsidR="00D27663" w:rsidRDefault="00A76CFD">
          <w:pPr>
            <w:pStyle w:val="20"/>
            <w:tabs>
              <w:tab w:val="right" w:leader="dot" w:pos="8296"/>
            </w:tabs>
            <w:rPr>
              <w:noProof/>
              <w:kern w:val="2"/>
              <w:sz w:val="21"/>
            </w:rPr>
          </w:pPr>
          <w:hyperlink w:anchor="_Toc451442539" w:history="1">
            <w:r w:rsidR="00D27663" w:rsidRPr="00D4316E">
              <w:rPr>
                <w:rStyle w:val="a8"/>
                <w:noProof/>
              </w:rPr>
              <w:t xml:space="preserve">2.3 </w:t>
            </w:r>
            <w:r w:rsidR="00D27663" w:rsidRPr="00D4316E">
              <w:rPr>
                <w:rStyle w:val="a8"/>
                <w:rFonts w:hint="eastAsia"/>
                <w:noProof/>
              </w:rPr>
              <w:t>测试数据</w:t>
            </w:r>
            <w:r w:rsidR="00D27663">
              <w:rPr>
                <w:noProof/>
                <w:webHidden/>
              </w:rPr>
              <w:tab/>
            </w:r>
            <w:r w:rsidR="00D27663">
              <w:rPr>
                <w:noProof/>
                <w:webHidden/>
              </w:rPr>
              <w:fldChar w:fldCharType="begin"/>
            </w:r>
            <w:r w:rsidR="00D27663">
              <w:rPr>
                <w:noProof/>
                <w:webHidden/>
              </w:rPr>
              <w:instrText xml:space="preserve"> PAGEREF _Toc451442539 \h </w:instrText>
            </w:r>
            <w:r w:rsidR="00D27663">
              <w:rPr>
                <w:noProof/>
                <w:webHidden/>
              </w:rPr>
            </w:r>
            <w:r w:rsidR="00D27663">
              <w:rPr>
                <w:noProof/>
                <w:webHidden/>
              </w:rPr>
              <w:fldChar w:fldCharType="separate"/>
            </w:r>
            <w:r w:rsidR="00D27663">
              <w:rPr>
                <w:noProof/>
                <w:webHidden/>
              </w:rPr>
              <w:t>5</w:t>
            </w:r>
            <w:r w:rsidR="00D27663">
              <w:rPr>
                <w:noProof/>
                <w:webHidden/>
              </w:rPr>
              <w:fldChar w:fldCharType="end"/>
            </w:r>
          </w:hyperlink>
        </w:p>
        <w:p w14:paraId="75023AB9" w14:textId="77777777" w:rsidR="00D27663" w:rsidRDefault="00A76CFD">
          <w:pPr>
            <w:pStyle w:val="20"/>
            <w:tabs>
              <w:tab w:val="right" w:leader="dot" w:pos="8296"/>
            </w:tabs>
            <w:rPr>
              <w:noProof/>
              <w:kern w:val="2"/>
              <w:sz w:val="21"/>
            </w:rPr>
          </w:pPr>
          <w:hyperlink w:anchor="_Toc451442540" w:history="1">
            <w:r w:rsidR="00D27663" w:rsidRPr="00D4316E">
              <w:rPr>
                <w:rStyle w:val="a8"/>
                <w:noProof/>
              </w:rPr>
              <w:t xml:space="preserve">2.4 </w:t>
            </w:r>
            <w:r w:rsidR="00D27663" w:rsidRPr="00D4316E">
              <w:rPr>
                <w:rStyle w:val="a8"/>
                <w:rFonts w:hint="eastAsia"/>
                <w:noProof/>
              </w:rPr>
              <w:t>测试通过准则</w:t>
            </w:r>
            <w:r w:rsidR="00D27663">
              <w:rPr>
                <w:noProof/>
                <w:webHidden/>
              </w:rPr>
              <w:tab/>
            </w:r>
            <w:r w:rsidR="00D27663">
              <w:rPr>
                <w:noProof/>
                <w:webHidden/>
              </w:rPr>
              <w:fldChar w:fldCharType="begin"/>
            </w:r>
            <w:r w:rsidR="00D27663">
              <w:rPr>
                <w:noProof/>
                <w:webHidden/>
              </w:rPr>
              <w:instrText xml:space="preserve"> PAGEREF _Toc451442540 \h </w:instrText>
            </w:r>
            <w:r w:rsidR="00D27663">
              <w:rPr>
                <w:noProof/>
                <w:webHidden/>
              </w:rPr>
            </w:r>
            <w:r w:rsidR="00D27663">
              <w:rPr>
                <w:noProof/>
                <w:webHidden/>
              </w:rPr>
              <w:fldChar w:fldCharType="separate"/>
            </w:r>
            <w:r w:rsidR="00D27663">
              <w:rPr>
                <w:noProof/>
                <w:webHidden/>
              </w:rPr>
              <w:t>5</w:t>
            </w:r>
            <w:r w:rsidR="00D27663">
              <w:rPr>
                <w:noProof/>
                <w:webHidden/>
              </w:rPr>
              <w:fldChar w:fldCharType="end"/>
            </w:r>
          </w:hyperlink>
        </w:p>
        <w:p w14:paraId="7193B484" w14:textId="77777777" w:rsidR="00D27663" w:rsidRDefault="00A76CFD">
          <w:pPr>
            <w:pStyle w:val="10"/>
            <w:tabs>
              <w:tab w:val="right" w:leader="dot" w:pos="8296"/>
            </w:tabs>
            <w:rPr>
              <w:noProof/>
              <w:kern w:val="2"/>
              <w:sz w:val="21"/>
            </w:rPr>
          </w:pPr>
          <w:hyperlink w:anchor="_Toc451442541" w:history="1">
            <w:r w:rsidR="00D27663" w:rsidRPr="00D4316E">
              <w:rPr>
                <w:rStyle w:val="a8"/>
                <w:noProof/>
              </w:rPr>
              <w:t>3.</w:t>
            </w:r>
            <w:r w:rsidR="00D27663" w:rsidRPr="00D4316E">
              <w:rPr>
                <w:rStyle w:val="a8"/>
                <w:rFonts w:hint="eastAsia"/>
                <w:noProof/>
              </w:rPr>
              <w:t>测试策略</w:t>
            </w:r>
            <w:r w:rsidR="00D27663">
              <w:rPr>
                <w:noProof/>
                <w:webHidden/>
              </w:rPr>
              <w:tab/>
            </w:r>
            <w:r w:rsidR="00D27663">
              <w:rPr>
                <w:noProof/>
                <w:webHidden/>
              </w:rPr>
              <w:fldChar w:fldCharType="begin"/>
            </w:r>
            <w:r w:rsidR="00D27663">
              <w:rPr>
                <w:noProof/>
                <w:webHidden/>
              </w:rPr>
              <w:instrText xml:space="preserve"> PAGEREF _Toc451442541 \h </w:instrText>
            </w:r>
            <w:r w:rsidR="00D27663">
              <w:rPr>
                <w:noProof/>
                <w:webHidden/>
              </w:rPr>
            </w:r>
            <w:r w:rsidR="00D27663">
              <w:rPr>
                <w:noProof/>
                <w:webHidden/>
              </w:rPr>
              <w:fldChar w:fldCharType="separate"/>
            </w:r>
            <w:r w:rsidR="00D27663">
              <w:rPr>
                <w:noProof/>
                <w:webHidden/>
              </w:rPr>
              <w:t>5</w:t>
            </w:r>
            <w:r w:rsidR="00D27663">
              <w:rPr>
                <w:noProof/>
                <w:webHidden/>
              </w:rPr>
              <w:fldChar w:fldCharType="end"/>
            </w:r>
          </w:hyperlink>
        </w:p>
        <w:p w14:paraId="4A81245D" w14:textId="77777777" w:rsidR="00D27663" w:rsidRDefault="00A76CFD">
          <w:pPr>
            <w:pStyle w:val="20"/>
            <w:tabs>
              <w:tab w:val="right" w:leader="dot" w:pos="8296"/>
            </w:tabs>
            <w:rPr>
              <w:noProof/>
              <w:kern w:val="2"/>
              <w:sz w:val="21"/>
            </w:rPr>
          </w:pPr>
          <w:hyperlink w:anchor="_Toc451442542" w:history="1">
            <w:r w:rsidR="00D27663" w:rsidRPr="00D4316E">
              <w:rPr>
                <w:rStyle w:val="a8"/>
                <w:noProof/>
              </w:rPr>
              <w:t>3.1</w:t>
            </w:r>
            <w:r w:rsidR="00D27663" w:rsidRPr="00D4316E">
              <w:rPr>
                <w:rStyle w:val="a8"/>
                <w:rFonts w:hint="eastAsia"/>
                <w:noProof/>
              </w:rPr>
              <w:t>单元测试</w:t>
            </w:r>
            <w:r w:rsidR="00D27663">
              <w:rPr>
                <w:noProof/>
                <w:webHidden/>
              </w:rPr>
              <w:tab/>
            </w:r>
            <w:r w:rsidR="00D27663">
              <w:rPr>
                <w:noProof/>
                <w:webHidden/>
              </w:rPr>
              <w:fldChar w:fldCharType="begin"/>
            </w:r>
            <w:r w:rsidR="00D27663">
              <w:rPr>
                <w:noProof/>
                <w:webHidden/>
              </w:rPr>
              <w:instrText xml:space="preserve"> PAGEREF _Toc451442542 \h </w:instrText>
            </w:r>
            <w:r w:rsidR="00D27663">
              <w:rPr>
                <w:noProof/>
                <w:webHidden/>
              </w:rPr>
            </w:r>
            <w:r w:rsidR="00D27663">
              <w:rPr>
                <w:noProof/>
                <w:webHidden/>
              </w:rPr>
              <w:fldChar w:fldCharType="separate"/>
            </w:r>
            <w:r w:rsidR="00D27663">
              <w:rPr>
                <w:noProof/>
                <w:webHidden/>
              </w:rPr>
              <w:t>6</w:t>
            </w:r>
            <w:r w:rsidR="00D27663">
              <w:rPr>
                <w:noProof/>
                <w:webHidden/>
              </w:rPr>
              <w:fldChar w:fldCharType="end"/>
            </w:r>
          </w:hyperlink>
        </w:p>
        <w:p w14:paraId="575CD9BA" w14:textId="77777777" w:rsidR="00D27663" w:rsidRDefault="00A76CFD">
          <w:pPr>
            <w:pStyle w:val="20"/>
            <w:tabs>
              <w:tab w:val="right" w:leader="dot" w:pos="8296"/>
            </w:tabs>
            <w:rPr>
              <w:noProof/>
              <w:kern w:val="2"/>
              <w:sz w:val="21"/>
            </w:rPr>
          </w:pPr>
          <w:hyperlink w:anchor="_Toc451442543" w:history="1">
            <w:r w:rsidR="00D27663" w:rsidRPr="00D4316E">
              <w:rPr>
                <w:rStyle w:val="a8"/>
                <w:noProof/>
              </w:rPr>
              <w:t>3.2</w:t>
            </w:r>
            <w:r w:rsidR="00D27663" w:rsidRPr="00D4316E">
              <w:rPr>
                <w:rStyle w:val="a8"/>
                <w:rFonts w:hint="eastAsia"/>
                <w:noProof/>
              </w:rPr>
              <w:t>集成测试</w:t>
            </w:r>
            <w:r w:rsidR="00D27663">
              <w:rPr>
                <w:noProof/>
                <w:webHidden/>
              </w:rPr>
              <w:tab/>
            </w:r>
            <w:r w:rsidR="00D27663">
              <w:rPr>
                <w:noProof/>
                <w:webHidden/>
              </w:rPr>
              <w:fldChar w:fldCharType="begin"/>
            </w:r>
            <w:r w:rsidR="00D27663">
              <w:rPr>
                <w:noProof/>
                <w:webHidden/>
              </w:rPr>
              <w:instrText xml:space="preserve"> PAGEREF _Toc451442543 \h </w:instrText>
            </w:r>
            <w:r w:rsidR="00D27663">
              <w:rPr>
                <w:noProof/>
                <w:webHidden/>
              </w:rPr>
            </w:r>
            <w:r w:rsidR="00D27663">
              <w:rPr>
                <w:noProof/>
                <w:webHidden/>
              </w:rPr>
              <w:fldChar w:fldCharType="separate"/>
            </w:r>
            <w:r w:rsidR="00D27663">
              <w:rPr>
                <w:noProof/>
                <w:webHidden/>
              </w:rPr>
              <w:t>6</w:t>
            </w:r>
            <w:r w:rsidR="00D27663">
              <w:rPr>
                <w:noProof/>
                <w:webHidden/>
              </w:rPr>
              <w:fldChar w:fldCharType="end"/>
            </w:r>
          </w:hyperlink>
        </w:p>
        <w:p w14:paraId="20199B86" w14:textId="77777777" w:rsidR="00D27663" w:rsidRDefault="00A76CFD">
          <w:pPr>
            <w:pStyle w:val="20"/>
            <w:tabs>
              <w:tab w:val="right" w:leader="dot" w:pos="8296"/>
            </w:tabs>
            <w:rPr>
              <w:noProof/>
              <w:kern w:val="2"/>
              <w:sz w:val="21"/>
            </w:rPr>
          </w:pPr>
          <w:hyperlink w:anchor="_Toc451442544" w:history="1">
            <w:r w:rsidR="00D27663" w:rsidRPr="00D4316E">
              <w:rPr>
                <w:rStyle w:val="a8"/>
                <w:noProof/>
              </w:rPr>
              <w:t>3.3</w:t>
            </w:r>
            <w:r w:rsidR="00D27663" w:rsidRPr="00D4316E">
              <w:rPr>
                <w:rStyle w:val="a8"/>
                <w:rFonts w:hint="eastAsia"/>
                <w:noProof/>
              </w:rPr>
              <w:t>功能测试</w:t>
            </w:r>
            <w:r w:rsidR="00D27663">
              <w:rPr>
                <w:noProof/>
                <w:webHidden/>
              </w:rPr>
              <w:tab/>
            </w:r>
            <w:r w:rsidR="00D27663">
              <w:rPr>
                <w:noProof/>
                <w:webHidden/>
              </w:rPr>
              <w:fldChar w:fldCharType="begin"/>
            </w:r>
            <w:r w:rsidR="00D27663">
              <w:rPr>
                <w:noProof/>
                <w:webHidden/>
              </w:rPr>
              <w:instrText xml:space="preserve"> PAGEREF _Toc451442544 \h </w:instrText>
            </w:r>
            <w:r w:rsidR="00D27663">
              <w:rPr>
                <w:noProof/>
                <w:webHidden/>
              </w:rPr>
            </w:r>
            <w:r w:rsidR="00D27663">
              <w:rPr>
                <w:noProof/>
                <w:webHidden/>
              </w:rPr>
              <w:fldChar w:fldCharType="separate"/>
            </w:r>
            <w:r w:rsidR="00D27663">
              <w:rPr>
                <w:noProof/>
                <w:webHidden/>
              </w:rPr>
              <w:t>7</w:t>
            </w:r>
            <w:r w:rsidR="00D27663">
              <w:rPr>
                <w:noProof/>
                <w:webHidden/>
              </w:rPr>
              <w:fldChar w:fldCharType="end"/>
            </w:r>
          </w:hyperlink>
        </w:p>
        <w:p w14:paraId="11702D30" w14:textId="77777777" w:rsidR="00D27663" w:rsidRDefault="00A76CFD">
          <w:pPr>
            <w:pStyle w:val="20"/>
            <w:tabs>
              <w:tab w:val="right" w:leader="dot" w:pos="8296"/>
            </w:tabs>
            <w:rPr>
              <w:noProof/>
              <w:kern w:val="2"/>
              <w:sz w:val="21"/>
            </w:rPr>
          </w:pPr>
          <w:hyperlink w:anchor="_Toc451442545" w:history="1">
            <w:r w:rsidR="00D27663" w:rsidRPr="00D4316E">
              <w:rPr>
                <w:rStyle w:val="a8"/>
                <w:rFonts w:ascii="宋体" w:hAnsi="宋体"/>
                <w:noProof/>
              </w:rPr>
              <w:t>3.4</w:t>
            </w:r>
            <w:r w:rsidR="00D27663" w:rsidRPr="00D4316E">
              <w:rPr>
                <w:rStyle w:val="a8"/>
                <w:rFonts w:hint="eastAsia"/>
                <w:noProof/>
              </w:rPr>
              <w:t>用户界面测试</w:t>
            </w:r>
            <w:r w:rsidR="00D27663">
              <w:rPr>
                <w:noProof/>
                <w:webHidden/>
              </w:rPr>
              <w:tab/>
            </w:r>
            <w:r w:rsidR="00D27663">
              <w:rPr>
                <w:noProof/>
                <w:webHidden/>
              </w:rPr>
              <w:fldChar w:fldCharType="begin"/>
            </w:r>
            <w:r w:rsidR="00D27663">
              <w:rPr>
                <w:noProof/>
                <w:webHidden/>
              </w:rPr>
              <w:instrText xml:space="preserve"> PAGEREF _Toc451442545 \h </w:instrText>
            </w:r>
            <w:r w:rsidR="00D27663">
              <w:rPr>
                <w:noProof/>
                <w:webHidden/>
              </w:rPr>
            </w:r>
            <w:r w:rsidR="00D27663">
              <w:rPr>
                <w:noProof/>
                <w:webHidden/>
              </w:rPr>
              <w:fldChar w:fldCharType="separate"/>
            </w:r>
            <w:r w:rsidR="00D27663">
              <w:rPr>
                <w:noProof/>
                <w:webHidden/>
              </w:rPr>
              <w:t>7</w:t>
            </w:r>
            <w:r w:rsidR="00D27663">
              <w:rPr>
                <w:noProof/>
                <w:webHidden/>
              </w:rPr>
              <w:fldChar w:fldCharType="end"/>
            </w:r>
          </w:hyperlink>
        </w:p>
        <w:p w14:paraId="1782452F" w14:textId="77777777" w:rsidR="00D27663" w:rsidRDefault="00A76CFD">
          <w:pPr>
            <w:pStyle w:val="20"/>
            <w:tabs>
              <w:tab w:val="right" w:leader="dot" w:pos="8296"/>
            </w:tabs>
            <w:rPr>
              <w:noProof/>
              <w:kern w:val="2"/>
              <w:sz w:val="21"/>
            </w:rPr>
          </w:pPr>
          <w:hyperlink w:anchor="_Toc451442546" w:history="1">
            <w:r w:rsidR="00D27663" w:rsidRPr="00D4316E">
              <w:rPr>
                <w:rStyle w:val="a8"/>
                <w:noProof/>
              </w:rPr>
              <w:t>3.5</w:t>
            </w:r>
            <w:r w:rsidR="00D27663" w:rsidRPr="00D4316E">
              <w:rPr>
                <w:rStyle w:val="a8"/>
                <w:rFonts w:hint="eastAsia"/>
                <w:noProof/>
              </w:rPr>
              <w:t>性能测试</w:t>
            </w:r>
            <w:r w:rsidR="00D27663">
              <w:rPr>
                <w:noProof/>
                <w:webHidden/>
              </w:rPr>
              <w:tab/>
            </w:r>
            <w:r w:rsidR="00D27663">
              <w:rPr>
                <w:noProof/>
                <w:webHidden/>
              </w:rPr>
              <w:fldChar w:fldCharType="begin"/>
            </w:r>
            <w:r w:rsidR="00D27663">
              <w:rPr>
                <w:noProof/>
                <w:webHidden/>
              </w:rPr>
              <w:instrText xml:space="preserve"> PAGEREF _Toc451442546 \h </w:instrText>
            </w:r>
            <w:r w:rsidR="00D27663">
              <w:rPr>
                <w:noProof/>
                <w:webHidden/>
              </w:rPr>
            </w:r>
            <w:r w:rsidR="00D27663">
              <w:rPr>
                <w:noProof/>
                <w:webHidden/>
              </w:rPr>
              <w:fldChar w:fldCharType="separate"/>
            </w:r>
            <w:r w:rsidR="00D27663">
              <w:rPr>
                <w:noProof/>
                <w:webHidden/>
              </w:rPr>
              <w:t>8</w:t>
            </w:r>
            <w:r w:rsidR="00D27663">
              <w:rPr>
                <w:noProof/>
                <w:webHidden/>
              </w:rPr>
              <w:fldChar w:fldCharType="end"/>
            </w:r>
          </w:hyperlink>
        </w:p>
        <w:p w14:paraId="7BA4DF22" w14:textId="77777777" w:rsidR="00D27663" w:rsidRDefault="00A76CFD">
          <w:pPr>
            <w:pStyle w:val="10"/>
            <w:tabs>
              <w:tab w:val="right" w:leader="dot" w:pos="8296"/>
            </w:tabs>
            <w:rPr>
              <w:noProof/>
              <w:kern w:val="2"/>
              <w:sz w:val="21"/>
            </w:rPr>
          </w:pPr>
          <w:hyperlink w:anchor="_Toc451442547" w:history="1">
            <w:r w:rsidR="00D27663" w:rsidRPr="00D4316E">
              <w:rPr>
                <w:rStyle w:val="a8"/>
                <w:noProof/>
              </w:rPr>
              <w:t>4</w:t>
            </w:r>
            <w:r w:rsidR="00D27663" w:rsidRPr="00D4316E">
              <w:rPr>
                <w:rStyle w:val="a8"/>
                <w:rFonts w:hint="eastAsia"/>
                <w:noProof/>
              </w:rPr>
              <w:t>测试用例描述</w:t>
            </w:r>
            <w:r w:rsidR="00D27663">
              <w:rPr>
                <w:noProof/>
                <w:webHidden/>
              </w:rPr>
              <w:tab/>
            </w:r>
            <w:r w:rsidR="00D27663">
              <w:rPr>
                <w:noProof/>
                <w:webHidden/>
              </w:rPr>
              <w:fldChar w:fldCharType="begin"/>
            </w:r>
            <w:r w:rsidR="00D27663">
              <w:rPr>
                <w:noProof/>
                <w:webHidden/>
              </w:rPr>
              <w:instrText xml:space="preserve"> PAGEREF _Toc451442547 \h </w:instrText>
            </w:r>
            <w:r w:rsidR="00D27663">
              <w:rPr>
                <w:noProof/>
                <w:webHidden/>
              </w:rPr>
            </w:r>
            <w:r w:rsidR="00D27663">
              <w:rPr>
                <w:noProof/>
                <w:webHidden/>
              </w:rPr>
              <w:fldChar w:fldCharType="separate"/>
            </w:r>
            <w:r w:rsidR="00D27663">
              <w:rPr>
                <w:noProof/>
                <w:webHidden/>
              </w:rPr>
              <w:t>8</w:t>
            </w:r>
            <w:r w:rsidR="00D27663">
              <w:rPr>
                <w:noProof/>
                <w:webHidden/>
              </w:rPr>
              <w:fldChar w:fldCharType="end"/>
            </w:r>
          </w:hyperlink>
        </w:p>
        <w:p w14:paraId="6385B517" w14:textId="77777777" w:rsidR="008A25AC" w:rsidRDefault="008A25AC">
          <w:r>
            <w:rPr>
              <w:b/>
              <w:bCs/>
              <w:lang w:val="zh-CN"/>
            </w:rPr>
            <w:fldChar w:fldCharType="end"/>
          </w:r>
        </w:p>
      </w:sdtContent>
    </w:sdt>
    <w:p w14:paraId="1B81203B" w14:textId="77777777" w:rsidR="008A25AC" w:rsidRPr="008A25AC" w:rsidRDefault="008A25AC"/>
    <w:p w14:paraId="43BE3374" w14:textId="77777777" w:rsidR="008A25AC" w:rsidRDefault="008A25AC"/>
    <w:p w14:paraId="72C8AF92" w14:textId="77777777" w:rsidR="008A25AC" w:rsidRDefault="008A25AC"/>
    <w:p w14:paraId="18046A5B" w14:textId="77777777" w:rsidR="008A25AC" w:rsidRDefault="008A25AC"/>
    <w:p w14:paraId="7C70D156" w14:textId="77777777" w:rsidR="008A25AC" w:rsidRDefault="008A25AC"/>
    <w:p w14:paraId="0F1BDDDC" w14:textId="77777777" w:rsidR="008A25AC" w:rsidRDefault="008A25AC"/>
    <w:p w14:paraId="3B1B0016" w14:textId="77777777" w:rsidR="008A25AC" w:rsidRDefault="008A25AC"/>
    <w:p w14:paraId="15DF2A8E" w14:textId="77777777" w:rsidR="008A25AC" w:rsidRDefault="008A25AC"/>
    <w:p w14:paraId="58F99411" w14:textId="77777777" w:rsidR="008A25AC" w:rsidRDefault="008A25AC"/>
    <w:p w14:paraId="79B22AE9" w14:textId="77777777" w:rsidR="00B3188C" w:rsidRDefault="00B3188C" w:rsidP="00B3188C">
      <w:pPr>
        <w:pStyle w:val="1"/>
      </w:pPr>
      <w:bookmarkStart w:id="15" w:name="_Toc451442529"/>
      <w:r>
        <w:rPr>
          <w:rFonts w:hint="eastAsia"/>
        </w:rPr>
        <w:lastRenderedPageBreak/>
        <w:t>1</w:t>
      </w:r>
      <w:r>
        <w:rPr>
          <w:rFonts w:hint="eastAsia"/>
        </w:rPr>
        <w:t>引言</w:t>
      </w:r>
      <w:bookmarkEnd w:id="15"/>
    </w:p>
    <w:p w14:paraId="43252B93" w14:textId="77777777" w:rsidR="00B3188C" w:rsidRDefault="0070333B" w:rsidP="00B3188C">
      <w:pPr>
        <w:pStyle w:val="2"/>
      </w:pPr>
      <w:bookmarkStart w:id="16" w:name="_Toc451442530"/>
      <w:r>
        <w:rPr>
          <w:rFonts w:hint="eastAsia"/>
        </w:rPr>
        <w:t>1.1</w:t>
      </w:r>
      <w:r>
        <w:rPr>
          <w:rFonts w:hint="eastAsia"/>
        </w:rPr>
        <w:t>编写目的</w:t>
      </w:r>
      <w:bookmarkEnd w:id="16"/>
    </w:p>
    <w:p w14:paraId="040574DB" w14:textId="1C64538B" w:rsidR="00072166" w:rsidRPr="00072166" w:rsidRDefault="00072166" w:rsidP="000A18C9">
      <w:pPr>
        <w:ind w:firstLineChars="200" w:firstLine="420"/>
      </w:pPr>
      <w:commentRangeStart w:id="17"/>
      <w:r>
        <w:rPr>
          <w:rFonts w:hint="eastAsia"/>
        </w:rPr>
        <w:t>进行软件的测试，需要拥有一个全面精确有预见性的设计来保证软件项目的顺利研发</w:t>
      </w:r>
      <w:commentRangeEnd w:id="17"/>
      <w:r w:rsidR="00F97D2C">
        <w:rPr>
          <w:rStyle w:val="a5"/>
          <w:rFonts w:ascii="Times New Roman" w:eastAsia="宋体" w:hAnsi="Times New Roman" w:cs="Times New Roman"/>
          <w:kern w:val="0"/>
        </w:rPr>
        <w:commentReference w:id="17"/>
      </w:r>
      <w:r>
        <w:rPr>
          <w:rFonts w:hint="eastAsia"/>
        </w:rPr>
        <w:t>，而进行测试的时候经常伴随着测试类型不完整、测试分析比较随意、测试范围出现遗漏等等情况，因此在这里就需要一份精准的测试需求报告，依照该报告进行软件项目的测试，尽可能的排</w:t>
      </w:r>
      <w:proofErr w:type="gramStart"/>
      <w:r>
        <w:rPr>
          <w:rFonts w:hint="eastAsia"/>
        </w:rPr>
        <w:t>查问题点并</w:t>
      </w:r>
      <w:proofErr w:type="gramEnd"/>
      <w:r>
        <w:rPr>
          <w:rFonts w:hint="eastAsia"/>
        </w:rPr>
        <w:t>改善。</w:t>
      </w:r>
    </w:p>
    <w:p w14:paraId="6060AFDA" w14:textId="77777777" w:rsidR="00072166" w:rsidRDefault="0070333B" w:rsidP="00072166">
      <w:pPr>
        <w:pStyle w:val="2"/>
      </w:pPr>
      <w:bookmarkStart w:id="18" w:name="_Toc451442531"/>
      <w:r>
        <w:rPr>
          <w:rFonts w:hint="eastAsia"/>
        </w:rPr>
        <w:t>1.2</w:t>
      </w:r>
      <w:r>
        <w:rPr>
          <w:rFonts w:hint="eastAsia"/>
        </w:rPr>
        <w:t>软件测试需求分析</w:t>
      </w:r>
      <w:bookmarkEnd w:id="18"/>
    </w:p>
    <w:p w14:paraId="7847242B" w14:textId="77777777" w:rsidR="00072166" w:rsidRDefault="00072166" w:rsidP="00072166">
      <w:pPr>
        <w:pStyle w:val="3"/>
      </w:pPr>
      <w:bookmarkStart w:id="19" w:name="_Toc451442532"/>
      <w:r>
        <w:rPr>
          <w:rFonts w:hint="eastAsia"/>
        </w:rPr>
        <w:t>1.2.1</w:t>
      </w:r>
      <w:r>
        <w:rPr>
          <w:rFonts w:hint="eastAsia"/>
        </w:rPr>
        <w:t>功能需求</w:t>
      </w:r>
      <w:bookmarkEnd w:id="19"/>
    </w:p>
    <w:p w14:paraId="5C438DFD" w14:textId="05602865" w:rsidR="00072166" w:rsidRDefault="00072166" w:rsidP="00072166">
      <w:r>
        <w:rPr>
          <w:rFonts w:hint="eastAsia"/>
        </w:rPr>
        <w:t>输入部分：输入来源</w:t>
      </w:r>
      <w:r w:rsidR="00620347">
        <w:rPr>
          <w:rFonts w:hint="eastAsia"/>
        </w:rPr>
        <w:t>、输入数据、</w:t>
      </w:r>
      <w:del w:id="20" w:author="PENGFEI ZHAN" w:date="2016-05-19T21:04:00Z">
        <w:r w:rsidR="00620347" w:rsidDel="00F770F9">
          <w:rPr>
            <w:rFonts w:hint="eastAsia"/>
          </w:rPr>
          <w:delText>如果</w:delText>
        </w:r>
      </w:del>
      <w:r w:rsidR="00620347">
        <w:rPr>
          <w:rFonts w:hint="eastAsia"/>
        </w:rPr>
        <w:t>有错误输入数据</w:t>
      </w:r>
      <w:proofErr w:type="gramStart"/>
      <w:r w:rsidR="00620347">
        <w:rPr>
          <w:rFonts w:hint="eastAsia"/>
        </w:rPr>
        <w:t>时</w:t>
      </w:r>
      <w:ins w:id="21" w:author="PENGFEI ZHAN" w:date="2016-05-19T21:04:00Z">
        <w:r w:rsidR="00F770F9">
          <w:rPr>
            <w:rFonts w:hint="eastAsia"/>
          </w:rPr>
          <w:t>软件</w:t>
        </w:r>
      </w:ins>
      <w:proofErr w:type="gramEnd"/>
      <w:r w:rsidR="00620347">
        <w:rPr>
          <w:rFonts w:hint="eastAsia"/>
        </w:rPr>
        <w:t>的响应等。</w:t>
      </w:r>
    </w:p>
    <w:p w14:paraId="26AB133B" w14:textId="77777777" w:rsidR="00620347" w:rsidRDefault="00620347" w:rsidP="00072166">
      <w:r>
        <w:rPr>
          <w:rFonts w:hint="eastAsia"/>
        </w:rPr>
        <w:t>处理部分：操作的次序、各事件的时序、对异常状况的响应等。</w:t>
      </w:r>
    </w:p>
    <w:p w14:paraId="0C0D7CA1" w14:textId="77777777" w:rsidR="00620347" w:rsidRDefault="00620347" w:rsidP="00072166">
      <w:r>
        <w:rPr>
          <w:rFonts w:hint="eastAsia"/>
        </w:rPr>
        <w:t>输出部分：输出到何处、输出的时序等。</w:t>
      </w:r>
    </w:p>
    <w:p w14:paraId="7C72D6D2" w14:textId="38846319" w:rsidR="00620347" w:rsidDel="00AF764D" w:rsidRDefault="00620347" w:rsidP="00072166">
      <w:pPr>
        <w:rPr>
          <w:del w:id="22" w:author="PENGFEI ZHAN" w:date="2016-05-19T21:04:00Z"/>
        </w:rPr>
      </w:pPr>
      <w:del w:id="23" w:author="PENGFEI ZHAN" w:date="2016-05-19T21:04:00Z">
        <w:r w:rsidDel="00AF764D">
          <w:rPr>
            <w:rFonts w:hint="eastAsia"/>
          </w:rPr>
          <w:delText>性能需求：静态量化、动态量化等。</w:delText>
        </w:r>
      </w:del>
    </w:p>
    <w:p w14:paraId="5CA8282E" w14:textId="40D64FAD" w:rsidR="00620347" w:rsidRPr="00072166" w:rsidRDefault="007230E8" w:rsidP="00072166">
      <w:r>
        <w:rPr>
          <w:rFonts w:hint="eastAsia"/>
        </w:rPr>
        <w:t>用户</w:t>
      </w:r>
      <w:commentRangeStart w:id="24"/>
      <w:r>
        <w:rPr>
          <w:rFonts w:hint="eastAsia"/>
        </w:rPr>
        <w:t>接口</w:t>
      </w:r>
      <w:commentRangeEnd w:id="24"/>
      <w:r>
        <w:rPr>
          <w:rStyle w:val="a5"/>
          <w:rFonts w:ascii="Times New Roman" w:eastAsia="宋体" w:hAnsi="Times New Roman" w:cs="Times New Roman"/>
          <w:kern w:val="0"/>
        </w:rPr>
        <w:commentReference w:id="24"/>
      </w:r>
      <w:r w:rsidR="00620347">
        <w:rPr>
          <w:rFonts w:hint="eastAsia"/>
        </w:rPr>
        <w:t>部分：系统显示用户要求的屏幕格式、页面规划等</w:t>
      </w:r>
    </w:p>
    <w:p w14:paraId="3A1A4A26" w14:textId="77777777" w:rsidR="00732DF8" w:rsidRDefault="00732DF8" w:rsidP="00732DF8">
      <w:pPr>
        <w:pStyle w:val="2"/>
      </w:pPr>
      <w:bookmarkStart w:id="25" w:name="_Toc451442533"/>
      <w:r>
        <w:rPr>
          <w:rFonts w:hint="eastAsia"/>
        </w:rPr>
        <w:t>1.3</w:t>
      </w:r>
      <w:commentRangeStart w:id="26"/>
      <w:r>
        <w:rPr>
          <w:rFonts w:hint="eastAsia"/>
        </w:rPr>
        <w:t>用语定义</w:t>
      </w:r>
      <w:bookmarkEnd w:id="25"/>
      <w:commentRangeEnd w:id="26"/>
      <w:r w:rsidR="00933833">
        <w:rPr>
          <w:rStyle w:val="a5"/>
          <w:rFonts w:ascii="Times New Roman" w:eastAsia="宋体" w:hAnsi="Times New Roman" w:cs="Times New Roman"/>
          <w:b w:val="0"/>
          <w:bCs w:val="0"/>
          <w:kern w:val="0"/>
        </w:rPr>
        <w:commentReference w:id="26"/>
      </w:r>
    </w:p>
    <w:p w14:paraId="1D9B5AB0" w14:textId="739C8A8F" w:rsidR="00620347" w:rsidRPr="00620347" w:rsidRDefault="00933833" w:rsidP="00620347">
      <w:r w:rsidRPr="00197CD9">
        <w:rPr>
          <w:rFonts w:asciiTheme="minorEastAsia" w:hAnsiTheme="minorEastAsia"/>
          <w:szCs w:val="21"/>
        </w:rPr>
        <w:t>MPXJ</w:t>
      </w:r>
      <w:r>
        <w:rPr>
          <w:rFonts w:asciiTheme="minorEastAsia" w:hAnsiTheme="minorEastAsia" w:hint="eastAsia"/>
          <w:szCs w:val="21"/>
        </w:rPr>
        <w:t>：</w:t>
      </w:r>
      <w:r>
        <w:rPr>
          <w:rFonts w:asciiTheme="minorEastAsia" w:hAnsiTheme="minorEastAsia"/>
          <w:szCs w:val="21"/>
        </w:rPr>
        <w:t>Java的一个</w:t>
      </w:r>
      <w:r>
        <w:rPr>
          <w:rFonts w:asciiTheme="minorEastAsia" w:hAnsiTheme="minorEastAsia" w:hint="eastAsia"/>
          <w:szCs w:val="21"/>
        </w:rPr>
        <w:t>类</w:t>
      </w:r>
      <w:r>
        <w:rPr>
          <w:rFonts w:asciiTheme="minorEastAsia" w:hAnsiTheme="minorEastAsia"/>
          <w:szCs w:val="21"/>
        </w:rPr>
        <w:t>包</w:t>
      </w:r>
      <w:r>
        <w:rPr>
          <w:rFonts w:asciiTheme="minorEastAsia" w:hAnsiTheme="minorEastAsia" w:hint="eastAsia"/>
          <w:szCs w:val="21"/>
        </w:rPr>
        <w:t>，</w:t>
      </w:r>
      <w:r w:rsidRPr="00933833">
        <w:rPr>
          <w:rFonts w:asciiTheme="minorEastAsia" w:hAnsiTheme="minorEastAsia" w:hint="eastAsia"/>
          <w:szCs w:val="21"/>
        </w:rPr>
        <w:t>提供创建、读写Microsoft Project Exchange (MPX)文件</w:t>
      </w:r>
    </w:p>
    <w:p w14:paraId="6BF2E555" w14:textId="77777777" w:rsidR="0070333B" w:rsidRDefault="00732DF8" w:rsidP="0070333B">
      <w:pPr>
        <w:pStyle w:val="2"/>
      </w:pPr>
      <w:bookmarkStart w:id="27" w:name="_Toc451442534"/>
      <w:r>
        <w:rPr>
          <w:rFonts w:hint="eastAsia"/>
        </w:rPr>
        <w:t>1.4</w:t>
      </w:r>
      <w:r w:rsidR="0070333B">
        <w:rPr>
          <w:rFonts w:hint="eastAsia"/>
        </w:rPr>
        <w:t>测试范围</w:t>
      </w:r>
      <w:bookmarkEnd w:id="27"/>
    </w:p>
    <w:p w14:paraId="6054CE16" w14:textId="77777777" w:rsidR="00620347" w:rsidRPr="00197CD9" w:rsidRDefault="00620347" w:rsidP="00197CD9">
      <w:pPr>
        <w:ind w:firstLineChars="150" w:firstLine="315"/>
        <w:rPr>
          <w:rFonts w:asciiTheme="minorEastAsia" w:hAnsiTheme="minorEastAsia"/>
          <w:szCs w:val="21"/>
        </w:rPr>
      </w:pPr>
      <w:r w:rsidRPr="00197CD9">
        <w:rPr>
          <w:rFonts w:asciiTheme="minorEastAsia" w:hAnsiTheme="minorEastAsia" w:hint="eastAsia"/>
          <w:szCs w:val="21"/>
        </w:rPr>
        <w:t>有关</w:t>
      </w:r>
      <w:r w:rsidRPr="00197CD9">
        <w:rPr>
          <w:rFonts w:asciiTheme="minorEastAsia" w:hAnsiTheme="minorEastAsia"/>
          <w:szCs w:val="21"/>
        </w:rPr>
        <w:t>基于MPXJ的</w:t>
      </w:r>
      <w:proofErr w:type="spellStart"/>
      <w:r w:rsidRPr="00197CD9">
        <w:rPr>
          <w:rFonts w:asciiTheme="minorEastAsia" w:hAnsiTheme="minorEastAsia"/>
          <w:szCs w:val="21"/>
        </w:rPr>
        <w:t>mpp</w:t>
      </w:r>
      <w:proofErr w:type="spellEnd"/>
      <w:r w:rsidRPr="00197CD9">
        <w:rPr>
          <w:rFonts w:asciiTheme="minorEastAsia" w:hAnsiTheme="minorEastAsia"/>
          <w:szCs w:val="21"/>
        </w:rPr>
        <w:t>文件信息读</w:t>
      </w:r>
      <w:r w:rsidRPr="00197CD9">
        <w:rPr>
          <w:rFonts w:asciiTheme="minorEastAsia" w:hAnsiTheme="minorEastAsia" w:hint="eastAsia"/>
          <w:szCs w:val="21"/>
        </w:rPr>
        <w:t>写</w:t>
      </w:r>
      <w:r w:rsidRPr="00197CD9">
        <w:rPr>
          <w:rFonts w:asciiTheme="minorEastAsia" w:hAnsiTheme="minorEastAsia"/>
          <w:szCs w:val="21"/>
        </w:rPr>
        <w:t>的JAVA桌面</w:t>
      </w:r>
      <w:r w:rsidRPr="00197CD9">
        <w:rPr>
          <w:rFonts w:asciiTheme="minorEastAsia" w:hAnsiTheme="minorEastAsia" w:hint="eastAsia"/>
          <w:szCs w:val="21"/>
        </w:rPr>
        <w:t>应用</w:t>
      </w:r>
      <w:r w:rsidRPr="00197CD9">
        <w:rPr>
          <w:rFonts w:asciiTheme="minorEastAsia" w:hAnsiTheme="minorEastAsia"/>
          <w:szCs w:val="21"/>
        </w:rPr>
        <w:t>Mini Project的相关功能的性能测试</w:t>
      </w:r>
      <w:r w:rsidRPr="00197CD9">
        <w:rPr>
          <w:rFonts w:asciiTheme="minorEastAsia" w:hAnsiTheme="minorEastAsia" w:hint="eastAsia"/>
          <w:szCs w:val="21"/>
        </w:rPr>
        <w:t>，例如打开、保存、对界面进行直接操作等等行为进行测试。</w:t>
      </w:r>
    </w:p>
    <w:p w14:paraId="30730486" w14:textId="77777777" w:rsidR="00732DF8" w:rsidRDefault="00732DF8" w:rsidP="00732DF8">
      <w:pPr>
        <w:pStyle w:val="2"/>
      </w:pPr>
      <w:bookmarkStart w:id="28" w:name="_Toc451442535"/>
      <w:r>
        <w:rPr>
          <w:rFonts w:hint="eastAsia"/>
        </w:rPr>
        <w:t>1.5</w:t>
      </w:r>
      <w:commentRangeStart w:id="29"/>
      <w:r>
        <w:rPr>
          <w:rFonts w:hint="eastAsia"/>
        </w:rPr>
        <w:t>参考文献</w:t>
      </w:r>
      <w:commentRangeEnd w:id="29"/>
      <w:r w:rsidR="007230E8">
        <w:rPr>
          <w:rStyle w:val="a5"/>
          <w:rFonts w:ascii="Times New Roman" w:eastAsia="宋体" w:hAnsi="Times New Roman" w:cs="Times New Roman"/>
          <w:b w:val="0"/>
          <w:bCs w:val="0"/>
          <w:kern w:val="0"/>
        </w:rPr>
        <w:commentReference w:id="29"/>
      </w:r>
      <w:bookmarkEnd w:id="28"/>
    </w:p>
    <w:p w14:paraId="47815D0C" w14:textId="77777777" w:rsidR="00732DF8" w:rsidRPr="00F91995" w:rsidRDefault="00197CD9" w:rsidP="00732DF8">
      <w:pPr>
        <w:rPr>
          <w:rFonts w:asciiTheme="minorEastAsia" w:hAnsiTheme="minorEastAsia"/>
          <w:sz w:val="24"/>
        </w:rPr>
      </w:pPr>
      <w:r>
        <w:rPr>
          <w:rFonts w:asciiTheme="minorEastAsia" w:hAnsiTheme="minorEastAsia" w:hint="eastAsia"/>
          <w:sz w:val="24"/>
        </w:rPr>
        <w:t>1.</w:t>
      </w:r>
      <w:r w:rsidR="00732DF8" w:rsidRPr="00197CD9">
        <w:rPr>
          <w:rFonts w:asciiTheme="minorEastAsia" w:hAnsiTheme="minorEastAsia" w:hint="eastAsia"/>
          <w:szCs w:val="21"/>
        </w:rPr>
        <w:t>《软件工程基础》  赵</w:t>
      </w:r>
      <w:proofErr w:type="gramStart"/>
      <w:r w:rsidR="00732DF8" w:rsidRPr="00197CD9">
        <w:rPr>
          <w:rFonts w:asciiTheme="minorEastAsia" w:hAnsiTheme="minorEastAsia" w:hint="eastAsia"/>
          <w:szCs w:val="21"/>
        </w:rPr>
        <w:t>一</w:t>
      </w:r>
      <w:proofErr w:type="gramEnd"/>
      <w:r w:rsidR="00732DF8" w:rsidRPr="00197CD9">
        <w:rPr>
          <w:rFonts w:asciiTheme="minorEastAsia" w:hAnsiTheme="minorEastAsia" w:hint="eastAsia"/>
          <w:szCs w:val="21"/>
        </w:rPr>
        <w:t>丁 北京邮电大学出版社 </w:t>
      </w:r>
    </w:p>
    <w:p w14:paraId="48DB836E" w14:textId="77777777" w:rsidR="00072166" w:rsidRPr="00072166" w:rsidRDefault="00620347" w:rsidP="00072166">
      <w:r>
        <w:rPr>
          <w:rFonts w:hint="eastAsia"/>
        </w:rPr>
        <w:t>2.</w:t>
      </w:r>
      <w:r w:rsidR="00197CD9">
        <w:t xml:space="preserve"> </w:t>
      </w:r>
      <w:r w:rsidR="00072166" w:rsidRPr="00072166">
        <w:rPr>
          <w:rFonts w:hint="eastAsia"/>
        </w:rPr>
        <w:t>《软件测试与测试技术》</w:t>
      </w:r>
      <w:r w:rsidR="00072166">
        <w:rPr>
          <w:rFonts w:hint="eastAsia"/>
        </w:rPr>
        <w:t xml:space="preserve">   </w:t>
      </w:r>
      <w:r w:rsidR="009F63FC" w:rsidRPr="009F63FC">
        <w:t>黎连生，王华，</w:t>
      </w:r>
      <w:proofErr w:type="gramStart"/>
      <w:r w:rsidR="009F63FC" w:rsidRPr="009F63FC">
        <w:t>李淑春</w:t>
      </w:r>
      <w:proofErr w:type="gramEnd"/>
      <w:r w:rsidR="009F63FC">
        <w:rPr>
          <w:rFonts w:hint="eastAsia"/>
        </w:rPr>
        <w:t xml:space="preserve"> </w:t>
      </w:r>
      <w:r w:rsidR="00072166" w:rsidRPr="00072166">
        <w:rPr>
          <w:rFonts w:hint="eastAsia"/>
        </w:rPr>
        <w:t>清华大学出版</w:t>
      </w:r>
      <w:r w:rsidR="00072166">
        <w:rPr>
          <w:rFonts w:hint="eastAsia"/>
        </w:rPr>
        <w:t>社</w:t>
      </w:r>
      <w:r w:rsidR="009F63FC">
        <w:rPr>
          <w:rFonts w:hint="eastAsia"/>
        </w:rPr>
        <w:t xml:space="preserve"> </w:t>
      </w:r>
      <w:r w:rsidR="009F63FC">
        <w:t>ISBN</w:t>
      </w:r>
      <w:r w:rsidR="009F63FC" w:rsidRPr="009F63FC">
        <w:rPr>
          <w:rFonts w:ascii="Arial" w:hAnsi="Arial" w:cs="Arial"/>
          <w:color w:val="333333"/>
          <w:sz w:val="18"/>
          <w:szCs w:val="18"/>
          <w:shd w:val="clear" w:color="auto" w:fill="FFFFFF"/>
        </w:rPr>
        <w:t xml:space="preserve"> </w:t>
      </w:r>
      <w:r w:rsidR="009F63FC" w:rsidRPr="009F63FC">
        <w:t>9787302198734</w:t>
      </w:r>
    </w:p>
    <w:p w14:paraId="284DE648" w14:textId="77777777" w:rsidR="00732DF8" w:rsidRDefault="00197CD9" w:rsidP="00732DF8">
      <w:r>
        <w:rPr>
          <w:rFonts w:hint="eastAsia"/>
        </w:rPr>
        <w:t>3.</w:t>
      </w:r>
      <w:r w:rsidRPr="00197CD9">
        <w:rPr>
          <w:rFonts w:hint="eastAsia"/>
        </w:rPr>
        <w:t xml:space="preserve"> </w:t>
      </w:r>
      <w:r>
        <w:rPr>
          <w:rFonts w:hint="eastAsia"/>
        </w:rPr>
        <w:t>《</w:t>
      </w:r>
      <w:r w:rsidRPr="00197CD9">
        <w:rPr>
          <w:rFonts w:hint="eastAsia"/>
        </w:rPr>
        <w:t>项目计划书</w:t>
      </w:r>
      <w:r w:rsidRPr="00197CD9">
        <w:rPr>
          <w:rFonts w:hint="eastAsia"/>
        </w:rPr>
        <w:t>v4</w:t>
      </w:r>
      <w:r>
        <w:rPr>
          <w:rFonts w:hint="eastAsia"/>
        </w:rPr>
        <w:t>》</w:t>
      </w:r>
    </w:p>
    <w:p w14:paraId="4F883165" w14:textId="77777777" w:rsidR="00197CD9" w:rsidRPr="00072166" w:rsidRDefault="00197CD9" w:rsidP="00732DF8">
      <w:r>
        <w:rPr>
          <w:rFonts w:hint="eastAsia"/>
        </w:rPr>
        <w:t>4.</w:t>
      </w:r>
      <w:r w:rsidRPr="00197CD9">
        <w:rPr>
          <w:rFonts w:hint="eastAsia"/>
        </w:rPr>
        <w:t xml:space="preserve"> </w:t>
      </w:r>
      <w:r>
        <w:rPr>
          <w:rFonts w:hint="eastAsia"/>
        </w:rPr>
        <w:t>《</w:t>
      </w:r>
      <w:r w:rsidRPr="00197CD9">
        <w:rPr>
          <w:rFonts w:hint="eastAsia"/>
        </w:rPr>
        <w:t>需求规格说明书最终版（需求修订）</w:t>
      </w:r>
      <w:r>
        <w:rPr>
          <w:rFonts w:hint="eastAsia"/>
        </w:rPr>
        <w:t>》</w:t>
      </w:r>
    </w:p>
    <w:p w14:paraId="36DBD658" w14:textId="77777777" w:rsidR="0070333B" w:rsidRDefault="0070333B" w:rsidP="0070333B">
      <w:pPr>
        <w:pStyle w:val="1"/>
      </w:pPr>
      <w:bookmarkStart w:id="30" w:name="_Toc451442536"/>
      <w:r>
        <w:rPr>
          <w:rFonts w:hint="eastAsia"/>
        </w:rPr>
        <w:lastRenderedPageBreak/>
        <w:t xml:space="preserve">2 </w:t>
      </w:r>
      <w:commentRangeStart w:id="31"/>
      <w:r>
        <w:rPr>
          <w:rFonts w:hint="eastAsia"/>
        </w:rPr>
        <w:t>总体概述</w:t>
      </w:r>
      <w:commentRangeEnd w:id="31"/>
      <w:r w:rsidR="00594526">
        <w:rPr>
          <w:rStyle w:val="a5"/>
          <w:rFonts w:ascii="Times New Roman" w:eastAsia="宋体" w:hAnsi="Times New Roman" w:cs="Times New Roman"/>
          <w:b w:val="0"/>
          <w:bCs w:val="0"/>
          <w:kern w:val="0"/>
        </w:rPr>
        <w:commentReference w:id="31"/>
      </w:r>
      <w:bookmarkEnd w:id="30"/>
    </w:p>
    <w:p w14:paraId="2ABAC1F7" w14:textId="77777777" w:rsidR="0070333B" w:rsidRDefault="00732DF8" w:rsidP="0070333B">
      <w:pPr>
        <w:pStyle w:val="2"/>
      </w:pPr>
      <w:bookmarkStart w:id="32" w:name="_Toc451442537"/>
      <w:r>
        <w:rPr>
          <w:rFonts w:hint="eastAsia"/>
        </w:rPr>
        <w:t>2.1</w:t>
      </w:r>
      <w:r w:rsidR="0070333B">
        <w:rPr>
          <w:rFonts w:hint="eastAsia"/>
        </w:rPr>
        <w:t>项目描述</w:t>
      </w:r>
      <w:bookmarkEnd w:id="32"/>
    </w:p>
    <w:p w14:paraId="59AFEBF5" w14:textId="77777777" w:rsidR="00620347" w:rsidRPr="00197CD9" w:rsidRDefault="00620347" w:rsidP="00197CD9">
      <w:pPr>
        <w:ind w:firstLineChars="200" w:firstLine="420"/>
      </w:pPr>
      <w:r w:rsidRPr="00197CD9">
        <w:t>Microsoft Project</w:t>
      </w:r>
      <w:r w:rsidRPr="00197CD9">
        <w:t>（或</w:t>
      </w:r>
      <w:r w:rsidRPr="00197CD9">
        <w:t>MSP</w:t>
      </w:r>
      <w:r w:rsidRPr="00197CD9">
        <w:t>）是由微软开发销售的</w:t>
      </w:r>
      <w:r w:rsidRPr="009F63FC">
        <w:t>项目管理软件</w:t>
      </w:r>
      <w:r w:rsidRPr="00197CD9">
        <w:t>程序。软件设计目的在于协助项目经理发展计划、为任务分配资源、跟踪进度、管理预算和分析工作量</w:t>
      </w:r>
      <w:r w:rsidRPr="00197CD9">
        <w:rPr>
          <w:rFonts w:hint="eastAsia"/>
        </w:rPr>
        <w:t>。我们自行设计改进的</w:t>
      </w:r>
      <w:r w:rsidRPr="00197CD9">
        <w:rPr>
          <w:rFonts w:hint="eastAsia"/>
        </w:rPr>
        <w:t>Mini Project</w:t>
      </w:r>
      <w:r w:rsidRPr="00197CD9">
        <w:t>是</w:t>
      </w:r>
      <w:r w:rsidRPr="00197CD9">
        <w:t>Microsoft Project</w:t>
      </w:r>
      <w:r w:rsidRPr="00197CD9">
        <w:rPr>
          <w:rFonts w:hint="eastAsia"/>
        </w:rPr>
        <w:t>的一个</w:t>
      </w:r>
      <w:r w:rsidRPr="00197CD9">
        <w:t>轻量级实现</w:t>
      </w:r>
      <w:r w:rsidRPr="00197CD9">
        <w:rPr>
          <w:rFonts w:hint="eastAsia"/>
        </w:rPr>
        <w:t>，</w:t>
      </w:r>
      <w:r w:rsidRPr="00197CD9">
        <w:t>在保证</w:t>
      </w:r>
      <w:r w:rsidRPr="00197CD9">
        <w:t>Microsoft Project</w:t>
      </w:r>
      <w:r w:rsidRPr="00197CD9">
        <w:rPr>
          <w:rFonts w:hint="eastAsia"/>
        </w:rPr>
        <w:t>基本</w:t>
      </w:r>
      <w:r w:rsidRPr="00197CD9">
        <w:t>功能的基础上</w:t>
      </w:r>
      <w:r w:rsidRPr="00197CD9">
        <w:rPr>
          <w:rFonts w:hint="eastAsia"/>
        </w:rPr>
        <w:t>，</w:t>
      </w:r>
      <w:r w:rsidRPr="00197CD9">
        <w:t>根据用户需求新增了部分功能</w:t>
      </w:r>
      <w:r w:rsidRPr="00197CD9">
        <w:rPr>
          <w:rFonts w:hint="eastAsia"/>
        </w:rPr>
        <w:t>，具体实现的新增功能如下：</w:t>
      </w:r>
    </w:p>
    <w:p w14:paraId="4CFBFDEE" w14:textId="7F6F70DA" w:rsidR="00620347" w:rsidRPr="00197CD9" w:rsidRDefault="00620347" w:rsidP="00197CD9">
      <w:pPr>
        <w:ind w:firstLineChars="200" w:firstLine="420"/>
      </w:pPr>
      <w:r w:rsidRPr="00197CD9">
        <w:rPr>
          <w:rFonts w:hint="eastAsia"/>
        </w:rPr>
        <w:t>1</w:t>
      </w:r>
      <w:r w:rsidRPr="00197CD9">
        <w:rPr>
          <w:rFonts w:hint="eastAsia"/>
        </w:rPr>
        <w:t>提醒功能</w:t>
      </w:r>
      <w:r w:rsidRPr="00197CD9">
        <w:t>，</w:t>
      </w:r>
      <w:r w:rsidRPr="00197CD9">
        <w:rPr>
          <w:rFonts w:hint="eastAsia"/>
        </w:rPr>
        <w:t>设置</w:t>
      </w:r>
      <w:r w:rsidRPr="00197CD9">
        <w:t>提醒后系统会在指定时间提醒用户</w:t>
      </w:r>
      <w:ins w:id="33" w:author="PENGFEI ZHAN" w:date="2016-05-19T20:45:00Z">
        <w:r w:rsidR="00180F8C">
          <w:rPr>
            <w:rFonts w:hint="eastAsia"/>
          </w:rPr>
          <w:t>。</w:t>
        </w:r>
      </w:ins>
    </w:p>
    <w:p w14:paraId="7A496AD3" w14:textId="6F02DB06" w:rsidR="00620347" w:rsidRPr="00197CD9" w:rsidRDefault="00620347" w:rsidP="00197CD9">
      <w:pPr>
        <w:ind w:firstLineChars="200" w:firstLine="420"/>
      </w:pPr>
      <w:r w:rsidRPr="00197CD9">
        <w:t>2</w:t>
      </w:r>
      <w:r w:rsidRPr="00197CD9">
        <w:t>根据</w:t>
      </w:r>
      <w:r w:rsidRPr="00197CD9">
        <w:rPr>
          <w:rFonts w:hint="eastAsia"/>
        </w:rPr>
        <w:t>用户</w:t>
      </w:r>
      <w:r w:rsidRPr="00197CD9">
        <w:t>图表拖拽</w:t>
      </w:r>
      <w:r w:rsidRPr="00197CD9">
        <w:rPr>
          <w:rFonts w:hint="eastAsia"/>
        </w:rPr>
        <w:t>自动改变</w:t>
      </w:r>
      <w:r w:rsidRPr="00197CD9">
        <w:t>计划表的</w:t>
      </w:r>
      <w:r w:rsidRPr="00197CD9">
        <w:rPr>
          <w:rFonts w:hint="eastAsia"/>
        </w:rPr>
        <w:t>相应</w:t>
      </w:r>
      <w:r w:rsidRPr="00197CD9">
        <w:t>的值</w:t>
      </w:r>
      <w:r w:rsidRPr="00197CD9">
        <w:rPr>
          <w:rFonts w:hint="eastAsia"/>
        </w:rPr>
        <w:t>，</w:t>
      </w:r>
      <w:r w:rsidRPr="00197CD9">
        <w:t>提升用户体验</w:t>
      </w:r>
      <w:ins w:id="34" w:author="PENGFEI ZHAN" w:date="2016-05-19T20:45:00Z">
        <w:r w:rsidR="00180F8C">
          <w:rPr>
            <w:rFonts w:hint="eastAsia"/>
          </w:rPr>
          <w:t>。</w:t>
        </w:r>
      </w:ins>
    </w:p>
    <w:p w14:paraId="5C9EFDCC" w14:textId="3CB6453C" w:rsidR="00806775" w:rsidRPr="00620347" w:rsidRDefault="00620347" w:rsidP="00967D02">
      <w:pPr>
        <w:ind w:firstLineChars="200" w:firstLine="420"/>
      </w:pPr>
      <w:r w:rsidRPr="00197CD9">
        <w:rPr>
          <w:rFonts w:hint="eastAsia"/>
        </w:rPr>
        <w:t>3</w:t>
      </w:r>
      <w:r w:rsidRPr="00197CD9">
        <w:rPr>
          <w:rFonts w:hint="eastAsia"/>
        </w:rPr>
        <w:t>将</w:t>
      </w:r>
      <w:r w:rsidRPr="00197CD9">
        <w:t>任务量，</w:t>
      </w:r>
      <w:r w:rsidRPr="00197CD9">
        <w:rPr>
          <w:rFonts w:hint="eastAsia"/>
        </w:rPr>
        <w:t>任务</w:t>
      </w:r>
      <w:r w:rsidRPr="00197CD9">
        <w:t>时间</w:t>
      </w:r>
      <w:r w:rsidRPr="00197CD9">
        <w:rPr>
          <w:rFonts w:hint="eastAsia"/>
        </w:rPr>
        <w:t>等</w:t>
      </w:r>
      <w:r w:rsidRPr="00197CD9">
        <w:t>图形化，用</w:t>
      </w:r>
      <w:r w:rsidRPr="00197CD9">
        <w:rPr>
          <w:rFonts w:hint="eastAsia"/>
        </w:rPr>
        <w:t>直方图</w:t>
      </w:r>
      <w:r w:rsidR="006D0CCA" w:rsidRPr="00197CD9">
        <w:t>表示出来，</w:t>
      </w:r>
      <w:r w:rsidRPr="00197CD9">
        <w:t>利于统计</w:t>
      </w:r>
      <w:r w:rsidRPr="00197CD9">
        <w:rPr>
          <w:rFonts w:hint="eastAsia"/>
        </w:rPr>
        <w:t>任务</w:t>
      </w:r>
      <w:r w:rsidRPr="00197CD9">
        <w:t>数据</w:t>
      </w:r>
      <w:ins w:id="35" w:author="PENGFEI ZHAN" w:date="2016-05-19T20:45:00Z">
        <w:r w:rsidR="00180F8C">
          <w:rPr>
            <w:rFonts w:hint="eastAsia"/>
          </w:rPr>
          <w:t>。</w:t>
        </w:r>
      </w:ins>
    </w:p>
    <w:p w14:paraId="5A7B66DB" w14:textId="40B7BFEF" w:rsidR="0070333B" w:rsidRDefault="0032520D" w:rsidP="0070333B">
      <w:pPr>
        <w:pStyle w:val="2"/>
      </w:pPr>
      <w:bookmarkStart w:id="36" w:name="_Toc451442538"/>
      <w:r>
        <w:rPr>
          <w:rFonts w:hint="eastAsia"/>
        </w:rPr>
        <w:t>2</w:t>
      </w:r>
      <w:r w:rsidR="00732DF8">
        <w:rPr>
          <w:rFonts w:hint="eastAsia"/>
        </w:rPr>
        <w:t>.</w:t>
      </w:r>
      <w:r w:rsidR="00967D02">
        <w:t>2</w:t>
      </w:r>
      <w:r w:rsidR="00732DF8">
        <w:rPr>
          <w:rFonts w:hint="eastAsia"/>
        </w:rPr>
        <w:t>测试条件</w:t>
      </w:r>
      <w:bookmarkEnd w:id="36"/>
    </w:p>
    <w:p w14:paraId="4B25C10A" w14:textId="77777777" w:rsidR="00944734" w:rsidRDefault="00620347" w:rsidP="00732DF8">
      <w:r>
        <w:t>需要在测试主机上装有</w:t>
      </w:r>
      <w:r>
        <w:t>JAVA</w:t>
      </w:r>
      <w:r>
        <w:rPr>
          <w:rFonts w:hint="eastAsia"/>
        </w:rPr>
        <w:t xml:space="preserve"> 1.6</w:t>
      </w:r>
      <w:r w:rsidR="00944734">
        <w:rPr>
          <w:rFonts w:hint="eastAsia"/>
        </w:rPr>
        <w:t>及以上版本，以及测试人员对</w:t>
      </w:r>
      <w:proofErr w:type="spellStart"/>
      <w:r w:rsidR="00944734">
        <w:rPr>
          <w:rFonts w:hint="eastAsia"/>
        </w:rPr>
        <w:t>mpp</w:t>
      </w:r>
      <w:proofErr w:type="spellEnd"/>
      <w:r w:rsidR="00944734">
        <w:rPr>
          <w:rFonts w:hint="eastAsia"/>
        </w:rPr>
        <w:t>有一定程度的了解。</w:t>
      </w:r>
    </w:p>
    <w:p w14:paraId="2EC4145B" w14:textId="2D948D3A" w:rsidR="005B26BF" w:rsidRDefault="005B26BF" w:rsidP="005B26BF">
      <w:pPr>
        <w:pStyle w:val="2"/>
      </w:pPr>
      <w:bookmarkStart w:id="37" w:name="_Toc451442539"/>
      <w:r>
        <w:rPr>
          <w:rFonts w:hint="eastAsia"/>
        </w:rPr>
        <w:t>2.</w:t>
      </w:r>
      <w:r w:rsidR="00967D02">
        <w:t>3</w:t>
      </w:r>
      <w:r>
        <w:t xml:space="preserve"> </w:t>
      </w:r>
      <w:commentRangeStart w:id="38"/>
      <w:r>
        <w:rPr>
          <w:rFonts w:hint="eastAsia"/>
        </w:rPr>
        <w:t>测试</w:t>
      </w:r>
      <w:r>
        <w:t>数据</w:t>
      </w:r>
      <w:commentRangeEnd w:id="38"/>
      <w:r w:rsidR="00594526">
        <w:rPr>
          <w:rStyle w:val="a5"/>
          <w:rFonts w:ascii="Times New Roman" w:eastAsia="宋体" w:hAnsi="Times New Roman" w:cs="Times New Roman"/>
          <w:b w:val="0"/>
          <w:bCs w:val="0"/>
          <w:kern w:val="0"/>
        </w:rPr>
        <w:commentReference w:id="38"/>
      </w:r>
      <w:bookmarkEnd w:id="37"/>
    </w:p>
    <w:p w14:paraId="7484432E" w14:textId="6D38453F" w:rsidR="005B26BF" w:rsidRDefault="005B26BF" w:rsidP="005B26BF">
      <w:r>
        <w:rPr>
          <w:rFonts w:hint="eastAsia"/>
        </w:rPr>
        <w:t>本</w:t>
      </w:r>
      <w:r>
        <w:t>测试实践的测试</w:t>
      </w:r>
      <w:r>
        <w:rPr>
          <w:rFonts w:hint="eastAsia"/>
        </w:rPr>
        <w:t>数据</w:t>
      </w:r>
      <w:r>
        <w:t>来源</w:t>
      </w:r>
      <w:r>
        <w:rPr>
          <w:rFonts w:hint="eastAsia"/>
        </w:rPr>
        <w:t>，</w:t>
      </w:r>
      <w:r>
        <w:t>主要是本</w:t>
      </w:r>
      <w:r>
        <w:rPr>
          <w:rFonts w:hint="eastAsia"/>
        </w:rPr>
        <w:t>实验课</w:t>
      </w:r>
      <w:r>
        <w:t>八</w:t>
      </w:r>
      <w:r>
        <w:rPr>
          <w:rFonts w:hint="eastAsia"/>
        </w:rPr>
        <w:t>个</w:t>
      </w:r>
      <w:r>
        <w:t>组的</w:t>
      </w:r>
      <w:proofErr w:type="spellStart"/>
      <w:r>
        <w:rPr>
          <w:rFonts w:hint="eastAsia"/>
        </w:rPr>
        <w:t>mpp</w:t>
      </w:r>
      <w:proofErr w:type="spellEnd"/>
      <w:r>
        <w:rPr>
          <w:rFonts w:hint="eastAsia"/>
        </w:rPr>
        <w:t>文件</w:t>
      </w:r>
      <w:r w:rsidR="00594526">
        <w:rPr>
          <w:rFonts w:hint="eastAsia"/>
        </w:rPr>
        <w:t>，</w:t>
      </w:r>
      <w:r w:rsidR="00594526">
        <w:t>也包括一部分网络上的</w:t>
      </w:r>
      <w:proofErr w:type="spellStart"/>
      <w:r w:rsidR="00594526">
        <w:rPr>
          <w:rFonts w:hint="eastAsia"/>
        </w:rPr>
        <w:t>mpp</w:t>
      </w:r>
      <w:proofErr w:type="spellEnd"/>
      <w:r w:rsidR="00594526">
        <w:rPr>
          <w:rFonts w:hint="eastAsia"/>
        </w:rPr>
        <w:t>文件</w:t>
      </w:r>
    </w:p>
    <w:p w14:paraId="4E4F5152" w14:textId="492A0222" w:rsidR="00967D02" w:rsidRDefault="00967D02" w:rsidP="00967D02">
      <w:pPr>
        <w:pStyle w:val="2"/>
      </w:pPr>
      <w:bookmarkStart w:id="39" w:name="_Toc451442540"/>
      <w:r>
        <w:rPr>
          <w:rFonts w:hint="eastAsia"/>
        </w:rPr>
        <w:t>2.</w:t>
      </w:r>
      <w:r>
        <w:t>4</w:t>
      </w:r>
      <w:r>
        <w:rPr>
          <w:rFonts w:hint="eastAsia"/>
        </w:rPr>
        <w:t xml:space="preserve"> </w:t>
      </w:r>
      <w:commentRangeStart w:id="40"/>
      <w:r>
        <w:rPr>
          <w:rFonts w:hint="eastAsia"/>
        </w:rPr>
        <w:t>测试通过准则</w:t>
      </w:r>
      <w:commentRangeEnd w:id="40"/>
      <w:r w:rsidR="00173FC6">
        <w:rPr>
          <w:rStyle w:val="a5"/>
          <w:rFonts w:ascii="Times New Roman" w:eastAsia="宋体" w:hAnsi="Times New Roman" w:cs="Times New Roman"/>
          <w:b w:val="0"/>
          <w:bCs w:val="0"/>
          <w:kern w:val="0"/>
        </w:rPr>
        <w:commentReference w:id="40"/>
      </w:r>
      <w:bookmarkEnd w:id="39"/>
    </w:p>
    <w:p w14:paraId="1AD00946" w14:textId="4F5CD9F1" w:rsidR="00967D02" w:rsidRPr="00357F46" w:rsidRDefault="00967D02" w:rsidP="00967D02">
      <w:pPr>
        <w:ind w:firstLine="420"/>
      </w:pPr>
      <w:r w:rsidRPr="00967D02">
        <w:t>Mini Project</w:t>
      </w:r>
      <w:r>
        <w:rPr>
          <w:rFonts w:hint="eastAsia"/>
        </w:rPr>
        <w:t>软件</w:t>
      </w:r>
      <w:r>
        <w:t>通过测试的</w:t>
      </w:r>
      <w:r>
        <w:rPr>
          <w:rFonts w:hint="eastAsia"/>
        </w:rPr>
        <w:t>准则</w:t>
      </w:r>
      <w:r>
        <w:t>，即</w:t>
      </w:r>
      <w:proofErr w:type="gramStart"/>
      <w:r>
        <w:t>当依据</w:t>
      </w:r>
      <w:proofErr w:type="gramEnd"/>
      <w:r>
        <w:t>测试用例执行者测试结果与预期结果相符，或测试结果与预期结果虽有不符</w:t>
      </w:r>
      <w:r>
        <w:rPr>
          <w:rFonts w:hint="eastAsia"/>
        </w:rPr>
        <w:t>但</w:t>
      </w:r>
      <w:r>
        <w:t>不可归咎于</w:t>
      </w:r>
      <w:r w:rsidRPr="00967D02">
        <w:t>Mini Project</w:t>
      </w:r>
      <w:r>
        <w:rPr>
          <w:rFonts w:hint="eastAsia"/>
        </w:rPr>
        <w:t>本身</w:t>
      </w:r>
      <w:r>
        <w:t>时</w:t>
      </w:r>
      <w:r>
        <w:rPr>
          <w:rFonts w:hint="eastAsia"/>
        </w:rPr>
        <w:t>为</w:t>
      </w:r>
      <w:r>
        <w:t>测试通过，反之测试失败。</w:t>
      </w:r>
    </w:p>
    <w:p w14:paraId="52B3A19D" w14:textId="77777777" w:rsidR="00967D02" w:rsidRPr="00967D02" w:rsidRDefault="00967D02" w:rsidP="00967D02"/>
    <w:p w14:paraId="026B828A" w14:textId="77777777" w:rsidR="00E9553F" w:rsidRDefault="00E9553F" w:rsidP="00E9553F">
      <w:pPr>
        <w:pStyle w:val="1"/>
      </w:pPr>
      <w:bookmarkStart w:id="41" w:name="_Toc451442541"/>
      <w:r>
        <w:rPr>
          <w:rFonts w:hint="eastAsia"/>
        </w:rPr>
        <w:t>3.</w:t>
      </w:r>
      <w:r>
        <w:rPr>
          <w:rFonts w:hint="eastAsia"/>
        </w:rPr>
        <w:t>测试策略</w:t>
      </w:r>
      <w:bookmarkEnd w:id="41"/>
    </w:p>
    <w:p w14:paraId="717B9CCE" w14:textId="77777777" w:rsidR="008F2A5B" w:rsidRDefault="00944734" w:rsidP="00E9553F">
      <w:pPr>
        <w:ind w:firstLineChars="200" w:firstLine="420"/>
      </w:pPr>
      <w:commentRangeStart w:id="42"/>
      <w:r>
        <w:rPr>
          <w:rFonts w:hint="eastAsia"/>
        </w:rPr>
        <w:t>因为我们研发的是一款轻量型的</w:t>
      </w:r>
      <w:r>
        <w:rPr>
          <w:rFonts w:hint="eastAsia"/>
        </w:rPr>
        <w:t>*.</w:t>
      </w:r>
      <w:proofErr w:type="spellStart"/>
      <w:r>
        <w:rPr>
          <w:rFonts w:hint="eastAsia"/>
        </w:rPr>
        <w:t>mpp</w:t>
      </w:r>
      <w:proofErr w:type="spellEnd"/>
      <w:r>
        <w:rPr>
          <w:rFonts w:hint="eastAsia"/>
        </w:rPr>
        <w:t>读写软件，所以对数据一致性、正确性进行测试时需要对多个</w:t>
      </w:r>
      <w:r>
        <w:rPr>
          <w:rFonts w:hint="eastAsia"/>
        </w:rPr>
        <w:t>*.</w:t>
      </w:r>
      <w:proofErr w:type="spellStart"/>
      <w:r>
        <w:rPr>
          <w:rFonts w:hint="eastAsia"/>
        </w:rPr>
        <w:t>mpp</w:t>
      </w:r>
      <w:proofErr w:type="spellEnd"/>
      <w:r>
        <w:rPr>
          <w:rFonts w:hint="eastAsia"/>
        </w:rPr>
        <w:t>文件进行打开、修改、保存以及内部数据改动对绘制直方图、燃</w:t>
      </w:r>
      <w:proofErr w:type="gramStart"/>
      <w:r>
        <w:rPr>
          <w:rFonts w:hint="eastAsia"/>
        </w:rPr>
        <w:t>烬</w:t>
      </w:r>
      <w:proofErr w:type="gramEnd"/>
      <w:r>
        <w:rPr>
          <w:rFonts w:hint="eastAsia"/>
        </w:rPr>
        <w:t>图、甘特图等等的影响，以便确定我们的这个</w:t>
      </w:r>
      <w:r>
        <w:rPr>
          <w:rFonts w:hint="eastAsia"/>
        </w:rPr>
        <w:t>mini project</w:t>
      </w:r>
      <w:r>
        <w:rPr>
          <w:rFonts w:hint="eastAsia"/>
        </w:rPr>
        <w:t>的稳定性。</w:t>
      </w:r>
      <w:commentRangeEnd w:id="42"/>
      <w:r w:rsidR="005B26BF">
        <w:rPr>
          <w:rStyle w:val="a5"/>
          <w:rFonts w:ascii="Times New Roman" w:eastAsia="宋体" w:hAnsi="Times New Roman" w:cs="Times New Roman"/>
          <w:kern w:val="0"/>
        </w:rPr>
        <w:commentReference w:id="42"/>
      </w:r>
      <w:r w:rsidR="00E9553F">
        <w:t xml:space="preserve"> </w:t>
      </w:r>
    </w:p>
    <w:p w14:paraId="2E3B7F47" w14:textId="77777777" w:rsidR="00E9553F" w:rsidRPr="00E9553F" w:rsidRDefault="00E9553F" w:rsidP="00E9553F"/>
    <w:p w14:paraId="3B8E9BB0" w14:textId="6306F24E" w:rsidR="00E9553F" w:rsidRDefault="00623D74" w:rsidP="00E9553F">
      <w:pPr>
        <w:pStyle w:val="2"/>
      </w:pPr>
      <w:bookmarkStart w:id="43" w:name="_Toc451442542"/>
      <w:r>
        <w:rPr>
          <w:rFonts w:hint="eastAsia"/>
        </w:rPr>
        <w:t>3.1</w:t>
      </w:r>
      <w:commentRangeStart w:id="44"/>
      <w:r w:rsidR="007230E8">
        <w:rPr>
          <w:rFonts w:hint="eastAsia"/>
        </w:rPr>
        <w:t>单元</w:t>
      </w:r>
      <w:r w:rsidR="00E9553F">
        <w:rPr>
          <w:rFonts w:hint="eastAsia"/>
        </w:rPr>
        <w:t>测试</w:t>
      </w:r>
      <w:commentRangeEnd w:id="44"/>
      <w:r w:rsidR="007230E8">
        <w:rPr>
          <w:rStyle w:val="a5"/>
          <w:rFonts w:ascii="Times New Roman" w:eastAsia="宋体" w:hAnsi="Times New Roman" w:cs="Times New Roman"/>
          <w:b w:val="0"/>
          <w:bCs w:val="0"/>
          <w:kern w:val="0"/>
        </w:rPr>
        <w:commentReference w:id="44"/>
      </w:r>
      <w:bookmarkEnd w:id="43"/>
    </w:p>
    <w:p w14:paraId="5F4CB05E" w14:textId="07087E69" w:rsidR="00E9553F" w:rsidRDefault="007230E8" w:rsidP="007230E8">
      <w:pPr>
        <w:ind w:firstLineChars="200" w:firstLine="420"/>
      </w:pPr>
      <w:r w:rsidRPr="007230E8">
        <w:rPr>
          <w:rFonts w:hint="eastAsia"/>
        </w:rPr>
        <w:t>在单元测试时，测试者需要依据详细设计说明书和源程序清单，了解该模块的</w:t>
      </w:r>
      <w:r w:rsidRPr="007230E8">
        <w:rPr>
          <w:rFonts w:hint="eastAsia"/>
        </w:rPr>
        <w:t>I/O</w:t>
      </w:r>
      <w:r w:rsidRPr="007230E8">
        <w:rPr>
          <w:rFonts w:hint="eastAsia"/>
        </w:rPr>
        <w:t>条件</w:t>
      </w:r>
      <w:r w:rsidRPr="007230E8">
        <w:rPr>
          <w:rFonts w:hint="eastAsia"/>
        </w:rPr>
        <w:lastRenderedPageBreak/>
        <w:t>和模块的逻辑结构，主要</w:t>
      </w:r>
      <w:proofErr w:type="gramStart"/>
      <w:r w:rsidRPr="007230E8">
        <w:rPr>
          <w:rFonts w:hint="eastAsia"/>
        </w:rPr>
        <w:t>采用白盒测试</w:t>
      </w:r>
      <w:proofErr w:type="gramEnd"/>
      <w:r w:rsidRPr="007230E8">
        <w:rPr>
          <w:rFonts w:hint="eastAsia"/>
        </w:rPr>
        <w:t>的测试用例，辅之以黑盒测试的测试用例，使之对任何合理的输入和不合理的输入，都能鉴别和响应。</w:t>
      </w:r>
    </w:p>
    <w:p w14:paraId="30F269DF" w14:textId="7DD4F177" w:rsidR="007230E8" w:rsidRDefault="007230E8" w:rsidP="007230E8">
      <w:pPr>
        <w:ind w:firstLineChars="200" w:firstLine="420"/>
      </w:pPr>
      <w:r w:rsidRPr="007230E8">
        <w:rPr>
          <w:rFonts w:hint="eastAsia"/>
        </w:rPr>
        <w:t xml:space="preserve">(1) </w:t>
      </w:r>
      <w:r w:rsidRPr="007230E8">
        <w:rPr>
          <w:rFonts w:hint="eastAsia"/>
        </w:rPr>
        <w:t>模块接口测试</w:t>
      </w:r>
    </w:p>
    <w:p w14:paraId="378CB484" w14:textId="77777777" w:rsidR="007230E8" w:rsidRDefault="007230E8" w:rsidP="007230E8">
      <w:pPr>
        <w:ind w:firstLineChars="200" w:firstLine="420"/>
      </w:pPr>
      <w:r>
        <w:rPr>
          <w:rFonts w:hint="eastAsia"/>
        </w:rPr>
        <w:t>在单元测试的开始，应对通过被测模块的数据流进行测试。测试项目包括：</w:t>
      </w:r>
    </w:p>
    <w:p w14:paraId="2BF60100" w14:textId="16A9E4E1" w:rsidR="007230E8" w:rsidRDefault="0023773C" w:rsidP="007230E8">
      <w:pPr>
        <w:ind w:firstLineChars="200" w:firstLine="420"/>
      </w:pPr>
      <w:r>
        <w:rPr>
          <w:rFonts w:hint="eastAsia"/>
        </w:rPr>
        <w:t>*</w:t>
      </w:r>
      <w:r w:rsidR="007230E8">
        <w:rPr>
          <w:rFonts w:hint="eastAsia"/>
        </w:rPr>
        <w:t xml:space="preserve"> </w:t>
      </w:r>
      <w:r w:rsidR="007230E8">
        <w:rPr>
          <w:rFonts w:hint="eastAsia"/>
        </w:rPr>
        <w:t>调用本模块的输入参数是否正确；</w:t>
      </w:r>
    </w:p>
    <w:p w14:paraId="179116B3" w14:textId="3218D225" w:rsidR="007230E8" w:rsidRDefault="0023773C" w:rsidP="007230E8">
      <w:pPr>
        <w:ind w:firstLineChars="200" w:firstLine="420"/>
      </w:pPr>
      <w:r>
        <w:rPr>
          <w:rFonts w:hint="eastAsia"/>
        </w:rPr>
        <w:t>*</w:t>
      </w:r>
      <w:r w:rsidR="007230E8">
        <w:rPr>
          <w:rFonts w:hint="eastAsia"/>
        </w:rPr>
        <w:t xml:space="preserve"> </w:t>
      </w:r>
      <w:r w:rsidR="007230E8">
        <w:rPr>
          <w:rFonts w:hint="eastAsia"/>
        </w:rPr>
        <w:t>本模块调用子模块时输入给子模块的参数是否正确；</w:t>
      </w:r>
    </w:p>
    <w:p w14:paraId="6BE6455A" w14:textId="025C6E0E" w:rsidR="007230E8" w:rsidRDefault="0023773C" w:rsidP="007230E8">
      <w:pPr>
        <w:ind w:firstLineChars="200" w:firstLine="420"/>
      </w:pPr>
      <w:r>
        <w:rPr>
          <w:rFonts w:hint="eastAsia"/>
        </w:rPr>
        <w:t>*</w:t>
      </w:r>
      <w:r w:rsidR="007230E8">
        <w:rPr>
          <w:rFonts w:hint="eastAsia"/>
        </w:rPr>
        <w:t xml:space="preserve"> </w:t>
      </w:r>
      <w:r w:rsidR="007230E8">
        <w:rPr>
          <w:rFonts w:hint="eastAsia"/>
        </w:rPr>
        <w:t>全局量的定义在各模块中是否一致</w:t>
      </w:r>
    </w:p>
    <w:p w14:paraId="41D506BF" w14:textId="77777777" w:rsidR="007230E8" w:rsidRDefault="007230E8" w:rsidP="007230E8">
      <w:pPr>
        <w:ind w:firstLineChars="200" w:firstLine="420"/>
      </w:pPr>
      <w:r>
        <w:rPr>
          <w:rFonts w:hint="eastAsia"/>
        </w:rPr>
        <w:t xml:space="preserve">(2) </w:t>
      </w:r>
      <w:r>
        <w:rPr>
          <w:rFonts w:hint="eastAsia"/>
        </w:rPr>
        <w:t>局部数据结构测试</w:t>
      </w:r>
    </w:p>
    <w:p w14:paraId="2470B11E" w14:textId="77777777" w:rsidR="007230E8" w:rsidRDefault="007230E8" w:rsidP="007230E8">
      <w:pPr>
        <w:ind w:firstLineChars="200" w:firstLine="420"/>
      </w:pPr>
      <w:r>
        <w:rPr>
          <w:rFonts w:hint="eastAsia"/>
        </w:rPr>
        <w:t xml:space="preserve">* </w:t>
      </w:r>
      <w:r>
        <w:rPr>
          <w:rFonts w:hint="eastAsia"/>
        </w:rPr>
        <w:t>不正确或不一致的数据类型说明</w:t>
      </w:r>
    </w:p>
    <w:p w14:paraId="12479CAD" w14:textId="77777777" w:rsidR="007230E8" w:rsidRDefault="007230E8" w:rsidP="007230E8">
      <w:pPr>
        <w:ind w:firstLineChars="200" w:firstLine="420"/>
      </w:pPr>
      <w:r>
        <w:rPr>
          <w:rFonts w:hint="eastAsia"/>
        </w:rPr>
        <w:t xml:space="preserve">* </w:t>
      </w:r>
      <w:r>
        <w:rPr>
          <w:rFonts w:hint="eastAsia"/>
        </w:rPr>
        <w:t>使用尚未赋值或尚未初始化的变量</w:t>
      </w:r>
    </w:p>
    <w:p w14:paraId="605244FB" w14:textId="77777777" w:rsidR="007230E8" w:rsidRDefault="007230E8" w:rsidP="007230E8">
      <w:pPr>
        <w:ind w:firstLineChars="200" w:firstLine="420"/>
      </w:pPr>
      <w:r>
        <w:rPr>
          <w:rFonts w:hint="eastAsia"/>
        </w:rPr>
        <w:t xml:space="preserve">* </w:t>
      </w:r>
      <w:r>
        <w:rPr>
          <w:rFonts w:hint="eastAsia"/>
        </w:rPr>
        <w:t>错误的初始值或错误的缺省值</w:t>
      </w:r>
    </w:p>
    <w:p w14:paraId="4F2D2A7F" w14:textId="77777777" w:rsidR="007230E8" w:rsidRDefault="007230E8" w:rsidP="007230E8">
      <w:pPr>
        <w:ind w:firstLineChars="200" w:firstLine="420"/>
      </w:pPr>
      <w:r>
        <w:rPr>
          <w:rFonts w:hint="eastAsia"/>
        </w:rPr>
        <w:t xml:space="preserve">* </w:t>
      </w:r>
      <w:r>
        <w:rPr>
          <w:rFonts w:hint="eastAsia"/>
        </w:rPr>
        <w:t>变量名拼写错或书写错</w:t>
      </w:r>
    </w:p>
    <w:p w14:paraId="12C437C3" w14:textId="77777777" w:rsidR="007230E8" w:rsidRDefault="007230E8" w:rsidP="007230E8">
      <w:pPr>
        <w:ind w:firstLineChars="200" w:firstLine="420"/>
      </w:pPr>
      <w:r>
        <w:rPr>
          <w:rFonts w:hint="eastAsia"/>
        </w:rPr>
        <w:t xml:space="preserve">* </w:t>
      </w:r>
      <w:r>
        <w:rPr>
          <w:rFonts w:hint="eastAsia"/>
        </w:rPr>
        <w:t>不一致的数据类型</w:t>
      </w:r>
    </w:p>
    <w:p w14:paraId="5DBEE396" w14:textId="0C9BDD5B" w:rsidR="007230E8" w:rsidRDefault="007230E8" w:rsidP="007230E8">
      <w:pPr>
        <w:ind w:firstLineChars="200" w:firstLine="420"/>
      </w:pPr>
      <w:r>
        <w:rPr>
          <w:rFonts w:hint="eastAsia"/>
        </w:rPr>
        <w:t xml:space="preserve">* </w:t>
      </w:r>
      <w:r>
        <w:rPr>
          <w:rFonts w:hint="eastAsia"/>
        </w:rPr>
        <w:t>全局数据对模块的影响</w:t>
      </w:r>
    </w:p>
    <w:p w14:paraId="6586E690" w14:textId="77777777" w:rsidR="007230E8" w:rsidRDefault="007230E8" w:rsidP="007230E8">
      <w:pPr>
        <w:ind w:firstLineChars="200" w:firstLine="420"/>
      </w:pPr>
      <w:r>
        <w:rPr>
          <w:rFonts w:hint="eastAsia"/>
        </w:rPr>
        <w:t xml:space="preserve">(3) </w:t>
      </w:r>
      <w:r>
        <w:rPr>
          <w:rFonts w:hint="eastAsia"/>
        </w:rPr>
        <w:t>路径测试</w:t>
      </w:r>
    </w:p>
    <w:p w14:paraId="03480047" w14:textId="77777777" w:rsidR="007230E8" w:rsidRDefault="007230E8" w:rsidP="007230E8">
      <w:pPr>
        <w:ind w:firstLineChars="200" w:firstLine="420"/>
      </w:pPr>
      <w:r>
        <w:rPr>
          <w:rFonts w:hint="eastAsia"/>
        </w:rPr>
        <w:t xml:space="preserve">* </w:t>
      </w:r>
      <w:r>
        <w:rPr>
          <w:rFonts w:hint="eastAsia"/>
        </w:rPr>
        <w:t>选择适当的测试用例，对模块中重要的执行路径进行测试。</w:t>
      </w:r>
    </w:p>
    <w:p w14:paraId="7C3F4EB9" w14:textId="77777777" w:rsidR="007230E8" w:rsidRDefault="007230E8" w:rsidP="007230E8">
      <w:pPr>
        <w:ind w:firstLineChars="200" w:firstLine="420"/>
      </w:pPr>
      <w:r>
        <w:rPr>
          <w:rFonts w:hint="eastAsia"/>
        </w:rPr>
        <w:t xml:space="preserve">* </w:t>
      </w:r>
      <w:r>
        <w:rPr>
          <w:rFonts w:hint="eastAsia"/>
        </w:rPr>
        <w:t>应当设计测试用例查找由于错误的计算、不正确的比较或不正常的控制流而导致的错误。</w:t>
      </w:r>
    </w:p>
    <w:p w14:paraId="5EBDDAC0" w14:textId="23BC127C" w:rsidR="007230E8" w:rsidRDefault="007230E8" w:rsidP="007230E8">
      <w:pPr>
        <w:ind w:firstLineChars="200" w:firstLine="420"/>
      </w:pPr>
      <w:r>
        <w:rPr>
          <w:rFonts w:hint="eastAsia"/>
        </w:rPr>
        <w:t xml:space="preserve">* </w:t>
      </w:r>
      <w:r>
        <w:rPr>
          <w:rFonts w:hint="eastAsia"/>
        </w:rPr>
        <w:t>对基本执行路径和循环进行测试可以发现大量的路径错误。</w:t>
      </w:r>
    </w:p>
    <w:p w14:paraId="5F4AE185" w14:textId="77777777" w:rsidR="007230E8" w:rsidRDefault="007230E8" w:rsidP="007230E8">
      <w:pPr>
        <w:ind w:firstLineChars="200" w:firstLine="420"/>
      </w:pPr>
      <w:r>
        <w:rPr>
          <w:rFonts w:hint="eastAsia"/>
        </w:rPr>
        <w:t xml:space="preserve">(4) </w:t>
      </w:r>
      <w:r>
        <w:rPr>
          <w:rFonts w:hint="eastAsia"/>
        </w:rPr>
        <w:t>错误处理测试</w:t>
      </w:r>
    </w:p>
    <w:p w14:paraId="56BA8E5F" w14:textId="77777777" w:rsidR="007230E8" w:rsidRDefault="007230E8" w:rsidP="007230E8">
      <w:pPr>
        <w:ind w:firstLineChars="200" w:firstLine="420"/>
      </w:pPr>
      <w:r>
        <w:rPr>
          <w:rFonts w:hint="eastAsia"/>
        </w:rPr>
        <w:t xml:space="preserve">* </w:t>
      </w:r>
      <w:r>
        <w:rPr>
          <w:rFonts w:hint="eastAsia"/>
        </w:rPr>
        <w:t>出错的描述是否难以理解</w:t>
      </w:r>
    </w:p>
    <w:p w14:paraId="4DF4B14C" w14:textId="77777777" w:rsidR="007230E8" w:rsidRDefault="007230E8" w:rsidP="007230E8">
      <w:pPr>
        <w:ind w:firstLineChars="200" w:firstLine="420"/>
      </w:pPr>
      <w:r>
        <w:rPr>
          <w:rFonts w:hint="eastAsia"/>
        </w:rPr>
        <w:t xml:space="preserve">* </w:t>
      </w:r>
      <w:r>
        <w:rPr>
          <w:rFonts w:hint="eastAsia"/>
        </w:rPr>
        <w:t>出错的描述是否能够对错误定位</w:t>
      </w:r>
    </w:p>
    <w:p w14:paraId="3F4281D5" w14:textId="77777777" w:rsidR="007230E8" w:rsidRDefault="007230E8" w:rsidP="007230E8">
      <w:pPr>
        <w:ind w:firstLineChars="200" w:firstLine="420"/>
      </w:pPr>
      <w:r>
        <w:rPr>
          <w:rFonts w:hint="eastAsia"/>
        </w:rPr>
        <w:t xml:space="preserve">* </w:t>
      </w:r>
      <w:r>
        <w:rPr>
          <w:rFonts w:hint="eastAsia"/>
        </w:rPr>
        <w:t>显示的错误与实际的错误是否相符</w:t>
      </w:r>
    </w:p>
    <w:p w14:paraId="757B9E52" w14:textId="77777777" w:rsidR="007230E8" w:rsidRDefault="007230E8" w:rsidP="007230E8">
      <w:pPr>
        <w:ind w:firstLineChars="200" w:firstLine="420"/>
      </w:pPr>
      <w:r>
        <w:rPr>
          <w:rFonts w:hint="eastAsia"/>
        </w:rPr>
        <w:t xml:space="preserve">* </w:t>
      </w:r>
      <w:r>
        <w:rPr>
          <w:rFonts w:hint="eastAsia"/>
        </w:rPr>
        <w:t>对错误条件的处理正确与否</w:t>
      </w:r>
    </w:p>
    <w:p w14:paraId="78432A9D" w14:textId="227596BE" w:rsidR="007230E8" w:rsidRPr="007230E8" w:rsidRDefault="007230E8" w:rsidP="007230E8">
      <w:pPr>
        <w:ind w:firstLineChars="200" w:firstLine="420"/>
      </w:pPr>
      <w:r>
        <w:rPr>
          <w:rFonts w:hint="eastAsia"/>
        </w:rPr>
        <w:t xml:space="preserve">* </w:t>
      </w:r>
      <w:r>
        <w:rPr>
          <w:rFonts w:hint="eastAsia"/>
        </w:rPr>
        <w:t>在对错误进行处理之前，错误条件是否已经引起系统的干预等</w:t>
      </w:r>
    </w:p>
    <w:p w14:paraId="1C17024F" w14:textId="77777777" w:rsidR="008F2A5B" w:rsidRDefault="00623D74" w:rsidP="00E9553F">
      <w:pPr>
        <w:pStyle w:val="2"/>
      </w:pPr>
      <w:bookmarkStart w:id="45" w:name="_Toc451442543"/>
      <w:r>
        <w:rPr>
          <w:rFonts w:hint="eastAsia"/>
        </w:rPr>
        <w:t>3.2</w:t>
      </w:r>
      <w:r w:rsidR="00E9553F">
        <w:rPr>
          <w:rFonts w:hint="eastAsia"/>
        </w:rPr>
        <w:t>集成测试</w:t>
      </w:r>
      <w:bookmarkEnd w:id="45"/>
    </w:p>
    <w:p w14:paraId="39C0435A" w14:textId="77777777" w:rsidR="008F2A5B" w:rsidRDefault="00E9553F" w:rsidP="00E9553F">
      <w:pPr>
        <w:ind w:firstLineChars="200" w:firstLine="420"/>
      </w:pPr>
      <w:r>
        <w:rPr>
          <w:rFonts w:ascii="宋体" w:hAnsi="宋体" w:hint="eastAsia"/>
          <w:iCs/>
        </w:rPr>
        <w:t>集成测试主要目的检测系统是否达到需求对业务流程及数据流的处理是否符合标准，检测系统对业务</w:t>
      </w:r>
      <w:proofErr w:type="gramStart"/>
      <w:r>
        <w:rPr>
          <w:rFonts w:ascii="宋体" w:hAnsi="宋体" w:hint="eastAsia"/>
          <w:iCs/>
        </w:rPr>
        <w:t>流处理</w:t>
      </w:r>
      <w:proofErr w:type="gramEnd"/>
      <w:r>
        <w:rPr>
          <w:rFonts w:ascii="宋体" w:hAnsi="宋体" w:hint="eastAsia"/>
          <w:iCs/>
        </w:rPr>
        <w:t>是否存在逻辑不严谨及错误，检测需求是否存在不合理的标准及要求。此阶段测试基于功能完成的测试。</w:t>
      </w:r>
    </w:p>
    <w:p w14:paraId="1FE4A572" w14:textId="77777777" w:rsidR="00E9553F" w:rsidRDefault="00E9553F" w:rsidP="00E9553F">
      <w:pPr>
        <w:ind w:firstLineChars="200" w:firstLine="420"/>
        <w:rPr>
          <w:rFonts w:ascii="宋体" w:hAnsi="宋体"/>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E9553F" w14:paraId="2D9D3EB2" w14:textId="77777777" w:rsidTr="00806775">
        <w:tc>
          <w:tcPr>
            <w:tcW w:w="2448" w:type="dxa"/>
          </w:tcPr>
          <w:p w14:paraId="21ABC069" w14:textId="77777777" w:rsidR="00E9553F" w:rsidRDefault="00E9553F" w:rsidP="00806775">
            <w:r>
              <w:rPr>
                <w:rFonts w:hint="eastAsia"/>
              </w:rPr>
              <w:t>测试目标</w:t>
            </w:r>
          </w:p>
        </w:tc>
        <w:tc>
          <w:tcPr>
            <w:tcW w:w="6074" w:type="dxa"/>
          </w:tcPr>
          <w:p w14:paraId="5501463F" w14:textId="77777777" w:rsidR="00E9553F" w:rsidRDefault="00E9553F" w:rsidP="00806775">
            <w:pPr>
              <w:ind w:firstLineChars="200" w:firstLine="420"/>
              <w:rPr>
                <w:rFonts w:ascii="宋体" w:hAnsi="宋体"/>
                <w:iCs/>
              </w:rPr>
            </w:pPr>
            <w:r>
              <w:rPr>
                <w:rFonts w:ascii="宋体" w:hAnsi="宋体" w:hint="eastAsia"/>
                <w:iCs/>
              </w:rPr>
              <w:t>检测需求中业务流程，数据流的正确性</w:t>
            </w:r>
          </w:p>
          <w:p w14:paraId="2CF0D161" w14:textId="77777777" w:rsidR="00E9553F" w:rsidRDefault="00E9553F" w:rsidP="00806775">
            <w:pPr>
              <w:ind w:firstLineChars="200" w:firstLine="420"/>
              <w:rPr>
                <w:rFonts w:ascii="宋体" w:hAnsi="宋体"/>
              </w:rPr>
            </w:pPr>
          </w:p>
        </w:tc>
      </w:tr>
      <w:tr w:rsidR="00E9553F" w14:paraId="1422BCF4" w14:textId="77777777" w:rsidTr="00806775">
        <w:tc>
          <w:tcPr>
            <w:tcW w:w="2448" w:type="dxa"/>
          </w:tcPr>
          <w:p w14:paraId="047AFEF2" w14:textId="77777777" w:rsidR="00E9553F" w:rsidRDefault="00E9553F" w:rsidP="00806775">
            <w:r>
              <w:rPr>
                <w:rFonts w:hint="eastAsia"/>
              </w:rPr>
              <w:t>测试范围：</w:t>
            </w:r>
          </w:p>
        </w:tc>
        <w:tc>
          <w:tcPr>
            <w:tcW w:w="6074" w:type="dxa"/>
          </w:tcPr>
          <w:p w14:paraId="7D9339F1" w14:textId="77777777" w:rsidR="00E9553F" w:rsidRDefault="00E9553F" w:rsidP="00806775">
            <w:pPr>
              <w:ind w:firstLineChars="200" w:firstLine="420"/>
              <w:rPr>
                <w:rFonts w:ascii="宋体" w:hAnsi="宋体"/>
                <w:iCs/>
              </w:rPr>
            </w:pPr>
            <w:r>
              <w:rPr>
                <w:rFonts w:ascii="宋体" w:hAnsi="宋体" w:hint="eastAsia"/>
                <w:iCs/>
              </w:rPr>
              <w:t>需求中明确的业务流程，或组合不同功能模块而形成一个大的功能。</w:t>
            </w:r>
          </w:p>
        </w:tc>
      </w:tr>
      <w:tr w:rsidR="00E9553F" w14:paraId="3683759E" w14:textId="77777777" w:rsidTr="00806775">
        <w:tc>
          <w:tcPr>
            <w:tcW w:w="2448" w:type="dxa"/>
          </w:tcPr>
          <w:p w14:paraId="13B78D6C" w14:textId="77777777" w:rsidR="00E9553F" w:rsidRDefault="00E9553F" w:rsidP="00806775">
            <w:r>
              <w:rPr>
                <w:rFonts w:hint="eastAsia"/>
              </w:rPr>
              <w:t>技术：</w:t>
            </w:r>
          </w:p>
        </w:tc>
        <w:tc>
          <w:tcPr>
            <w:tcW w:w="6074" w:type="dxa"/>
          </w:tcPr>
          <w:p w14:paraId="03B9253B" w14:textId="77777777" w:rsidR="00E9553F" w:rsidRDefault="00E9553F" w:rsidP="00806775">
            <w:pPr>
              <w:ind w:firstLineChars="200" w:firstLine="420"/>
              <w:rPr>
                <w:rFonts w:ascii="宋体" w:hAnsi="宋体"/>
                <w:iCs/>
              </w:rPr>
            </w:pPr>
            <w:r>
              <w:rPr>
                <w:rFonts w:ascii="宋体" w:hAnsi="宋体" w:hint="eastAsia"/>
                <w:iCs/>
              </w:rPr>
              <w:t>利用有效的和无效的数据来执行各个用例、用例流或功能，以核实以下内容：</w:t>
            </w:r>
          </w:p>
          <w:p w14:paraId="70D5F65D" w14:textId="77777777" w:rsidR="00E9553F" w:rsidRDefault="00E9553F" w:rsidP="00806775">
            <w:pPr>
              <w:ind w:firstLineChars="200" w:firstLine="420"/>
              <w:rPr>
                <w:rFonts w:ascii="宋体" w:hAnsi="宋体"/>
                <w:iCs/>
              </w:rPr>
            </w:pPr>
            <w:r>
              <w:rPr>
                <w:rFonts w:ascii="宋体" w:hAnsi="宋体" w:hint="eastAsia"/>
                <w:iCs/>
              </w:rPr>
              <w:t>在使用有效数据时得到预期的结果。</w:t>
            </w:r>
          </w:p>
          <w:p w14:paraId="5B5934E3" w14:textId="77777777" w:rsidR="00E9553F" w:rsidRDefault="00E9553F" w:rsidP="00806775">
            <w:pPr>
              <w:ind w:firstLineChars="200" w:firstLine="420"/>
              <w:rPr>
                <w:rFonts w:ascii="宋体" w:hAnsi="宋体"/>
                <w:iCs/>
              </w:rPr>
            </w:pPr>
            <w:r>
              <w:rPr>
                <w:rFonts w:ascii="宋体" w:hAnsi="宋体" w:hint="eastAsia"/>
                <w:iCs/>
              </w:rPr>
              <w:t>在使用无效数据时显示相应的错误消息或警告消息。</w:t>
            </w:r>
          </w:p>
          <w:p w14:paraId="084EBFE9" w14:textId="77777777" w:rsidR="00E9553F" w:rsidRDefault="00E9553F" w:rsidP="00806775">
            <w:pPr>
              <w:ind w:firstLineChars="200" w:firstLine="420"/>
              <w:rPr>
                <w:rFonts w:ascii="宋体" w:hAnsi="宋体"/>
                <w:iCs/>
              </w:rPr>
            </w:pPr>
            <w:r>
              <w:rPr>
                <w:rFonts w:ascii="宋体" w:hAnsi="宋体" w:hint="eastAsia"/>
                <w:iCs/>
              </w:rPr>
              <w:t>各业务规则都得到了正确的应用。</w:t>
            </w:r>
          </w:p>
          <w:p w14:paraId="50250025" w14:textId="77777777" w:rsidR="00E9553F" w:rsidRDefault="00E9553F" w:rsidP="00806775">
            <w:pPr>
              <w:ind w:firstLineChars="200" w:firstLine="420"/>
              <w:rPr>
                <w:rFonts w:ascii="宋体" w:hAnsi="宋体"/>
                <w:iCs/>
              </w:rPr>
            </w:pPr>
          </w:p>
        </w:tc>
      </w:tr>
      <w:tr w:rsidR="00E9553F" w14:paraId="31543CCB" w14:textId="77777777" w:rsidTr="00806775">
        <w:tc>
          <w:tcPr>
            <w:tcW w:w="2448" w:type="dxa"/>
          </w:tcPr>
          <w:p w14:paraId="6C43F0A2" w14:textId="77777777" w:rsidR="00E9553F" w:rsidRDefault="00E9553F" w:rsidP="00806775">
            <w:r>
              <w:rPr>
                <w:rFonts w:hint="eastAsia"/>
              </w:rPr>
              <w:t>开始标准：</w:t>
            </w:r>
          </w:p>
        </w:tc>
        <w:tc>
          <w:tcPr>
            <w:tcW w:w="6074" w:type="dxa"/>
          </w:tcPr>
          <w:p w14:paraId="05736693" w14:textId="77777777" w:rsidR="00E9553F" w:rsidRDefault="00E9553F" w:rsidP="00806775">
            <w:pPr>
              <w:ind w:firstLineChars="200" w:firstLine="420"/>
              <w:rPr>
                <w:rFonts w:ascii="宋体" w:hAnsi="宋体"/>
                <w:iCs/>
              </w:rPr>
            </w:pPr>
            <w:r>
              <w:rPr>
                <w:rFonts w:ascii="宋体" w:hAnsi="宋体" w:hint="eastAsia"/>
                <w:iCs/>
              </w:rPr>
              <w:t>在完成某个集成测试时必须达到标准</w:t>
            </w:r>
          </w:p>
          <w:p w14:paraId="3732C249" w14:textId="77777777" w:rsidR="00E9553F" w:rsidRDefault="00E9553F" w:rsidP="00806775">
            <w:pPr>
              <w:ind w:firstLineChars="200" w:firstLine="420"/>
              <w:rPr>
                <w:rFonts w:ascii="宋体" w:hAnsi="宋体"/>
                <w:iCs/>
              </w:rPr>
            </w:pPr>
          </w:p>
        </w:tc>
      </w:tr>
      <w:tr w:rsidR="00E9553F" w14:paraId="2CC268C7" w14:textId="77777777" w:rsidTr="00806775">
        <w:tc>
          <w:tcPr>
            <w:tcW w:w="2448" w:type="dxa"/>
          </w:tcPr>
          <w:p w14:paraId="07ACFC29" w14:textId="77777777" w:rsidR="00E9553F" w:rsidRDefault="00E9553F" w:rsidP="00806775">
            <w:r>
              <w:rPr>
                <w:rFonts w:hint="eastAsia"/>
              </w:rPr>
              <w:lastRenderedPageBreak/>
              <w:t>完成标准：</w:t>
            </w:r>
          </w:p>
        </w:tc>
        <w:tc>
          <w:tcPr>
            <w:tcW w:w="6074" w:type="dxa"/>
          </w:tcPr>
          <w:p w14:paraId="12525E28" w14:textId="77777777" w:rsidR="00E9553F" w:rsidRDefault="00E9553F" w:rsidP="00806775">
            <w:pPr>
              <w:ind w:firstLineChars="200" w:firstLine="420"/>
              <w:rPr>
                <w:rFonts w:ascii="宋体" w:hAnsi="宋体"/>
                <w:iCs/>
              </w:rPr>
            </w:pPr>
            <w:r>
              <w:rPr>
                <w:rFonts w:ascii="宋体" w:hAnsi="宋体" w:hint="eastAsia"/>
                <w:iCs/>
              </w:rPr>
              <w:t>所计划的测试已全部执行。</w:t>
            </w:r>
          </w:p>
          <w:p w14:paraId="7CF2CCEA" w14:textId="77777777" w:rsidR="00E9553F" w:rsidRDefault="00E9553F" w:rsidP="00806775">
            <w:pPr>
              <w:ind w:firstLineChars="200" w:firstLine="420"/>
              <w:rPr>
                <w:rFonts w:ascii="宋体" w:hAnsi="宋体"/>
                <w:iCs/>
              </w:rPr>
            </w:pPr>
            <w:r>
              <w:rPr>
                <w:rFonts w:ascii="宋体" w:hAnsi="宋体" w:hint="eastAsia"/>
                <w:iCs/>
              </w:rPr>
              <w:t>所发现的缺陷已全部解决。</w:t>
            </w:r>
          </w:p>
          <w:p w14:paraId="09AC298B" w14:textId="77777777" w:rsidR="00E9553F" w:rsidRDefault="00E9553F" w:rsidP="00806775">
            <w:pPr>
              <w:ind w:firstLineChars="200" w:firstLine="420"/>
              <w:rPr>
                <w:rFonts w:ascii="宋体" w:hAnsi="宋体"/>
                <w:iCs/>
              </w:rPr>
            </w:pPr>
          </w:p>
        </w:tc>
      </w:tr>
      <w:tr w:rsidR="00E9553F" w14:paraId="65585851" w14:textId="77777777" w:rsidTr="00806775">
        <w:tc>
          <w:tcPr>
            <w:tcW w:w="2448" w:type="dxa"/>
          </w:tcPr>
          <w:p w14:paraId="393A655F" w14:textId="77777777" w:rsidR="00E9553F" w:rsidRDefault="00E9553F" w:rsidP="00806775">
            <w:r>
              <w:rPr>
                <w:rFonts w:hint="eastAsia"/>
              </w:rPr>
              <w:t>测试重点和优先级：</w:t>
            </w:r>
          </w:p>
        </w:tc>
        <w:tc>
          <w:tcPr>
            <w:tcW w:w="6074" w:type="dxa"/>
          </w:tcPr>
          <w:p w14:paraId="104FC781" w14:textId="77777777" w:rsidR="00E9553F" w:rsidRDefault="00E9553F" w:rsidP="00806775">
            <w:pPr>
              <w:ind w:firstLineChars="200" w:firstLine="420"/>
              <w:rPr>
                <w:rFonts w:ascii="宋体" w:hAnsi="宋体"/>
                <w:iCs/>
              </w:rPr>
            </w:pPr>
            <w:r>
              <w:rPr>
                <w:rFonts w:ascii="宋体" w:hAnsi="宋体" w:hint="eastAsia"/>
                <w:iCs/>
              </w:rPr>
              <w:t>测试重点指在测试过程中需着重测试的地方，优先级可以根据需求及严重来定</w:t>
            </w:r>
          </w:p>
          <w:p w14:paraId="5FA5591B" w14:textId="77777777" w:rsidR="00E9553F" w:rsidRDefault="00E9553F" w:rsidP="00806775">
            <w:pPr>
              <w:ind w:firstLineChars="200" w:firstLine="420"/>
              <w:rPr>
                <w:rFonts w:ascii="宋体" w:hAnsi="宋体"/>
                <w:iCs/>
              </w:rPr>
            </w:pPr>
          </w:p>
        </w:tc>
      </w:tr>
      <w:tr w:rsidR="00E9553F" w14:paraId="55822058" w14:textId="77777777" w:rsidTr="00806775">
        <w:tc>
          <w:tcPr>
            <w:tcW w:w="2448" w:type="dxa"/>
          </w:tcPr>
          <w:p w14:paraId="094110C4" w14:textId="77777777" w:rsidR="00E9553F" w:rsidRDefault="00E9553F" w:rsidP="00806775">
            <w:r>
              <w:rPr>
                <w:rFonts w:hint="eastAsia"/>
              </w:rPr>
              <w:t>需考虑的特殊事项：</w:t>
            </w:r>
          </w:p>
        </w:tc>
        <w:tc>
          <w:tcPr>
            <w:tcW w:w="6074" w:type="dxa"/>
          </w:tcPr>
          <w:p w14:paraId="202CF3EA" w14:textId="77777777" w:rsidR="00E9553F" w:rsidRDefault="00E9553F" w:rsidP="00806775">
            <w:pPr>
              <w:ind w:firstLineChars="200" w:firstLine="420"/>
              <w:rPr>
                <w:rFonts w:ascii="宋体" w:hAnsi="宋体"/>
              </w:rPr>
            </w:pPr>
            <w:r>
              <w:rPr>
                <w:rFonts w:ascii="宋体" w:hAnsi="宋体" w:hint="eastAsia"/>
                <w:iCs/>
              </w:rPr>
              <w:t>确定或说明那些将对功能测试的实施和执行造成影响的事项或因素（内部的或外部的）</w:t>
            </w:r>
          </w:p>
          <w:p w14:paraId="77962122" w14:textId="77777777" w:rsidR="00E9553F" w:rsidRDefault="00E9553F" w:rsidP="00806775">
            <w:pPr>
              <w:rPr>
                <w:rFonts w:ascii="宋体" w:hAnsi="宋体"/>
              </w:rPr>
            </w:pPr>
          </w:p>
        </w:tc>
      </w:tr>
    </w:tbl>
    <w:p w14:paraId="7C1FA7B5" w14:textId="77777777" w:rsidR="008F2A5B" w:rsidRDefault="00623D74" w:rsidP="00E9553F">
      <w:pPr>
        <w:pStyle w:val="2"/>
      </w:pPr>
      <w:bookmarkStart w:id="46" w:name="_Toc451442544"/>
      <w:r>
        <w:rPr>
          <w:rFonts w:hint="eastAsia"/>
        </w:rPr>
        <w:t>3.3</w:t>
      </w:r>
      <w:r w:rsidR="00E9553F">
        <w:rPr>
          <w:rFonts w:hint="eastAsia"/>
        </w:rPr>
        <w:t>功能测试</w:t>
      </w:r>
      <w:bookmarkEnd w:id="46"/>
    </w:p>
    <w:p w14:paraId="6571BF7E" w14:textId="77777777" w:rsidR="00E9553F" w:rsidRPr="00E9553F" w:rsidRDefault="00E9553F" w:rsidP="00E9553F">
      <w:pPr>
        <w:ind w:firstLineChars="250" w:firstLine="525"/>
      </w:pPr>
      <w:r>
        <w:rPr>
          <w:rFonts w:ascii="宋体" w:hAnsi="宋体" w:hint="eastAsia"/>
          <w:iCs/>
        </w:rPr>
        <w:t>对测试对象的功能测试应侧重于所有可直接追踪到用例或业务功能和业务规则的测试需求。这种测试的目标是核实数据的接受、处理和检索是否正确，以及业务规则的实施是否恰当。此类测试基于黑盒技术，该技术通过图形用户界面（GUI）与应用程序进行交互，并对交互的输出或结果进行分析，以此来核实应用程序及其内部进程。</w:t>
      </w:r>
    </w:p>
    <w:p w14:paraId="57CC1E9D" w14:textId="77777777" w:rsidR="00E9553F" w:rsidRDefault="00E9553F" w:rsidP="00E9553F">
      <w:pPr>
        <w:ind w:firstLineChars="200" w:firstLine="420"/>
        <w:rPr>
          <w:rFonts w:ascii="宋体" w:hAnsi="宋体"/>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E9553F" w14:paraId="486A77E0" w14:textId="77777777" w:rsidTr="00806775">
        <w:tc>
          <w:tcPr>
            <w:tcW w:w="2448" w:type="dxa"/>
          </w:tcPr>
          <w:p w14:paraId="4CBF3EB5" w14:textId="77777777" w:rsidR="00E9553F" w:rsidRDefault="00E9553F" w:rsidP="00806775">
            <w:r>
              <w:rPr>
                <w:rFonts w:hint="eastAsia"/>
              </w:rPr>
              <w:t>测试目标</w:t>
            </w:r>
          </w:p>
        </w:tc>
        <w:tc>
          <w:tcPr>
            <w:tcW w:w="6074" w:type="dxa"/>
          </w:tcPr>
          <w:p w14:paraId="5FD57F24" w14:textId="77777777" w:rsidR="00E9553F" w:rsidRDefault="00E9553F" w:rsidP="00806775">
            <w:pPr>
              <w:ind w:firstLineChars="200" w:firstLine="420"/>
              <w:rPr>
                <w:rFonts w:ascii="宋体" w:hAnsi="宋体"/>
                <w:iCs/>
              </w:rPr>
            </w:pPr>
            <w:r>
              <w:rPr>
                <w:rFonts w:ascii="宋体" w:hAnsi="宋体" w:hint="eastAsia"/>
                <w:iCs/>
              </w:rPr>
              <w:t>确保测试的功能正常，其中包括文件打开，数据输入，处理和保存等功能。</w:t>
            </w:r>
          </w:p>
          <w:p w14:paraId="1C7B7CAB" w14:textId="77777777" w:rsidR="00E9553F" w:rsidRDefault="00E9553F" w:rsidP="00806775">
            <w:pPr>
              <w:ind w:firstLineChars="200" w:firstLine="420"/>
              <w:rPr>
                <w:rFonts w:ascii="宋体" w:hAnsi="宋体"/>
                <w:iCs/>
              </w:rPr>
            </w:pPr>
          </w:p>
        </w:tc>
      </w:tr>
      <w:tr w:rsidR="00E9553F" w14:paraId="7EA12348" w14:textId="77777777" w:rsidTr="00806775">
        <w:tc>
          <w:tcPr>
            <w:tcW w:w="2448" w:type="dxa"/>
          </w:tcPr>
          <w:p w14:paraId="3785985A" w14:textId="77777777" w:rsidR="00E9553F" w:rsidRDefault="00E9553F" w:rsidP="00806775">
            <w:r>
              <w:rPr>
                <w:rFonts w:hint="eastAsia"/>
              </w:rPr>
              <w:t>测试范围：</w:t>
            </w:r>
          </w:p>
        </w:tc>
        <w:tc>
          <w:tcPr>
            <w:tcW w:w="6074" w:type="dxa"/>
          </w:tcPr>
          <w:p w14:paraId="1B329595" w14:textId="77777777" w:rsidR="00E9553F" w:rsidRDefault="00E9553F" w:rsidP="00806775">
            <w:pPr>
              <w:ind w:firstLineChars="200" w:firstLine="420"/>
              <w:rPr>
                <w:rFonts w:ascii="宋体" w:hAnsi="宋体"/>
                <w:iCs/>
              </w:rPr>
            </w:pPr>
          </w:p>
        </w:tc>
      </w:tr>
      <w:tr w:rsidR="00E9553F" w14:paraId="16D644E5" w14:textId="77777777" w:rsidTr="00806775">
        <w:trPr>
          <w:trHeight w:val="90"/>
        </w:trPr>
        <w:tc>
          <w:tcPr>
            <w:tcW w:w="2448" w:type="dxa"/>
          </w:tcPr>
          <w:p w14:paraId="06D37D2B" w14:textId="77777777" w:rsidR="00E9553F" w:rsidRDefault="00E9553F" w:rsidP="00806775">
            <w:r>
              <w:rPr>
                <w:rFonts w:hint="eastAsia"/>
              </w:rPr>
              <w:t>技术：</w:t>
            </w:r>
          </w:p>
        </w:tc>
        <w:tc>
          <w:tcPr>
            <w:tcW w:w="6074" w:type="dxa"/>
          </w:tcPr>
          <w:p w14:paraId="7A757F68" w14:textId="77777777" w:rsidR="00E9553F" w:rsidRDefault="00E9553F" w:rsidP="00806775">
            <w:pPr>
              <w:ind w:firstLineChars="200" w:firstLine="420"/>
              <w:rPr>
                <w:rFonts w:ascii="宋体" w:hAnsi="宋体"/>
                <w:iCs/>
              </w:rPr>
            </w:pPr>
            <w:r>
              <w:rPr>
                <w:rFonts w:ascii="宋体" w:hAnsi="宋体" w:hint="eastAsia"/>
                <w:iCs/>
              </w:rPr>
              <w:t>利用有效的和无效的数据来执行各个用例、用例流或功能，以核实以下内容：</w:t>
            </w:r>
          </w:p>
          <w:p w14:paraId="08A5C01B" w14:textId="77777777" w:rsidR="00E9553F" w:rsidRDefault="00E9553F" w:rsidP="00806775">
            <w:pPr>
              <w:ind w:firstLineChars="200" w:firstLine="420"/>
              <w:rPr>
                <w:rFonts w:ascii="宋体" w:hAnsi="宋体"/>
                <w:iCs/>
              </w:rPr>
            </w:pPr>
            <w:r>
              <w:rPr>
                <w:rFonts w:ascii="宋体" w:hAnsi="宋体" w:hint="eastAsia"/>
                <w:iCs/>
              </w:rPr>
              <w:t>在使用有效数据时得到预期的结果。</w:t>
            </w:r>
          </w:p>
          <w:p w14:paraId="59C78115" w14:textId="77777777" w:rsidR="00E9553F" w:rsidRDefault="00E9553F" w:rsidP="00806775">
            <w:pPr>
              <w:ind w:firstLineChars="200" w:firstLine="420"/>
              <w:rPr>
                <w:rFonts w:ascii="宋体" w:hAnsi="宋体"/>
                <w:iCs/>
              </w:rPr>
            </w:pPr>
            <w:r>
              <w:rPr>
                <w:rFonts w:ascii="宋体" w:hAnsi="宋体" w:hint="eastAsia"/>
                <w:iCs/>
              </w:rPr>
              <w:t>在使用无效数据时显示相应的错误消息或警告消息。</w:t>
            </w:r>
          </w:p>
          <w:p w14:paraId="55AFE216" w14:textId="77777777" w:rsidR="00E9553F" w:rsidRDefault="00E9553F" w:rsidP="00806775">
            <w:pPr>
              <w:ind w:firstLineChars="200" w:firstLine="420"/>
              <w:rPr>
                <w:rFonts w:ascii="宋体" w:hAnsi="宋体"/>
                <w:iCs/>
              </w:rPr>
            </w:pPr>
            <w:r>
              <w:rPr>
                <w:rFonts w:ascii="宋体" w:hAnsi="宋体" w:hint="eastAsia"/>
                <w:iCs/>
              </w:rPr>
              <w:t>各业务规则都得到了正确的应用。</w:t>
            </w:r>
          </w:p>
          <w:p w14:paraId="57814F91" w14:textId="77777777" w:rsidR="00E9553F" w:rsidRDefault="00E9553F" w:rsidP="00806775">
            <w:pPr>
              <w:ind w:firstLineChars="200" w:firstLine="420"/>
              <w:rPr>
                <w:rFonts w:ascii="宋体" w:hAnsi="宋体"/>
                <w:iCs/>
              </w:rPr>
            </w:pPr>
          </w:p>
        </w:tc>
      </w:tr>
      <w:tr w:rsidR="00E9553F" w14:paraId="5E98CA14" w14:textId="77777777" w:rsidTr="00806775">
        <w:tc>
          <w:tcPr>
            <w:tcW w:w="2448" w:type="dxa"/>
          </w:tcPr>
          <w:p w14:paraId="351DC927" w14:textId="77777777" w:rsidR="00E9553F" w:rsidRDefault="00E9553F" w:rsidP="00806775">
            <w:r>
              <w:rPr>
                <w:rFonts w:hint="eastAsia"/>
              </w:rPr>
              <w:t>开始标准：</w:t>
            </w:r>
          </w:p>
        </w:tc>
        <w:tc>
          <w:tcPr>
            <w:tcW w:w="6074" w:type="dxa"/>
          </w:tcPr>
          <w:p w14:paraId="52BAAD57" w14:textId="77777777" w:rsidR="00E9553F" w:rsidRDefault="00E9553F" w:rsidP="00806775">
            <w:pPr>
              <w:ind w:firstLineChars="200" w:firstLine="420"/>
              <w:rPr>
                <w:rFonts w:ascii="宋体" w:hAnsi="宋体"/>
                <w:iCs/>
              </w:rPr>
            </w:pPr>
          </w:p>
        </w:tc>
      </w:tr>
      <w:tr w:rsidR="00E9553F" w14:paraId="0498FEBC" w14:textId="77777777" w:rsidTr="00806775">
        <w:tc>
          <w:tcPr>
            <w:tcW w:w="2448" w:type="dxa"/>
          </w:tcPr>
          <w:p w14:paraId="268D5B8D" w14:textId="77777777" w:rsidR="00E9553F" w:rsidRDefault="00E9553F" w:rsidP="00806775">
            <w:r>
              <w:rPr>
                <w:rFonts w:hint="eastAsia"/>
              </w:rPr>
              <w:t>完成标准：</w:t>
            </w:r>
          </w:p>
        </w:tc>
        <w:tc>
          <w:tcPr>
            <w:tcW w:w="6074" w:type="dxa"/>
          </w:tcPr>
          <w:p w14:paraId="17FDF47C" w14:textId="77777777" w:rsidR="00E9553F" w:rsidRDefault="00E9553F" w:rsidP="00806775">
            <w:pPr>
              <w:ind w:firstLineChars="200" w:firstLine="420"/>
              <w:rPr>
                <w:rFonts w:ascii="宋体" w:hAnsi="宋体"/>
                <w:iCs/>
              </w:rPr>
            </w:pPr>
          </w:p>
        </w:tc>
      </w:tr>
      <w:tr w:rsidR="00E9553F" w14:paraId="41D4AB7D" w14:textId="77777777" w:rsidTr="00806775">
        <w:tc>
          <w:tcPr>
            <w:tcW w:w="2448" w:type="dxa"/>
          </w:tcPr>
          <w:p w14:paraId="7C7122EC" w14:textId="77777777" w:rsidR="00E9553F" w:rsidRDefault="00E9553F" w:rsidP="00806775">
            <w:r>
              <w:rPr>
                <w:rFonts w:hint="eastAsia"/>
              </w:rPr>
              <w:t>测试重点和优先级：</w:t>
            </w:r>
          </w:p>
        </w:tc>
        <w:tc>
          <w:tcPr>
            <w:tcW w:w="6074" w:type="dxa"/>
          </w:tcPr>
          <w:p w14:paraId="1B55B385" w14:textId="77777777" w:rsidR="00E9553F" w:rsidRDefault="00E9553F" w:rsidP="00806775">
            <w:pPr>
              <w:ind w:firstLineChars="200" w:firstLine="420"/>
              <w:rPr>
                <w:rFonts w:ascii="宋体" w:hAnsi="宋体"/>
                <w:iCs/>
              </w:rPr>
            </w:pPr>
          </w:p>
        </w:tc>
      </w:tr>
      <w:tr w:rsidR="00E9553F" w14:paraId="645A12B6" w14:textId="77777777" w:rsidTr="00806775">
        <w:tc>
          <w:tcPr>
            <w:tcW w:w="2448" w:type="dxa"/>
          </w:tcPr>
          <w:p w14:paraId="16C3C0C4" w14:textId="77777777" w:rsidR="00E9553F" w:rsidRDefault="00E9553F" w:rsidP="00806775">
            <w:r>
              <w:rPr>
                <w:rFonts w:hint="eastAsia"/>
              </w:rPr>
              <w:t>需考虑的特殊事项：</w:t>
            </w:r>
          </w:p>
        </w:tc>
        <w:tc>
          <w:tcPr>
            <w:tcW w:w="6074" w:type="dxa"/>
          </w:tcPr>
          <w:p w14:paraId="6EC6D752" w14:textId="77777777" w:rsidR="00E9553F" w:rsidRDefault="00E9553F" w:rsidP="00806775">
            <w:pPr>
              <w:ind w:firstLineChars="200" w:firstLine="420"/>
              <w:rPr>
                <w:rFonts w:ascii="宋体" w:hAnsi="宋体"/>
              </w:rPr>
            </w:pPr>
            <w:r>
              <w:rPr>
                <w:rFonts w:ascii="宋体" w:hAnsi="宋体" w:hint="eastAsia"/>
                <w:iCs/>
              </w:rPr>
              <w:t>确定或说明那些将对功能测试的实施和执行造成影响的事项或因素（内部的或外部的）</w:t>
            </w:r>
          </w:p>
          <w:p w14:paraId="5D3F66DD" w14:textId="77777777" w:rsidR="00E9553F" w:rsidRDefault="00E9553F" w:rsidP="00806775">
            <w:pPr>
              <w:rPr>
                <w:rFonts w:ascii="宋体" w:hAnsi="宋体"/>
              </w:rPr>
            </w:pPr>
          </w:p>
        </w:tc>
      </w:tr>
    </w:tbl>
    <w:p w14:paraId="6E8CB591" w14:textId="77777777" w:rsidR="00806775" w:rsidRDefault="00806775" w:rsidP="00806775"/>
    <w:p w14:paraId="271E79A2" w14:textId="77777777" w:rsidR="00E9553F" w:rsidRDefault="00623D74" w:rsidP="00E9553F">
      <w:pPr>
        <w:pStyle w:val="2"/>
        <w:rPr>
          <w:rFonts w:ascii="宋体" w:hAnsi="宋体"/>
        </w:rPr>
      </w:pPr>
      <w:bookmarkStart w:id="47" w:name="_Toc451442545"/>
      <w:r>
        <w:rPr>
          <w:rFonts w:ascii="宋体" w:hAnsi="宋体" w:hint="eastAsia"/>
        </w:rPr>
        <w:t>3.4</w:t>
      </w:r>
      <w:r w:rsidR="00E9553F">
        <w:rPr>
          <w:rFonts w:hint="eastAsia"/>
        </w:rPr>
        <w:t>用户界面测试</w:t>
      </w:r>
      <w:bookmarkEnd w:id="47"/>
    </w:p>
    <w:p w14:paraId="572CFC5D" w14:textId="77777777" w:rsidR="00E9553F" w:rsidRDefault="00E9553F" w:rsidP="00E9553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E9553F" w14:paraId="23B59287" w14:textId="77777777" w:rsidTr="00806775">
        <w:tc>
          <w:tcPr>
            <w:tcW w:w="2448" w:type="dxa"/>
          </w:tcPr>
          <w:p w14:paraId="73DA64AF" w14:textId="77777777" w:rsidR="00E9553F" w:rsidRDefault="00E9553F" w:rsidP="00806775">
            <w:r>
              <w:rPr>
                <w:rFonts w:hint="eastAsia"/>
              </w:rPr>
              <w:t>测试目标</w:t>
            </w:r>
          </w:p>
        </w:tc>
        <w:tc>
          <w:tcPr>
            <w:tcW w:w="6074" w:type="dxa"/>
          </w:tcPr>
          <w:p w14:paraId="1C5572CE" w14:textId="77777777" w:rsidR="00E9553F" w:rsidRDefault="00E9553F" w:rsidP="00806775">
            <w:pPr>
              <w:ind w:firstLineChars="200" w:firstLine="420"/>
              <w:rPr>
                <w:rFonts w:ascii="宋体" w:hAnsi="宋体"/>
                <w:iCs/>
              </w:rPr>
            </w:pPr>
            <w:r>
              <w:rPr>
                <w:rFonts w:ascii="宋体" w:hAnsi="宋体" w:hint="eastAsia"/>
                <w:iCs/>
              </w:rPr>
              <w:t>核实以下内容：</w:t>
            </w:r>
          </w:p>
          <w:p w14:paraId="15220B9A" w14:textId="77777777" w:rsidR="00E9553F" w:rsidRDefault="00E9553F" w:rsidP="00806775">
            <w:pPr>
              <w:ind w:firstLineChars="200" w:firstLine="420"/>
              <w:rPr>
                <w:rFonts w:ascii="宋体" w:hAnsi="宋体"/>
                <w:iCs/>
              </w:rPr>
            </w:pPr>
            <w:r>
              <w:rPr>
                <w:rFonts w:ascii="宋体" w:hAnsi="宋体" w:hint="eastAsia"/>
                <w:iCs/>
              </w:rPr>
              <w:t>通过测试进行的浏览可正确反映业务的功能和需求，这种浏览包括窗口与窗口之间、字段与字段之间的浏览，以及各种访问</w:t>
            </w:r>
            <w:r>
              <w:rPr>
                <w:rFonts w:ascii="宋体" w:hAnsi="宋体" w:hint="eastAsia"/>
                <w:iCs/>
              </w:rPr>
              <w:lastRenderedPageBreak/>
              <w:t>方法（Tab键、鼠标移动、和快捷键）的使用</w:t>
            </w:r>
          </w:p>
          <w:p w14:paraId="5623C05A" w14:textId="77777777" w:rsidR="00E9553F" w:rsidRDefault="00E9553F" w:rsidP="00806775">
            <w:pPr>
              <w:ind w:firstLineChars="200" w:firstLine="420"/>
              <w:rPr>
                <w:rFonts w:ascii="宋体" w:hAnsi="宋体"/>
                <w:iCs/>
              </w:rPr>
            </w:pPr>
            <w:r>
              <w:rPr>
                <w:rFonts w:ascii="宋体" w:hAnsi="宋体" w:hint="eastAsia"/>
                <w:iCs/>
              </w:rPr>
              <w:t>窗口的对象和特征（例如，菜单、大小、位置、状态和中心）都符合标准。</w:t>
            </w:r>
          </w:p>
          <w:p w14:paraId="34971962" w14:textId="77777777" w:rsidR="00E9553F" w:rsidRDefault="00E9553F" w:rsidP="00806775">
            <w:pPr>
              <w:ind w:firstLineChars="200" w:firstLine="420"/>
              <w:rPr>
                <w:rFonts w:ascii="宋体" w:hAnsi="宋体"/>
                <w:iCs/>
              </w:rPr>
            </w:pPr>
          </w:p>
        </w:tc>
      </w:tr>
      <w:tr w:rsidR="00E9553F" w14:paraId="433ECB91" w14:textId="77777777" w:rsidTr="00806775">
        <w:tc>
          <w:tcPr>
            <w:tcW w:w="2448" w:type="dxa"/>
          </w:tcPr>
          <w:p w14:paraId="07C31B4A" w14:textId="77777777" w:rsidR="00E9553F" w:rsidRDefault="00E9553F" w:rsidP="00806775">
            <w:r>
              <w:rPr>
                <w:rFonts w:hint="eastAsia"/>
              </w:rPr>
              <w:lastRenderedPageBreak/>
              <w:t>测试范围：</w:t>
            </w:r>
          </w:p>
        </w:tc>
        <w:tc>
          <w:tcPr>
            <w:tcW w:w="6074" w:type="dxa"/>
          </w:tcPr>
          <w:p w14:paraId="62FA9BFB" w14:textId="77777777" w:rsidR="00E9553F" w:rsidRDefault="00E9553F" w:rsidP="00806775">
            <w:pPr>
              <w:ind w:firstLineChars="200" w:firstLine="420"/>
              <w:rPr>
                <w:rFonts w:ascii="宋体" w:hAnsi="宋体"/>
                <w:iCs/>
              </w:rPr>
            </w:pPr>
          </w:p>
        </w:tc>
      </w:tr>
      <w:tr w:rsidR="00E9553F" w14:paraId="067EA4E8" w14:textId="77777777" w:rsidTr="00806775">
        <w:tc>
          <w:tcPr>
            <w:tcW w:w="2448" w:type="dxa"/>
          </w:tcPr>
          <w:p w14:paraId="5B145C48" w14:textId="77777777" w:rsidR="00E9553F" w:rsidRDefault="00E9553F" w:rsidP="00806775">
            <w:r>
              <w:rPr>
                <w:rFonts w:hint="eastAsia"/>
              </w:rPr>
              <w:t>技术：</w:t>
            </w:r>
          </w:p>
        </w:tc>
        <w:tc>
          <w:tcPr>
            <w:tcW w:w="6074" w:type="dxa"/>
          </w:tcPr>
          <w:p w14:paraId="3725117F" w14:textId="77777777" w:rsidR="00E9553F" w:rsidRDefault="00E9553F" w:rsidP="00806775">
            <w:pPr>
              <w:ind w:firstLineChars="200" w:firstLine="420"/>
              <w:rPr>
                <w:rFonts w:ascii="宋体" w:hAnsi="宋体"/>
                <w:iCs/>
              </w:rPr>
            </w:pPr>
            <w:r>
              <w:rPr>
                <w:rFonts w:ascii="宋体" w:hAnsi="宋体" w:hint="eastAsia"/>
                <w:iCs/>
              </w:rPr>
              <w:t>为每个窗口创建或修改测试，以核实各个应用程序窗口和对象都可正确地进行浏览，并处于正常的对象状态。</w:t>
            </w:r>
          </w:p>
          <w:p w14:paraId="241CF8B9" w14:textId="77777777" w:rsidR="00E9553F" w:rsidRDefault="00E9553F" w:rsidP="00806775">
            <w:pPr>
              <w:ind w:firstLineChars="200" w:firstLine="420"/>
              <w:rPr>
                <w:rFonts w:ascii="宋体" w:hAnsi="宋体"/>
                <w:iCs/>
              </w:rPr>
            </w:pPr>
          </w:p>
        </w:tc>
      </w:tr>
      <w:tr w:rsidR="00E9553F" w14:paraId="68BA4235" w14:textId="77777777" w:rsidTr="00806775">
        <w:tc>
          <w:tcPr>
            <w:tcW w:w="2448" w:type="dxa"/>
          </w:tcPr>
          <w:p w14:paraId="438907A3" w14:textId="77777777" w:rsidR="00E9553F" w:rsidRDefault="00E9553F" w:rsidP="00806775">
            <w:r>
              <w:rPr>
                <w:rFonts w:hint="eastAsia"/>
              </w:rPr>
              <w:t>开始标准：</w:t>
            </w:r>
          </w:p>
        </w:tc>
        <w:tc>
          <w:tcPr>
            <w:tcW w:w="6074" w:type="dxa"/>
          </w:tcPr>
          <w:p w14:paraId="7AF6CA42" w14:textId="77777777" w:rsidR="00E9553F" w:rsidRDefault="00E9553F" w:rsidP="00806775">
            <w:pPr>
              <w:ind w:firstLineChars="200" w:firstLine="420"/>
              <w:rPr>
                <w:rFonts w:ascii="宋体" w:hAnsi="宋体"/>
                <w:iCs/>
              </w:rPr>
            </w:pPr>
          </w:p>
        </w:tc>
      </w:tr>
      <w:tr w:rsidR="00E9553F" w14:paraId="66B02619" w14:textId="77777777" w:rsidTr="00806775">
        <w:tc>
          <w:tcPr>
            <w:tcW w:w="2448" w:type="dxa"/>
          </w:tcPr>
          <w:p w14:paraId="4C8ACB63" w14:textId="77777777" w:rsidR="00E9553F" w:rsidRDefault="00E9553F" w:rsidP="00806775">
            <w:r>
              <w:rPr>
                <w:rFonts w:hint="eastAsia"/>
              </w:rPr>
              <w:t>完成标准：</w:t>
            </w:r>
          </w:p>
        </w:tc>
        <w:tc>
          <w:tcPr>
            <w:tcW w:w="6074" w:type="dxa"/>
          </w:tcPr>
          <w:p w14:paraId="03A97088" w14:textId="77777777" w:rsidR="00E9553F" w:rsidRDefault="00E9553F" w:rsidP="00806775">
            <w:pPr>
              <w:ind w:firstLineChars="200" w:firstLine="420"/>
              <w:rPr>
                <w:rFonts w:ascii="宋体" w:hAnsi="宋体"/>
                <w:iCs/>
              </w:rPr>
            </w:pPr>
            <w:r>
              <w:rPr>
                <w:rFonts w:ascii="宋体" w:hAnsi="宋体" w:hint="eastAsia"/>
                <w:iCs/>
              </w:rPr>
              <w:t>成功地核实出各个窗口都与基准版本保持一致，或符合可接受标准</w:t>
            </w:r>
          </w:p>
          <w:p w14:paraId="164EC389" w14:textId="77777777" w:rsidR="00E9553F" w:rsidRDefault="00E9553F" w:rsidP="00806775">
            <w:pPr>
              <w:ind w:firstLineChars="200" w:firstLine="420"/>
              <w:rPr>
                <w:rFonts w:ascii="宋体" w:hAnsi="宋体"/>
                <w:iCs/>
              </w:rPr>
            </w:pPr>
          </w:p>
        </w:tc>
      </w:tr>
      <w:tr w:rsidR="00E9553F" w14:paraId="4DCAD490" w14:textId="77777777" w:rsidTr="00806775">
        <w:tc>
          <w:tcPr>
            <w:tcW w:w="2448" w:type="dxa"/>
          </w:tcPr>
          <w:p w14:paraId="0EB28A4A" w14:textId="77777777" w:rsidR="00E9553F" w:rsidRDefault="00E9553F" w:rsidP="00806775">
            <w:r>
              <w:rPr>
                <w:rFonts w:hint="eastAsia"/>
              </w:rPr>
              <w:t>测试重点和优先级：</w:t>
            </w:r>
          </w:p>
        </w:tc>
        <w:tc>
          <w:tcPr>
            <w:tcW w:w="6074" w:type="dxa"/>
          </w:tcPr>
          <w:p w14:paraId="7270005D" w14:textId="77777777" w:rsidR="00E9553F" w:rsidRDefault="00E9553F" w:rsidP="00806775">
            <w:pPr>
              <w:ind w:firstLineChars="200" w:firstLine="420"/>
              <w:rPr>
                <w:rFonts w:ascii="宋体" w:hAnsi="宋体"/>
                <w:iCs/>
              </w:rPr>
            </w:pPr>
          </w:p>
        </w:tc>
      </w:tr>
      <w:tr w:rsidR="00E9553F" w14:paraId="09096E67" w14:textId="77777777" w:rsidTr="00806775">
        <w:tc>
          <w:tcPr>
            <w:tcW w:w="2448" w:type="dxa"/>
          </w:tcPr>
          <w:p w14:paraId="79497DFD" w14:textId="77777777" w:rsidR="00E9553F" w:rsidRDefault="00E9553F" w:rsidP="00806775">
            <w:r>
              <w:rPr>
                <w:rFonts w:hint="eastAsia"/>
              </w:rPr>
              <w:t>需考虑的特殊事项：</w:t>
            </w:r>
          </w:p>
        </w:tc>
        <w:tc>
          <w:tcPr>
            <w:tcW w:w="6074" w:type="dxa"/>
          </w:tcPr>
          <w:p w14:paraId="13733F69" w14:textId="77777777" w:rsidR="00E9553F" w:rsidRDefault="00E9553F" w:rsidP="00806775">
            <w:pPr>
              <w:ind w:firstLineChars="200" w:firstLine="420"/>
              <w:rPr>
                <w:rFonts w:ascii="宋体" w:hAnsi="宋体"/>
                <w:iCs/>
              </w:rPr>
            </w:pPr>
            <w:r>
              <w:rPr>
                <w:rFonts w:ascii="宋体" w:hAnsi="宋体" w:hint="eastAsia"/>
                <w:iCs/>
              </w:rPr>
              <w:t>并不是所有定制或第三</w:t>
            </w:r>
            <w:proofErr w:type="gramStart"/>
            <w:r>
              <w:rPr>
                <w:rFonts w:ascii="宋体" w:hAnsi="宋体" w:hint="eastAsia"/>
                <w:iCs/>
              </w:rPr>
              <w:t>方对象</w:t>
            </w:r>
            <w:proofErr w:type="gramEnd"/>
            <w:r>
              <w:rPr>
                <w:rFonts w:ascii="宋体" w:hAnsi="宋体" w:hint="eastAsia"/>
                <w:iCs/>
              </w:rPr>
              <w:t>的特征都可访问。</w:t>
            </w:r>
          </w:p>
          <w:p w14:paraId="47545338" w14:textId="77777777" w:rsidR="00E9553F" w:rsidRDefault="00E9553F" w:rsidP="00806775">
            <w:pPr>
              <w:rPr>
                <w:rFonts w:ascii="宋体" w:hAnsi="宋体"/>
              </w:rPr>
            </w:pPr>
          </w:p>
        </w:tc>
      </w:tr>
    </w:tbl>
    <w:p w14:paraId="49DD1DD7" w14:textId="77777777" w:rsidR="00E9553F" w:rsidRDefault="00E9553F" w:rsidP="00E9553F">
      <w:pPr>
        <w:rPr>
          <w:rFonts w:ascii="宋体" w:hAnsi="宋体"/>
        </w:rPr>
      </w:pPr>
    </w:p>
    <w:p w14:paraId="42CE9254" w14:textId="77777777" w:rsidR="008F2A5B" w:rsidRPr="00E9553F" w:rsidRDefault="00583CB7" w:rsidP="00583CB7">
      <w:pPr>
        <w:pStyle w:val="2"/>
      </w:pPr>
      <w:bookmarkStart w:id="48" w:name="_Toc451442546"/>
      <w:commentRangeStart w:id="49"/>
      <w:r>
        <w:rPr>
          <w:rFonts w:hint="eastAsia"/>
        </w:rPr>
        <w:t>3</w:t>
      </w:r>
      <w:r w:rsidR="00623D74">
        <w:rPr>
          <w:rFonts w:hint="eastAsia"/>
        </w:rPr>
        <w:t>.5</w:t>
      </w:r>
      <w:r>
        <w:rPr>
          <w:rFonts w:hint="eastAsia"/>
        </w:rPr>
        <w:t>性能</w:t>
      </w:r>
      <w:r>
        <w:t>测试</w:t>
      </w:r>
      <w:commentRangeEnd w:id="49"/>
      <w:r w:rsidR="005A15DC">
        <w:rPr>
          <w:rStyle w:val="a5"/>
          <w:rFonts w:ascii="Times New Roman" w:eastAsia="宋体" w:hAnsi="Times New Roman" w:cs="Times New Roman"/>
          <w:b w:val="0"/>
          <w:bCs w:val="0"/>
          <w:kern w:val="0"/>
        </w:rPr>
        <w:commentReference w:id="49"/>
      </w:r>
      <w:bookmarkEnd w:id="48"/>
    </w:p>
    <w:p w14:paraId="09D07676" w14:textId="77777777" w:rsidR="008F2A5B" w:rsidRDefault="00583CB7" w:rsidP="00583CB7">
      <w:pPr>
        <w:ind w:firstLineChars="200" w:firstLine="420"/>
      </w:pPr>
      <w:r>
        <w:rPr>
          <w:rFonts w:ascii="宋体" w:hAnsi="宋体" w:hint="eastAsia"/>
          <w:iCs/>
        </w:rPr>
        <w:t>性能评测是一种性能测试，它对响应时间、事务处理速率和其他与时间相关的需求进行评测和评估。性能评测的目标是核实性能需求是否都已满足。实施和执行性能评测的目的是将测试对象的性能行为当作条件（例如工作量或硬件配置）的一种函数来进行评测和微调。</w:t>
      </w:r>
    </w:p>
    <w:p w14:paraId="1D5D4D75" w14:textId="3F79D3F5" w:rsidR="008F2A5B" w:rsidRDefault="00173FC6" w:rsidP="00173FC6">
      <w:pPr>
        <w:ind w:firstLine="420"/>
      </w:pPr>
      <w:commentRangeStart w:id="50"/>
      <w:r>
        <w:rPr>
          <w:rFonts w:hint="eastAsia"/>
        </w:rPr>
        <w:t>本测试</w:t>
      </w:r>
      <w:r>
        <w:t>主要</w:t>
      </w:r>
      <w:r>
        <w:rPr>
          <w:rFonts w:hint="eastAsia"/>
        </w:rPr>
        <w:t>考虑</w:t>
      </w:r>
      <w:r>
        <w:t>响应时间这一</w:t>
      </w:r>
      <w:r w:rsidR="00E1185F">
        <w:rPr>
          <w:rFonts w:hint="eastAsia"/>
        </w:rPr>
        <w:t>性能评估指标，</w:t>
      </w:r>
      <w:r w:rsidR="00E1185F">
        <w:t>描述如下</w:t>
      </w:r>
      <w:commentRangeEnd w:id="50"/>
      <w:r w:rsidR="00E1185F">
        <w:rPr>
          <w:rStyle w:val="a5"/>
          <w:rFonts w:ascii="Times New Roman" w:eastAsia="宋体" w:hAnsi="Times New Roman" w:cs="Times New Roman"/>
          <w:kern w:val="0"/>
        </w:rPr>
        <w:commentReference w:id="50"/>
      </w:r>
      <w:r>
        <w:t>：</w:t>
      </w:r>
    </w:p>
    <w:p w14:paraId="0725841D" w14:textId="459CB420" w:rsidR="00173FC6" w:rsidRPr="00173FC6" w:rsidRDefault="00E1185F" w:rsidP="00E1185F">
      <w:r>
        <w:rPr>
          <w:rFonts w:hint="eastAsia"/>
        </w:rPr>
        <w:t>1.</w:t>
      </w:r>
      <w:r w:rsidR="00173FC6" w:rsidRPr="00173FC6">
        <w:rPr>
          <w:rFonts w:hint="eastAsia"/>
        </w:rPr>
        <w:t>系统开始</w:t>
      </w:r>
      <w:r w:rsidR="00173FC6" w:rsidRPr="00173FC6">
        <w:t>读取文件</w:t>
      </w:r>
      <w:r w:rsidR="00173FC6" w:rsidRPr="00173FC6">
        <w:rPr>
          <w:rFonts w:hint="eastAsia"/>
        </w:rPr>
        <w:t>到显示</w:t>
      </w:r>
      <w:r w:rsidR="00173FC6" w:rsidRPr="00173FC6">
        <w:t>给用户的响应时间</w:t>
      </w:r>
      <w:r>
        <w:rPr>
          <w:rFonts w:hint="eastAsia"/>
        </w:rPr>
        <w:t>，</w:t>
      </w:r>
      <w:r w:rsidR="00173FC6" w:rsidRPr="00173FC6">
        <w:t>控制在</w:t>
      </w:r>
      <w:r w:rsidR="00173FC6" w:rsidRPr="00173FC6">
        <w:rPr>
          <w:rFonts w:hint="eastAsia"/>
        </w:rPr>
        <w:t>2</w:t>
      </w:r>
      <w:r w:rsidR="00173FC6" w:rsidRPr="00173FC6">
        <w:rPr>
          <w:rFonts w:hint="eastAsia"/>
        </w:rPr>
        <w:t>秒</w:t>
      </w:r>
      <w:r w:rsidR="00173FC6" w:rsidRPr="00173FC6">
        <w:t>内</w:t>
      </w:r>
      <w:r>
        <w:rPr>
          <w:rFonts w:hint="eastAsia"/>
        </w:rPr>
        <w:t>即</w:t>
      </w:r>
      <w:r>
        <w:t>测试通过</w:t>
      </w:r>
    </w:p>
    <w:p w14:paraId="454A06E8" w14:textId="620E50E6" w:rsidR="00173FC6" w:rsidRPr="00173FC6" w:rsidRDefault="00E1185F" w:rsidP="00173FC6">
      <w:r>
        <w:t>2.</w:t>
      </w:r>
      <w:r w:rsidR="00173FC6" w:rsidRPr="00173FC6">
        <w:rPr>
          <w:rFonts w:hint="eastAsia"/>
        </w:rPr>
        <w:t>用户</w:t>
      </w:r>
      <w:r w:rsidR="00173FC6" w:rsidRPr="00173FC6">
        <w:t>点击生成甘特图</w:t>
      </w:r>
      <w:r>
        <w:t>后</w:t>
      </w:r>
      <w:r>
        <w:rPr>
          <w:rFonts w:hint="eastAsia"/>
        </w:rPr>
        <w:t>的</w:t>
      </w:r>
      <w:r w:rsidR="00173FC6" w:rsidRPr="00173FC6">
        <w:t>系统响应时间</w:t>
      </w:r>
      <w:r>
        <w:rPr>
          <w:rFonts w:hint="eastAsia"/>
        </w:rPr>
        <w:t>，</w:t>
      </w:r>
      <w:r w:rsidR="00173FC6" w:rsidRPr="00173FC6">
        <w:t>控制在</w:t>
      </w:r>
      <w:r w:rsidR="00173FC6" w:rsidRPr="00173FC6">
        <w:rPr>
          <w:rFonts w:hint="eastAsia"/>
        </w:rPr>
        <w:t>2</w:t>
      </w:r>
      <w:r w:rsidR="00173FC6" w:rsidRPr="00173FC6">
        <w:rPr>
          <w:rFonts w:hint="eastAsia"/>
        </w:rPr>
        <w:t>秒内</w:t>
      </w:r>
      <w:r>
        <w:rPr>
          <w:rFonts w:hint="eastAsia"/>
        </w:rPr>
        <w:t>即</w:t>
      </w:r>
      <w:r>
        <w:t>测试通过</w:t>
      </w:r>
    </w:p>
    <w:p w14:paraId="3B55A870" w14:textId="5A4276F9" w:rsidR="00173FC6" w:rsidRPr="00173FC6" w:rsidRDefault="00E1185F" w:rsidP="00173FC6">
      <w:r>
        <w:t>3.</w:t>
      </w:r>
      <w:r>
        <w:t>用户点击生成任务量饼状图后</w:t>
      </w:r>
      <w:r>
        <w:rPr>
          <w:rFonts w:hint="eastAsia"/>
        </w:rPr>
        <w:t>的</w:t>
      </w:r>
      <w:r w:rsidR="00173FC6" w:rsidRPr="00173FC6">
        <w:t>系统响应时间</w:t>
      </w:r>
      <w:r>
        <w:rPr>
          <w:rFonts w:hint="eastAsia"/>
        </w:rPr>
        <w:t>，</w:t>
      </w:r>
      <w:r w:rsidR="00173FC6" w:rsidRPr="00173FC6">
        <w:t>控制在</w:t>
      </w:r>
      <w:r w:rsidR="00173FC6" w:rsidRPr="00173FC6">
        <w:rPr>
          <w:rFonts w:hint="eastAsia"/>
        </w:rPr>
        <w:t>2</w:t>
      </w:r>
      <w:r w:rsidR="00173FC6" w:rsidRPr="00173FC6">
        <w:rPr>
          <w:rFonts w:hint="eastAsia"/>
        </w:rPr>
        <w:t>秒内</w:t>
      </w:r>
      <w:r>
        <w:rPr>
          <w:rFonts w:hint="eastAsia"/>
        </w:rPr>
        <w:t>即</w:t>
      </w:r>
      <w:r>
        <w:t>测试通过</w:t>
      </w:r>
    </w:p>
    <w:p w14:paraId="1F714B03" w14:textId="77777777" w:rsidR="008F2A5B" w:rsidRPr="005A15DC" w:rsidRDefault="008F2A5B" w:rsidP="00944734"/>
    <w:p w14:paraId="58576CD5" w14:textId="77777777" w:rsidR="008F2A5B" w:rsidRDefault="008F2A5B" w:rsidP="00944734"/>
    <w:p w14:paraId="2CF710CE" w14:textId="77777777" w:rsidR="008F2A5B" w:rsidRDefault="008F2A5B" w:rsidP="00944734"/>
    <w:p w14:paraId="1D4C781E" w14:textId="77777777" w:rsidR="008F2A5B" w:rsidRDefault="008F2A5B" w:rsidP="00944734">
      <w:pPr>
        <w:rPr>
          <w:rFonts w:hint="eastAsia"/>
        </w:rPr>
      </w:pPr>
    </w:p>
    <w:p w14:paraId="68B09EA1" w14:textId="77777777" w:rsidR="00A76CFD" w:rsidRDefault="00A76CFD" w:rsidP="00944734">
      <w:pPr>
        <w:rPr>
          <w:rFonts w:hint="eastAsia"/>
        </w:rPr>
      </w:pPr>
    </w:p>
    <w:p w14:paraId="5AC27C46" w14:textId="77777777" w:rsidR="00A76CFD" w:rsidRDefault="00A76CFD" w:rsidP="00944734">
      <w:pPr>
        <w:rPr>
          <w:rFonts w:hint="eastAsia"/>
        </w:rPr>
      </w:pPr>
    </w:p>
    <w:p w14:paraId="722677F2" w14:textId="77777777" w:rsidR="00A76CFD" w:rsidRDefault="00A76CFD" w:rsidP="00944734">
      <w:pPr>
        <w:rPr>
          <w:rFonts w:hint="eastAsia"/>
        </w:rPr>
      </w:pPr>
    </w:p>
    <w:p w14:paraId="48D47C0B" w14:textId="77777777" w:rsidR="00A76CFD" w:rsidRDefault="00A76CFD" w:rsidP="00944734">
      <w:pPr>
        <w:rPr>
          <w:rFonts w:hint="eastAsia"/>
        </w:rPr>
      </w:pPr>
    </w:p>
    <w:p w14:paraId="1AA798E0" w14:textId="77777777" w:rsidR="00A76CFD" w:rsidRDefault="00A76CFD" w:rsidP="00944734">
      <w:pPr>
        <w:rPr>
          <w:rFonts w:hint="eastAsia"/>
        </w:rPr>
      </w:pPr>
    </w:p>
    <w:p w14:paraId="2AA08BEA" w14:textId="77777777" w:rsidR="00A76CFD" w:rsidRDefault="00A76CFD" w:rsidP="00944734">
      <w:pPr>
        <w:rPr>
          <w:rFonts w:hint="eastAsia"/>
        </w:rPr>
      </w:pPr>
    </w:p>
    <w:p w14:paraId="6C244EDF" w14:textId="77777777" w:rsidR="00A76CFD" w:rsidRDefault="00A76CFD" w:rsidP="00944734">
      <w:pPr>
        <w:rPr>
          <w:rFonts w:hint="eastAsia"/>
        </w:rPr>
      </w:pPr>
    </w:p>
    <w:p w14:paraId="47F2AA10" w14:textId="77777777" w:rsidR="00A76CFD" w:rsidRDefault="00A76CFD" w:rsidP="00944734">
      <w:pPr>
        <w:rPr>
          <w:rFonts w:hint="eastAsia"/>
        </w:rPr>
      </w:pPr>
    </w:p>
    <w:p w14:paraId="2C1F0BD8" w14:textId="77777777" w:rsidR="00A76CFD" w:rsidRDefault="00A76CFD" w:rsidP="00944734"/>
    <w:p w14:paraId="19A8E31A" w14:textId="77777777" w:rsidR="00944734" w:rsidRDefault="00944734" w:rsidP="00944734">
      <w:pPr>
        <w:pStyle w:val="1"/>
      </w:pPr>
      <w:bookmarkStart w:id="51" w:name="_Toc451442547"/>
      <w:r>
        <w:rPr>
          <w:rFonts w:hint="eastAsia"/>
        </w:rPr>
        <w:lastRenderedPageBreak/>
        <w:t>4</w:t>
      </w:r>
      <w:r w:rsidR="00583CB7">
        <w:rPr>
          <w:rFonts w:hint="eastAsia"/>
        </w:rPr>
        <w:t>测试</w:t>
      </w:r>
      <w:r>
        <w:rPr>
          <w:rFonts w:hint="eastAsia"/>
        </w:rPr>
        <w:t>用例描述</w:t>
      </w:r>
      <w:bookmarkEnd w:id="51"/>
    </w:p>
    <w:p w14:paraId="7F1D2BDE" w14:textId="77777777" w:rsidR="00944734" w:rsidRDefault="00944734" w:rsidP="00180F8C">
      <w:pPr>
        <w:jc w:val="center"/>
        <w:pPrChange w:id="52" w:author="PENGFEI ZHAN" w:date="2016-05-19T20:51:00Z">
          <w:pPr/>
        </w:pPrChange>
      </w:pPr>
      <w:r>
        <w:rPr>
          <w:rFonts w:hint="eastAsia"/>
        </w:rPr>
        <w:t>用例</w:t>
      </w:r>
      <w:r>
        <w:rPr>
          <w:rFonts w:hint="eastAsia"/>
        </w:rPr>
        <w:t xml:space="preserve">101 </w:t>
      </w:r>
      <w:r>
        <w:rPr>
          <w:rFonts w:hint="eastAsia"/>
        </w:rPr>
        <w:t>读取</w:t>
      </w:r>
      <w:r>
        <w:rPr>
          <w:rFonts w:hint="eastAsia"/>
        </w:rPr>
        <w:t>*.</w:t>
      </w:r>
      <w:proofErr w:type="spellStart"/>
      <w:r>
        <w:rPr>
          <w:rFonts w:hint="eastAsia"/>
        </w:rPr>
        <w:t>mpp</w:t>
      </w:r>
      <w:proofErr w:type="spellEnd"/>
      <w:r>
        <w:rPr>
          <w:rFonts w:hint="eastAsia"/>
        </w:rPr>
        <w:t>文件</w:t>
      </w:r>
    </w:p>
    <w:tbl>
      <w:tblPr>
        <w:tblStyle w:val="a9"/>
        <w:tblW w:w="0" w:type="auto"/>
        <w:tblLook w:val="04A0" w:firstRow="1" w:lastRow="0" w:firstColumn="1" w:lastColumn="0" w:noHBand="0" w:noVBand="1"/>
      </w:tblPr>
      <w:tblGrid>
        <w:gridCol w:w="2093"/>
        <w:gridCol w:w="1843"/>
        <w:gridCol w:w="4586"/>
      </w:tblGrid>
      <w:tr w:rsidR="006D0CCA" w14:paraId="42139277" w14:textId="77777777" w:rsidTr="00ED4C52">
        <w:tc>
          <w:tcPr>
            <w:tcW w:w="8522" w:type="dxa"/>
            <w:gridSpan w:val="3"/>
          </w:tcPr>
          <w:p w14:paraId="1D28D22C" w14:textId="77777777" w:rsidR="006D0CCA" w:rsidRDefault="006D0CCA" w:rsidP="00ED4C52">
            <w:pPr>
              <w:jc w:val="center"/>
            </w:pPr>
            <w:r>
              <w:rPr>
                <w:rFonts w:hint="eastAsia"/>
              </w:rPr>
              <w:t>Test Case Specification</w:t>
            </w:r>
          </w:p>
        </w:tc>
      </w:tr>
      <w:tr w:rsidR="006D0CCA" w14:paraId="21A8CECC" w14:textId="77777777" w:rsidTr="00ED4C52">
        <w:tc>
          <w:tcPr>
            <w:tcW w:w="2093" w:type="dxa"/>
          </w:tcPr>
          <w:p w14:paraId="03E6A6B7" w14:textId="77777777" w:rsidR="006D0CCA" w:rsidRPr="00ED4C52" w:rsidRDefault="006D0CCA" w:rsidP="00ED4C52">
            <w:pPr>
              <w:jc w:val="left"/>
              <w:rPr>
                <w:b/>
              </w:rPr>
            </w:pPr>
            <w:r w:rsidRPr="00ED4C52">
              <w:rPr>
                <w:rFonts w:hint="eastAsia"/>
                <w:b/>
              </w:rPr>
              <w:t>Name</w:t>
            </w:r>
          </w:p>
        </w:tc>
        <w:tc>
          <w:tcPr>
            <w:tcW w:w="6429" w:type="dxa"/>
            <w:gridSpan w:val="2"/>
          </w:tcPr>
          <w:p w14:paraId="429678E5" w14:textId="77777777" w:rsidR="006D0CCA" w:rsidRDefault="00ED4C52" w:rsidP="00ED4C52">
            <w:pPr>
              <w:jc w:val="center"/>
            </w:pPr>
            <w:r>
              <w:rPr>
                <w:rFonts w:hint="eastAsia"/>
              </w:rPr>
              <w:t>读取</w:t>
            </w:r>
            <w:r>
              <w:rPr>
                <w:rFonts w:hint="eastAsia"/>
              </w:rPr>
              <w:t>*.</w:t>
            </w:r>
            <w:proofErr w:type="spellStart"/>
            <w:r>
              <w:rPr>
                <w:rFonts w:hint="eastAsia"/>
              </w:rPr>
              <w:t>mpp</w:t>
            </w:r>
            <w:proofErr w:type="spellEnd"/>
            <w:r>
              <w:rPr>
                <w:rFonts w:hint="eastAsia"/>
              </w:rPr>
              <w:t>文件</w:t>
            </w:r>
          </w:p>
        </w:tc>
      </w:tr>
      <w:tr w:rsidR="006D0CCA" w14:paraId="7C3C7A96" w14:textId="77777777" w:rsidTr="00ED4C52">
        <w:tc>
          <w:tcPr>
            <w:tcW w:w="2093" w:type="dxa"/>
          </w:tcPr>
          <w:p w14:paraId="64122746" w14:textId="77777777" w:rsidR="006D0CCA" w:rsidRPr="00ED4C52" w:rsidRDefault="006D0CCA" w:rsidP="00ED4C52">
            <w:pPr>
              <w:jc w:val="left"/>
              <w:rPr>
                <w:b/>
              </w:rPr>
            </w:pPr>
            <w:r w:rsidRPr="00ED4C52">
              <w:rPr>
                <w:rFonts w:hint="eastAsia"/>
                <w:b/>
              </w:rPr>
              <w:t>Brief Description</w:t>
            </w:r>
          </w:p>
        </w:tc>
        <w:tc>
          <w:tcPr>
            <w:tcW w:w="6429" w:type="dxa"/>
            <w:gridSpan w:val="2"/>
          </w:tcPr>
          <w:p w14:paraId="277986FE" w14:textId="77777777" w:rsidR="006D0CCA" w:rsidRDefault="00ED4C52" w:rsidP="008F2A5B">
            <w:pPr>
              <w:jc w:val="center"/>
            </w:pPr>
            <w:r>
              <w:rPr>
                <w:rFonts w:hint="eastAsia"/>
              </w:rPr>
              <w:t>测试人员读取</w:t>
            </w:r>
            <w:proofErr w:type="spellStart"/>
            <w:r>
              <w:rPr>
                <w:rFonts w:hint="eastAsia"/>
              </w:rPr>
              <w:t>mpp</w:t>
            </w:r>
            <w:proofErr w:type="spellEnd"/>
            <w:r>
              <w:rPr>
                <w:rFonts w:hint="eastAsia"/>
              </w:rPr>
              <w:t>项目</w:t>
            </w:r>
          </w:p>
        </w:tc>
      </w:tr>
      <w:tr w:rsidR="006D0CCA" w14:paraId="42A66C47" w14:textId="77777777" w:rsidTr="00ED4C52">
        <w:tc>
          <w:tcPr>
            <w:tcW w:w="2093" w:type="dxa"/>
          </w:tcPr>
          <w:p w14:paraId="3737D52A" w14:textId="77777777" w:rsidR="006D0CCA" w:rsidRPr="00ED4C52" w:rsidRDefault="006D0CCA" w:rsidP="00ED4C52">
            <w:pPr>
              <w:jc w:val="left"/>
              <w:rPr>
                <w:b/>
              </w:rPr>
            </w:pPr>
            <w:r w:rsidRPr="00ED4C52">
              <w:rPr>
                <w:rFonts w:hint="eastAsia"/>
                <w:b/>
              </w:rPr>
              <w:t>Test Data Specification</w:t>
            </w:r>
          </w:p>
        </w:tc>
        <w:tc>
          <w:tcPr>
            <w:tcW w:w="6429" w:type="dxa"/>
            <w:gridSpan w:val="2"/>
          </w:tcPr>
          <w:p w14:paraId="73F96BB8" w14:textId="77777777" w:rsidR="006D0CCA" w:rsidRDefault="00ED4C52" w:rsidP="00ED4C52">
            <w:pPr>
              <w:jc w:val="center"/>
            </w:pPr>
            <w:r>
              <w:rPr>
                <w:rFonts w:hint="eastAsia"/>
              </w:rPr>
              <w:t>打开</w:t>
            </w:r>
            <w:r>
              <w:rPr>
                <w:rFonts w:hint="eastAsia"/>
              </w:rPr>
              <w:t>mini project</w:t>
            </w:r>
            <w:r>
              <w:rPr>
                <w:rFonts w:hint="eastAsia"/>
              </w:rPr>
              <w:t>程序</w:t>
            </w:r>
          </w:p>
        </w:tc>
      </w:tr>
      <w:tr w:rsidR="006D0CCA" w14:paraId="1B038A01" w14:textId="77777777" w:rsidTr="00ED4C52">
        <w:tc>
          <w:tcPr>
            <w:tcW w:w="2093" w:type="dxa"/>
          </w:tcPr>
          <w:p w14:paraId="0594B225" w14:textId="77777777" w:rsidR="006D0CCA" w:rsidRPr="00ED4C52" w:rsidRDefault="006D0CCA" w:rsidP="00ED4C52">
            <w:pPr>
              <w:jc w:val="left"/>
              <w:rPr>
                <w:b/>
              </w:rPr>
            </w:pPr>
            <w:r w:rsidRPr="00ED4C52">
              <w:rPr>
                <w:rFonts w:hint="eastAsia"/>
                <w:b/>
              </w:rPr>
              <w:t>Tester</w:t>
            </w:r>
          </w:p>
        </w:tc>
        <w:tc>
          <w:tcPr>
            <w:tcW w:w="6429" w:type="dxa"/>
            <w:gridSpan w:val="2"/>
          </w:tcPr>
          <w:p w14:paraId="3482DA75" w14:textId="77777777" w:rsidR="006D0CCA" w:rsidRDefault="00ED4C52" w:rsidP="00ED4C52">
            <w:pPr>
              <w:jc w:val="center"/>
            </w:pPr>
            <w:r>
              <w:rPr>
                <w:rFonts w:hint="eastAsia"/>
              </w:rPr>
              <w:t>测试人员</w:t>
            </w:r>
          </w:p>
        </w:tc>
      </w:tr>
      <w:tr w:rsidR="006D0CCA" w14:paraId="4688A569" w14:textId="77777777" w:rsidTr="00ED4C52">
        <w:tc>
          <w:tcPr>
            <w:tcW w:w="2093" w:type="dxa"/>
          </w:tcPr>
          <w:p w14:paraId="71D2177C" w14:textId="77777777" w:rsidR="006D0CCA" w:rsidRPr="00ED4C52" w:rsidRDefault="006D0CCA" w:rsidP="00ED4C52">
            <w:pPr>
              <w:jc w:val="left"/>
              <w:rPr>
                <w:b/>
              </w:rPr>
            </w:pPr>
            <w:r w:rsidRPr="00ED4C52">
              <w:rPr>
                <w:rFonts w:hint="eastAsia"/>
                <w:b/>
              </w:rPr>
              <w:t>Dependency</w:t>
            </w:r>
          </w:p>
        </w:tc>
        <w:tc>
          <w:tcPr>
            <w:tcW w:w="6429" w:type="dxa"/>
            <w:gridSpan w:val="2"/>
          </w:tcPr>
          <w:p w14:paraId="23DBE90F" w14:textId="77777777" w:rsidR="006D0CCA" w:rsidRDefault="00ED4C52" w:rsidP="00ED4C52">
            <w:pPr>
              <w:jc w:val="center"/>
            </w:pPr>
            <w:r>
              <w:rPr>
                <w:rFonts w:hint="eastAsia"/>
              </w:rPr>
              <w:t>无</w:t>
            </w:r>
          </w:p>
        </w:tc>
      </w:tr>
      <w:tr w:rsidR="00ED4C52" w14:paraId="1388BFBB" w14:textId="77777777" w:rsidTr="00ED4C52">
        <w:tc>
          <w:tcPr>
            <w:tcW w:w="2093" w:type="dxa"/>
            <w:vMerge w:val="restart"/>
          </w:tcPr>
          <w:p w14:paraId="033E997F" w14:textId="77777777" w:rsidR="00ED4C52" w:rsidRPr="00ED4C52" w:rsidRDefault="00ED4C52" w:rsidP="00ED4C52">
            <w:pPr>
              <w:jc w:val="left"/>
              <w:rPr>
                <w:b/>
              </w:rPr>
            </w:pPr>
            <w:r w:rsidRPr="00ED4C52">
              <w:rPr>
                <w:rFonts w:hint="eastAsia"/>
                <w:b/>
              </w:rPr>
              <w:t>Test Setup</w:t>
            </w:r>
          </w:p>
        </w:tc>
        <w:tc>
          <w:tcPr>
            <w:tcW w:w="6429" w:type="dxa"/>
            <w:gridSpan w:val="2"/>
          </w:tcPr>
          <w:p w14:paraId="13934347" w14:textId="77777777" w:rsidR="00ED4C52" w:rsidRDefault="00ED4C52" w:rsidP="00ED4C52">
            <w:pPr>
              <w:jc w:val="center"/>
            </w:pPr>
            <w:r>
              <w:rPr>
                <w:rFonts w:hint="eastAsia"/>
              </w:rPr>
              <w:t>无</w:t>
            </w:r>
          </w:p>
        </w:tc>
      </w:tr>
      <w:tr w:rsidR="00ED4C52" w14:paraId="711099A4" w14:textId="77777777" w:rsidTr="00ED4C52">
        <w:tc>
          <w:tcPr>
            <w:tcW w:w="2093" w:type="dxa"/>
            <w:vMerge/>
          </w:tcPr>
          <w:p w14:paraId="0030379D" w14:textId="77777777" w:rsidR="00ED4C52" w:rsidRPr="00ED4C52" w:rsidRDefault="00ED4C52" w:rsidP="00ED4C52">
            <w:pPr>
              <w:jc w:val="left"/>
              <w:rPr>
                <w:b/>
              </w:rPr>
            </w:pPr>
          </w:p>
        </w:tc>
        <w:tc>
          <w:tcPr>
            <w:tcW w:w="1843" w:type="dxa"/>
          </w:tcPr>
          <w:p w14:paraId="54D22ADF" w14:textId="77777777" w:rsidR="00ED4C52" w:rsidRPr="00ED4C52" w:rsidRDefault="00ED4C52" w:rsidP="00ED4C52">
            <w:pPr>
              <w:jc w:val="center"/>
              <w:rPr>
                <w:b/>
              </w:rPr>
            </w:pPr>
            <w:r w:rsidRPr="00ED4C52">
              <w:rPr>
                <w:rFonts w:hint="eastAsia"/>
                <w:b/>
              </w:rPr>
              <w:t>Name</w:t>
            </w:r>
          </w:p>
        </w:tc>
        <w:tc>
          <w:tcPr>
            <w:tcW w:w="4586" w:type="dxa"/>
          </w:tcPr>
          <w:p w14:paraId="1DC386A1" w14:textId="77777777" w:rsidR="00ED4C52" w:rsidRDefault="00ED4C52" w:rsidP="00ED4C52">
            <w:pPr>
              <w:jc w:val="center"/>
            </w:pPr>
          </w:p>
        </w:tc>
      </w:tr>
      <w:tr w:rsidR="00ED4C52" w14:paraId="008F76BD" w14:textId="77777777" w:rsidTr="00ED4C52">
        <w:tc>
          <w:tcPr>
            <w:tcW w:w="2093" w:type="dxa"/>
            <w:vMerge/>
          </w:tcPr>
          <w:p w14:paraId="24E3098A" w14:textId="77777777" w:rsidR="00ED4C52" w:rsidRPr="00ED4C52" w:rsidRDefault="00ED4C52" w:rsidP="00ED4C52">
            <w:pPr>
              <w:jc w:val="left"/>
              <w:rPr>
                <w:b/>
              </w:rPr>
            </w:pPr>
          </w:p>
        </w:tc>
        <w:tc>
          <w:tcPr>
            <w:tcW w:w="1843" w:type="dxa"/>
          </w:tcPr>
          <w:p w14:paraId="34F1A868" w14:textId="77777777" w:rsidR="00ED4C52" w:rsidRPr="00ED4C52" w:rsidRDefault="00ED4C52" w:rsidP="00ED4C52">
            <w:pPr>
              <w:jc w:val="center"/>
              <w:rPr>
                <w:b/>
              </w:rPr>
            </w:pPr>
            <w:r w:rsidRPr="00ED4C52">
              <w:rPr>
                <w:rFonts w:hint="eastAsia"/>
                <w:b/>
              </w:rPr>
              <w:t>Brief Description</w:t>
            </w:r>
          </w:p>
        </w:tc>
        <w:tc>
          <w:tcPr>
            <w:tcW w:w="4586" w:type="dxa"/>
          </w:tcPr>
          <w:p w14:paraId="35D67D3E" w14:textId="77777777" w:rsidR="00ED4C52" w:rsidRDefault="00ED4C52" w:rsidP="00ED4C52">
            <w:pPr>
              <w:jc w:val="center"/>
            </w:pPr>
          </w:p>
        </w:tc>
      </w:tr>
      <w:tr w:rsidR="00ED4C52" w14:paraId="19824D60" w14:textId="77777777" w:rsidTr="00ED4C52">
        <w:tc>
          <w:tcPr>
            <w:tcW w:w="2093" w:type="dxa"/>
            <w:vMerge w:val="restart"/>
          </w:tcPr>
          <w:p w14:paraId="1ACAE184"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743A48E9" w14:textId="77777777" w:rsidR="00ED4C52" w:rsidRPr="00ED4C52" w:rsidRDefault="00ED4C52" w:rsidP="00ED4C52">
            <w:pPr>
              <w:jc w:val="center"/>
              <w:rPr>
                <w:b/>
              </w:rPr>
            </w:pPr>
            <w:r w:rsidRPr="00ED4C52">
              <w:rPr>
                <w:rFonts w:hint="eastAsia"/>
                <w:b/>
              </w:rPr>
              <w:t>Steps(numbered)</w:t>
            </w:r>
          </w:p>
        </w:tc>
        <w:tc>
          <w:tcPr>
            <w:tcW w:w="4586" w:type="dxa"/>
          </w:tcPr>
          <w:p w14:paraId="7B0C14AE" w14:textId="77777777" w:rsidR="00ED4C52" w:rsidRDefault="00ED4C52" w:rsidP="00ED4C52">
            <w:pPr>
              <w:jc w:val="center"/>
            </w:pPr>
          </w:p>
        </w:tc>
      </w:tr>
      <w:tr w:rsidR="00ED4C52" w14:paraId="0244E700" w14:textId="77777777" w:rsidTr="00ED4C52">
        <w:tc>
          <w:tcPr>
            <w:tcW w:w="2093" w:type="dxa"/>
            <w:vMerge/>
          </w:tcPr>
          <w:p w14:paraId="36DF2096" w14:textId="77777777" w:rsidR="00ED4C52" w:rsidRPr="00ED4C52" w:rsidRDefault="00ED4C52" w:rsidP="00ED4C52">
            <w:pPr>
              <w:jc w:val="left"/>
              <w:rPr>
                <w:b/>
              </w:rPr>
            </w:pPr>
          </w:p>
        </w:tc>
        <w:tc>
          <w:tcPr>
            <w:tcW w:w="1843" w:type="dxa"/>
          </w:tcPr>
          <w:p w14:paraId="28F1E3A0" w14:textId="77777777" w:rsidR="00ED4C52" w:rsidRPr="00ED4C52" w:rsidRDefault="00ED4C52" w:rsidP="00ED4C52">
            <w:pPr>
              <w:jc w:val="center"/>
              <w:rPr>
                <w:b/>
              </w:rPr>
            </w:pPr>
            <w:r w:rsidRPr="00ED4C52">
              <w:rPr>
                <w:rFonts w:hint="eastAsia"/>
                <w:b/>
              </w:rPr>
              <w:t>Test Oracle</w:t>
            </w:r>
          </w:p>
        </w:tc>
        <w:tc>
          <w:tcPr>
            <w:tcW w:w="4586" w:type="dxa"/>
          </w:tcPr>
          <w:p w14:paraId="62B62F63" w14:textId="77777777" w:rsidR="00ED4C52" w:rsidRDefault="00ED4C52" w:rsidP="00ED4C52">
            <w:pPr>
              <w:jc w:val="center"/>
            </w:pPr>
          </w:p>
        </w:tc>
      </w:tr>
      <w:tr w:rsidR="00ED4C52" w14:paraId="0A7B6291" w14:textId="77777777" w:rsidTr="00ED4C52">
        <w:tc>
          <w:tcPr>
            <w:tcW w:w="2093" w:type="dxa"/>
            <w:vMerge w:val="restart"/>
          </w:tcPr>
          <w:p w14:paraId="285E8C0C"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4E2F5FCF" w14:textId="77777777" w:rsidR="00ED4C52" w:rsidRDefault="00ED4C52" w:rsidP="00ED4C52">
            <w:pPr>
              <w:jc w:val="center"/>
            </w:pPr>
            <w:r>
              <w:rPr>
                <w:rFonts w:hint="eastAsia"/>
              </w:rPr>
              <w:t>测试人员成功打开</w:t>
            </w:r>
            <w:r>
              <w:rPr>
                <w:rFonts w:hint="eastAsia"/>
              </w:rPr>
              <w:t>*.</w:t>
            </w:r>
            <w:proofErr w:type="spellStart"/>
            <w:r>
              <w:rPr>
                <w:rFonts w:hint="eastAsia"/>
              </w:rPr>
              <w:t>mpp</w:t>
            </w:r>
            <w:proofErr w:type="spellEnd"/>
            <w:r>
              <w:rPr>
                <w:rFonts w:hint="eastAsia"/>
              </w:rPr>
              <w:t>文件</w:t>
            </w:r>
          </w:p>
        </w:tc>
      </w:tr>
      <w:tr w:rsidR="00ED4C52" w14:paraId="38274272" w14:textId="77777777" w:rsidTr="00ED4C52">
        <w:tc>
          <w:tcPr>
            <w:tcW w:w="2093" w:type="dxa"/>
            <w:vMerge/>
          </w:tcPr>
          <w:p w14:paraId="3A810A66" w14:textId="77777777" w:rsidR="00ED4C52" w:rsidRPr="00ED4C52" w:rsidRDefault="00ED4C52" w:rsidP="00ED4C52">
            <w:pPr>
              <w:jc w:val="left"/>
              <w:rPr>
                <w:b/>
              </w:rPr>
            </w:pPr>
          </w:p>
        </w:tc>
        <w:tc>
          <w:tcPr>
            <w:tcW w:w="1843" w:type="dxa"/>
          </w:tcPr>
          <w:p w14:paraId="0378CDF7" w14:textId="77777777" w:rsidR="00ED4C52" w:rsidRPr="00ED4C52" w:rsidRDefault="00ED4C52" w:rsidP="00ED4C52">
            <w:pPr>
              <w:jc w:val="center"/>
              <w:rPr>
                <w:b/>
              </w:rPr>
            </w:pPr>
            <w:r w:rsidRPr="00ED4C52">
              <w:rPr>
                <w:rFonts w:hint="eastAsia"/>
                <w:b/>
              </w:rPr>
              <w:t>Steps(</w:t>
            </w:r>
            <w:r>
              <w:rPr>
                <w:rFonts w:hint="eastAsia"/>
                <w:b/>
              </w:rPr>
              <w:t>1</w:t>
            </w:r>
            <w:r w:rsidRPr="00ED4C52">
              <w:rPr>
                <w:rFonts w:hint="eastAsia"/>
                <w:b/>
              </w:rPr>
              <w:t>)</w:t>
            </w:r>
          </w:p>
        </w:tc>
        <w:tc>
          <w:tcPr>
            <w:tcW w:w="4586" w:type="dxa"/>
          </w:tcPr>
          <w:p w14:paraId="4C822737" w14:textId="77777777" w:rsidR="00ED4C52" w:rsidRDefault="00ED4C52" w:rsidP="00ED4C52">
            <w:pPr>
              <w:jc w:val="center"/>
            </w:pPr>
            <w:r>
              <w:rPr>
                <w:rFonts w:hint="eastAsia"/>
              </w:rPr>
              <w:t>点击菜单→打开</w:t>
            </w:r>
          </w:p>
        </w:tc>
      </w:tr>
      <w:tr w:rsidR="00ED4C52" w14:paraId="1660254D" w14:textId="77777777" w:rsidTr="00ED4C52">
        <w:tc>
          <w:tcPr>
            <w:tcW w:w="2093" w:type="dxa"/>
            <w:vMerge/>
          </w:tcPr>
          <w:p w14:paraId="552CE49B" w14:textId="77777777" w:rsidR="00ED4C52" w:rsidRPr="00ED4C52" w:rsidRDefault="00ED4C52" w:rsidP="00ED4C52">
            <w:pPr>
              <w:jc w:val="left"/>
              <w:rPr>
                <w:b/>
              </w:rPr>
            </w:pPr>
          </w:p>
        </w:tc>
        <w:tc>
          <w:tcPr>
            <w:tcW w:w="1843" w:type="dxa"/>
          </w:tcPr>
          <w:p w14:paraId="364AFC4E" w14:textId="77777777" w:rsidR="00ED4C52" w:rsidRPr="00ED4C52" w:rsidRDefault="00ED4C52" w:rsidP="00ED4C52">
            <w:pPr>
              <w:jc w:val="center"/>
              <w:rPr>
                <w:b/>
              </w:rPr>
            </w:pPr>
            <w:r>
              <w:rPr>
                <w:rFonts w:hint="eastAsia"/>
                <w:b/>
              </w:rPr>
              <w:t>Steps(2)</w:t>
            </w:r>
          </w:p>
        </w:tc>
        <w:tc>
          <w:tcPr>
            <w:tcW w:w="4586" w:type="dxa"/>
          </w:tcPr>
          <w:p w14:paraId="75BE08AF" w14:textId="77777777" w:rsidR="00ED4C52" w:rsidRDefault="00ED4C52" w:rsidP="00ED4C52">
            <w:pPr>
              <w:jc w:val="center"/>
            </w:pPr>
            <w:r>
              <w:rPr>
                <w:rFonts w:hint="eastAsia"/>
              </w:rPr>
              <w:t>选择一个</w:t>
            </w:r>
            <w:r>
              <w:rPr>
                <w:rFonts w:hint="eastAsia"/>
              </w:rPr>
              <w:t>*.</w:t>
            </w:r>
            <w:proofErr w:type="spellStart"/>
            <w:r>
              <w:rPr>
                <w:rFonts w:hint="eastAsia"/>
              </w:rPr>
              <w:t>mpp</w:t>
            </w:r>
            <w:proofErr w:type="spellEnd"/>
            <w:r>
              <w:rPr>
                <w:rFonts w:hint="eastAsia"/>
              </w:rPr>
              <w:t>文件</w:t>
            </w:r>
          </w:p>
        </w:tc>
      </w:tr>
      <w:tr w:rsidR="00ED4C52" w14:paraId="14E72961" w14:textId="77777777" w:rsidTr="00ED4C52">
        <w:tc>
          <w:tcPr>
            <w:tcW w:w="2093" w:type="dxa"/>
            <w:vMerge/>
          </w:tcPr>
          <w:p w14:paraId="0183BB0A" w14:textId="77777777" w:rsidR="00ED4C52" w:rsidRPr="00ED4C52" w:rsidRDefault="00ED4C52" w:rsidP="00ED4C52">
            <w:pPr>
              <w:jc w:val="left"/>
              <w:rPr>
                <w:b/>
              </w:rPr>
            </w:pPr>
          </w:p>
        </w:tc>
        <w:tc>
          <w:tcPr>
            <w:tcW w:w="1843" w:type="dxa"/>
          </w:tcPr>
          <w:p w14:paraId="35AB2DB9" w14:textId="77777777" w:rsidR="00ED4C52" w:rsidRDefault="00ED4C52" w:rsidP="00ED4C52">
            <w:pPr>
              <w:jc w:val="center"/>
              <w:rPr>
                <w:b/>
              </w:rPr>
            </w:pPr>
            <w:r>
              <w:rPr>
                <w:rFonts w:hint="eastAsia"/>
                <w:b/>
              </w:rPr>
              <w:t>Steps(3</w:t>
            </w:r>
            <w:r w:rsidR="008F2A5B">
              <w:rPr>
                <w:rFonts w:hint="eastAsia"/>
                <w:b/>
              </w:rPr>
              <w:t>)</w:t>
            </w:r>
          </w:p>
        </w:tc>
        <w:tc>
          <w:tcPr>
            <w:tcW w:w="4586" w:type="dxa"/>
          </w:tcPr>
          <w:p w14:paraId="0305E9CE" w14:textId="77777777" w:rsidR="00ED4C52" w:rsidRDefault="00ED4C52" w:rsidP="00ED4C52">
            <w:pPr>
              <w:jc w:val="center"/>
            </w:pPr>
            <w:r>
              <w:rPr>
                <w:rFonts w:hint="eastAsia"/>
              </w:rPr>
              <w:t>*.</w:t>
            </w:r>
            <w:proofErr w:type="spellStart"/>
            <w:r>
              <w:rPr>
                <w:rFonts w:hint="eastAsia"/>
              </w:rPr>
              <w:t>mpp</w:t>
            </w:r>
            <w:proofErr w:type="spellEnd"/>
            <w:r>
              <w:rPr>
                <w:rFonts w:hint="eastAsia"/>
              </w:rPr>
              <w:t>文件内容正确的显示在界面中</w:t>
            </w:r>
          </w:p>
        </w:tc>
      </w:tr>
      <w:tr w:rsidR="00ED4C52" w14:paraId="37EE3FD1" w14:textId="77777777" w:rsidTr="00ED4C52">
        <w:tc>
          <w:tcPr>
            <w:tcW w:w="2093" w:type="dxa"/>
            <w:vMerge/>
          </w:tcPr>
          <w:p w14:paraId="032B21CC" w14:textId="77777777" w:rsidR="00ED4C52" w:rsidRPr="00ED4C52" w:rsidRDefault="00ED4C52" w:rsidP="00ED4C52">
            <w:pPr>
              <w:jc w:val="left"/>
              <w:rPr>
                <w:b/>
              </w:rPr>
            </w:pPr>
          </w:p>
        </w:tc>
        <w:tc>
          <w:tcPr>
            <w:tcW w:w="1843" w:type="dxa"/>
          </w:tcPr>
          <w:p w14:paraId="28BC3207" w14:textId="77777777" w:rsidR="00ED4C52" w:rsidRPr="00ED4C52" w:rsidRDefault="00ED4C52" w:rsidP="00ED4C52">
            <w:pPr>
              <w:jc w:val="center"/>
              <w:rPr>
                <w:b/>
              </w:rPr>
            </w:pPr>
            <w:r w:rsidRPr="00ED4C52">
              <w:rPr>
                <w:rFonts w:hint="eastAsia"/>
                <w:b/>
              </w:rPr>
              <w:t>Test Oracle</w:t>
            </w:r>
          </w:p>
        </w:tc>
        <w:tc>
          <w:tcPr>
            <w:tcW w:w="4586" w:type="dxa"/>
          </w:tcPr>
          <w:p w14:paraId="56D802BF" w14:textId="77777777" w:rsidR="00ED4C52" w:rsidRDefault="00ED4C52" w:rsidP="00ED4C52">
            <w:pPr>
              <w:jc w:val="center"/>
            </w:pPr>
            <w:r>
              <w:rPr>
                <w:rFonts w:hint="eastAsia"/>
              </w:rPr>
              <w:t>观察是否在界面中有打开的</w:t>
            </w:r>
            <w:proofErr w:type="spellStart"/>
            <w:r>
              <w:rPr>
                <w:rFonts w:hint="eastAsia"/>
              </w:rPr>
              <w:t>mpp</w:t>
            </w:r>
            <w:proofErr w:type="spellEnd"/>
            <w:r>
              <w:rPr>
                <w:rFonts w:hint="eastAsia"/>
              </w:rPr>
              <w:t>文件</w:t>
            </w:r>
          </w:p>
        </w:tc>
      </w:tr>
      <w:tr w:rsidR="00ED4C52" w14:paraId="20BC2DCD" w14:textId="77777777" w:rsidTr="00ED4C52">
        <w:tc>
          <w:tcPr>
            <w:tcW w:w="2093" w:type="dxa"/>
            <w:vMerge w:val="restart"/>
          </w:tcPr>
          <w:p w14:paraId="4A12F404"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5428150B" w14:textId="77777777" w:rsidR="00ED4C52" w:rsidRDefault="008F2A5B" w:rsidP="00ED4C52">
            <w:pPr>
              <w:jc w:val="center"/>
            </w:pPr>
            <w:r>
              <w:rPr>
                <w:rFonts w:hint="eastAsia"/>
              </w:rPr>
              <w:t>选取一个</w:t>
            </w:r>
            <w:r>
              <w:rPr>
                <w:rFonts w:hint="eastAsia"/>
              </w:rPr>
              <w:t>*.</w:t>
            </w:r>
            <w:proofErr w:type="spellStart"/>
            <w:r>
              <w:rPr>
                <w:rFonts w:hint="eastAsia"/>
              </w:rPr>
              <w:t>mpp</w:t>
            </w:r>
            <w:proofErr w:type="spellEnd"/>
            <w:r>
              <w:rPr>
                <w:rFonts w:hint="eastAsia"/>
              </w:rPr>
              <w:t>文件，若</w:t>
            </w:r>
            <w:r>
              <w:rPr>
                <w:rFonts w:hint="eastAsia"/>
              </w:rPr>
              <w:t>*.</w:t>
            </w:r>
            <w:proofErr w:type="spellStart"/>
            <w:r>
              <w:rPr>
                <w:rFonts w:hint="eastAsia"/>
              </w:rPr>
              <w:t>mpp</w:t>
            </w:r>
            <w:proofErr w:type="spellEnd"/>
            <w:r>
              <w:rPr>
                <w:rFonts w:hint="eastAsia"/>
              </w:rPr>
              <w:t>文件</w:t>
            </w:r>
            <w:r w:rsidR="00806775">
              <w:rPr>
                <w:rFonts w:hint="eastAsia"/>
              </w:rPr>
              <w:t>格式不符合要求</w:t>
            </w:r>
            <w:r w:rsidR="00F3069A">
              <w:rPr>
                <w:rFonts w:hint="eastAsia"/>
                <w:vertAlign w:val="superscript"/>
              </w:rPr>
              <w:t>[1]</w:t>
            </w:r>
          </w:p>
        </w:tc>
      </w:tr>
      <w:tr w:rsidR="00ED4C52" w14:paraId="1B9881FD" w14:textId="77777777" w:rsidTr="00ED4C52">
        <w:tc>
          <w:tcPr>
            <w:tcW w:w="2093" w:type="dxa"/>
            <w:vMerge/>
          </w:tcPr>
          <w:p w14:paraId="6E35CD0A" w14:textId="77777777" w:rsidR="00ED4C52" w:rsidRPr="00ED4C52" w:rsidRDefault="00ED4C52" w:rsidP="00ED4C52">
            <w:pPr>
              <w:jc w:val="left"/>
              <w:rPr>
                <w:b/>
              </w:rPr>
            </w:pPr>
          </w:p>
        </w:tc>
        <w:tc>
          <w:tcPr>
            <w:tcW w:w="1843" w:type="dxa"/>
          </w:tcPr>
          <w:p w14:paraId="2107E1FC" w14:textId="77777777" w:rsidR="00ED4C52" w:rsidRPr="00ED4C52" w:rsidRDefault="00ED4C52" w:rsidP="00ED4C52">
            <w:pPr>
              <w:jc w:val="center"/>
              <w:rPr>
                <w:b/>
              </w:rPr>
            </w:pPr>
            <w:r w:rsidRPr="00ED4C52">
              <w:rPr>
                <w:rFonts w:hint="eastAsia"/>
                <w:b/>
              </w:rPr>
              <w:t>RFS</w:t>
            </w:r>
          </w:p>
        </w:tc>
        <w:tc>
          <w:tcPr>
            <w:tcW w:w="4586" w:type="dxa"/>
          </w:tcPr>
          <w:p w14:paraId="46754302" w14:textId="77777777" w:rsidR="00ED4C52" w:rsidRDefault="008F2A5B" w:rsidP="00ED4C52">
            <w:pPr>
              <w:jc w:val="center"/>
            </w:pPr>
            <w:r>
              <w:rPr>
                <w:rFonts w:hint="eastAsia"/>
              </w:rPr>
              <w:t>3</w:t>
            </w:r>
          </w:p>
        </w:tc>
      </w:tr>
      <w:tr w:rsidR="00ED4C52" w14:paraId="1C09CBDA" w14:textId="77777777" w:rsidTr="00ED4C52">
        <w:tc>
          <w:tcPr>
            <w:tcW w:w="2093" w:type="dxa"/>
            <w:vMerge/>
          </w:tcPr>
          <w:p w14:paraId="44BF8DB8" w14:textId="77777777" w:rsidR="00ED4C52" w:rsidRPr="00ED4C52" w:rsidRDefault="00ED4C52" w:rsidP="00ED4C52">
            <w:pPr>
              <w:jc w:val="left"/>
              <w:rPr>
                <w:b/>
              </w:rPr>
            </w:pPr>
          </w:p>
        </w:tc>
        <w:tc>
          <w:tcPr>
            <w:tcW w:w="1843" w:type="dxa"/>
          </w:tcPr>
          <w:p w14:paraId="03AC9846" w14:textId="77777777" w:rsidR="00ED4C52" w:rsidRPr="00ED4C52" w:rsidRDefault="008F2A5B" w:rsidP="00ED4C52">
            <w:pPr>
              <w:jc w:val="center"/>
              <w:rPr>
                <w:b/>
              </w:rPr>
            </w:pPr>
            <w:r>
              <w:rPr>
                <w:rFonts w:hint="eastAsia"/>
                <w:b/>
              </w:rPr>
              <w:t>Steps(1</w:t>
            </w:r>
            <w:r w:rsidR="00ED4C52" w:rsidRPr="00ED4C52">
              <w:rPr>
                <w:rFonts w:hint="eastAsia"/>
                <w:b/>
              </w:rPr>
              <w:t>)</w:t>
            </w:r>
          </w:p>
        </w:tc>
        <w:tc>
          <w:tcPr>
            <w:tcW w:w="4586" w:type="dxa"/>
          </w:tcPr>
          <w:p w14:paraId="0F5A7366" w14:textId="77777777" w:rsidR="00ED4C52" w:rsidRDefault="008F2A5B" w:rsidP="00F3069A">
            <w:pPr>
              <w:jc w:val="center"/>
            </w:pPr>
            <w:r>
              <w:rPr>
                <w:rFonts w:hint="eastAsia"/>
              </w:rPr>
              <w:t>弹出错误报告“</w:t>
            </w:r>
            <w:proofErr w:type="spellStart"/>
            <w:r>
              <w:rPr>
                <w:rFonts w:hint="eastAsia"/>
              </w:rPr>
              <w:t>mpp</w:t>
            </w:r>
            <w:proofErr w:type="spellEnd"/>
            <w:r>
              <w:rPr>
                <w:rFonts w:hint="eastAsia"/>
              </w:rPr>
              <w:t>文件</w:t>
            </w:r>
            <w:r w:rsidR="00806775">
              <w:rPr>
                <w:rFonts w:hint="eastAsia"/>
              </w:rPr>
              <w:t>格式不符合要求</w:t>
            </w:r>
            <w:r>
              <w:rPr>
                <w:rFonts w:hint="eastAsia"/>
              </w:rPr>
              <w:t>，不能打开”</w:t>
            </w:r>
          </w:p>
        </w:tc>
      </w:tr>
      <w:tr w:rsidR="008F2A5B" w14:paraId="46B60AB0" w14:textId="77777777" w:rsidTr="00ED4C52">
        <w:tc>
          <w:tcPr>
            <w:tcW w:w="2093" w:type="dxa"/>
            <w:vMerge/>
          </w:tcPr>
          <w:p w14:paraId="3EDE1BB9" w14:textId="77777777" w:rsidR="008F2A5B" w:rsidRPr="00ED4C52" w:rsidRDefault="008F2A5B" w:rsidP="00ED4C52">
            <w:pPr>
              <w:jc w:val="left"/>
              <w:rPr>
                <w:b/>
              </w:rPr>
            </w:pPr>
          </w:p>
        </w:tc>
        <w:tc>
          <w:tcPr>
            <w:tcW w:w="1843" w:type="dxa"/>
          </w:tcPr>
          <w:p w14:paraId="69DA6484" w14:textId="77777777" w:rsidR="008F2A5B" w:rsidRDefault="008F2A5B" w:rsidP="00ED4C52">
            <w:pPr>
              <w:jc w:val="center"/>
              <w:rPr>
                <w:b/>
              </w:rPr>
            </w:pPr>
            <w:r>
              <w:rPr>
                <w:rFonts w:hint="eastAsia"/>
                <w:b/>
              </w:rPr>
              <w:t>Steps(2)</w:t>
            </w:r>
          </w:p>
        </w:tc>
        <w:tc>
          <w:tcPr>
            <w:tcW w:w="4586" w:type="dxa"/>
          </w:tcPr>
          <w:p w14:paraId="7A4F13C3" w14:textId="77777777" w:rsidR="008F2A5B" w:rsidRDefault="008F2A5B" w:rsidP="00ED4C52">
            <w:pPr>
              <w:jc w:val="center"/>
            </w:pPr>
            <w:r>
              <w:rPr>
                <w:rFonts w:hint="eastAsia"/>
              </w:rPr>
              <w:t>恢复到主界面</w:t>
            </w:r>
          </w:p>
        </w:tc>
      </w:tr>
      <w:tr w:rsidR="00ED4C52" w14:paraId="5651C0EB" w14:textId="77777777" w:rsidTr="00ED4C52">
        <w:tc>
          <w:tcPr>
            <w:tcW w:w="2093" w:type="dxa"/>
            <w:vMerge/>
          </w:tcPr>
          <w:p w14:paraId="50C4DCAD" w14:textId="77777777" w:rsidR="00ED4C52" w:rsidRPr="00ED4C52" w:rsidRDefault="00ED4C52" w:rsidP="00ED4C52">
            <w:pPr>
              <w:jc w:val="left"/>
              <w:rPr>
                <w:b/>
              </w:rPr>
            </w:pPr>
          </w:p>
        </w:tc>
        <w:tc>
          <w:tcPr>
            <w:tcW w:w="1843" w:type="dxa"/>
          </w:tcPr>
          <w:p w14:paraId="2B52B16A" w14:textId="77777777" w:rsidR="00ED4C52" w:rsidRPr="00ED4C52" w:rsidRDefault="00ED4C52" w:rsidP="00ED4C52">
            <w:pPr>
              <w:jc w:val="center"/>
              <w:rPr>
                <w:b/>
              </w:rPr>
            </w:pPr>
            <w:r w:rsidRPr="00ED4C52">
              <w:rPr>
                <w:rFonts w:hint="eastAsia"/>
                <w:b/>
              </w:rPr>
              <w:t>Test Oracle</w:t>
            </w:r>
          </w:p>
        </w:tc>
        <w:tc>
          <w:tcPr>
            <w:tcW w:w="4586" w:type="dxa"/>
          </w:tcPr>
          <w:p w14:paraId="1E6CFDCF" w14:textId="77777777" w:rsidR="00ED4C52" w:rsidRDefault="008F2A5B" w:rsidP="00ED4C52">
            <w:pPr>
              <w:jc w:val="center"/>
            </w:pPr>
            <w:r>
              <w:rPr>
                <w:rFonts w:hint="eastAsia"/>
              </w:rPr>
              <w:t>观察是否有错误报告</w:t>
            </w:r>
          </w:p>
        </w:tc>
      </w:tr>
      <w:tr w:rsidR="00ED4C52" w14:paraId="08FA3089" w14:textId="77777777" w:rsidTr="00ED4C52">
        <w:tc>
          <w:tcPr>
            <w:tcW w:w="2093" w:type="dxa"/>
            <w:vMerge w:val="restart"/>
          </w:tcPr>
          <w:p w14:paraId="1962E598"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020EB31E" w14:textId="77777777" w:rsidR="00ED4C52" w:rsidRDefault="00ED4C52" w:rsidP="00ED4C52">
            <w:pPr>
              <w:jc w:val="center"/>
            </w:pPr>
          </w:p>
        </w:tc>
      </w:tr>
      <w:tr w:rsidR="00ED4C52" w14:paraId="2037BB47" w14:textId="77777777" w:rsidTr="00ED4C52">
        <w:tc>
          <w:tcPr>
            <w:tcW w:w="2093" w:type="dxa"/>
            <w:vMerge/>
          </w:tcPr>
          <w:p w14:paraId="0124B8D0" w14:textId="77777777" w:rsidR="00ED4C52" w:rsidRPr="00ED4C52" w:rsidRDefault="00ED4C52" w:rsidP="00ED4C52">
            <w:pPr>
              <w:jc w:val="left"/>
              <w:rPr>
                <w:b/>
              </w:rPr>
            </w:pPr>
          </w:p>
        </w:tc>
        <w:tc>
          <w:tcPr>
            <w:tcW w:w="1843" w:type="dxa"/>
          </w:tcPr>
          <w:p w14:paraId="78D2C124" w14:textId="77777777" w:rsidR="00ED4C52" w:rsidRPr="00ED4C52" w:rsidRDefault="00ED4C52" w:rsidP="00ED4C52">
            <w:pPr>
              <w:jc w:val="center"/>
              <w:rPr>
                <w:b/>
              </w:rPr>
            </w:pPr>
            <w:r w:rsidRPr="00ED4C52">
              <w:rPr>
                <w:rFonts w:hint="eastAsia"/>
                <w:b/>
              </w:rPr>
              <w:t>Guard Condition</w:t>
            </w:r>
          </w:p>
        </w:tc>
        <w:tc>
          <w:tcPr>
            <w:tcW w:w="4586" w:type="dxa"/>
          </w:tcPr>
          <w:p w14:paraId="48487EDD" w14:textId="77777777" w:rsidR="00ED4C52" w:rsidRDefault="00ED4C52" w:rsidP="00ED4C52">
            <w:pPr>
              <w:jc w:val="center"/>
            </w:pPr>
          </w:p>
        </w:tc>
      </w:tr>
      <w:tr w:rsidR="00ED4C52" w14:paraId="33756ECD" w14:textId="77777777" w:rsidTr="00ED4C52">
        <w:tc>
          <w:tcPr>
            <w:tcW w:w="2093" w:type="dxa"/>
            <w:vMerge/>
          </w:tcPr>
          <w:p w14:paraId="15186837" w14:textId="77777777" w:rsidR="00ED4C52" w:rsidRPr="00ED4C52" w:rsidRDefault="00ED4C52" w:rsidP="00ED4C52">
            <w:pPr>
              <w:jc w:val="left"/>
              <w:rPr>
                <w:b/>
              </w:rPr>
            </w:pPr>
          </w:p>
        </w:tc>
        <w:tc>
          <w:tcPr>
            <w:tcW w:w="1843" w:type="dxa"/>
          </w:tcPr>
          <w:p w14:paraId="6462BC27" w14:textId="77777777" w:rsidR="00ED4C52" w:rsidRPr="00ED4C52" w:rsidRDefault="00ED4C52" w:rsidP="00ED4C52">
            <w:pPr>
              <w:jc w:val="center"/>
              <w:rPr>
                <w:b/>
              </w:rPr>
            </w:pPr>
            <w:r w:rsidRPr="00ED4C52">
              <w:rPr>
                <w:rFonts w:hint="eastAsia"/>
                <w:b/>
              </w:rPr>
              <w:t>Steps(numbered)</w:t>
            </w:r>
          </w:p>
        </w:tc>
        <w:tc>
          <w:tcPr>
            <w:tcW w:w="4586" w:type="dxa"/>
          </w:tcPr>
          <w:p w14:paraId="3AD90A85" w14:textId="77777777" w:rsidR="00ED4C52" w:rsidRDefault="00ED4C52" w:rsidP="00ED4C52">
            <w:pPr>
              <w:jc w:val="center"/>
            </w:pPr>
          </w:p>
        </w:tc>
      </w:tr>
      <w:tr w:rsidR="00ED4C52" w14:paraId="14DA3A3C" w14:textId="77777777" w:rsidTr="00ED4C52">
        <w:tc>
          <w:tcPr>
            <w:tcW w:w="2093" w:type="dxa"/>
            <w:vMerge/>
          </w:tcPr>
          <w:p w14:paraId="3B288A2F" w14:textId="77777777" w:rsidR="00ED4C52" w:rsidRPr="00ED4C52" w:rsidRDefault="00ED4C52" w:rsidP="00ED4C52">
            <w:pPr>
              <w:jc w:val="left"/>
              <w:rPr>
                <w:b/>
              </w:rPr>
            </w:pPr>
          </w:p>
        </w:tc>
        <w:tc>
          <w:tcPr>
            <w:tcW w:w="1843" w:type="dxa"/>
          </w:tcPr>
          <w:p w14:paraId="1D4A1381" w14:textId="77777777" w:rsidR="00ED4C52" w:rsidRPr="00ED4C52" w:rsidRDefault="00ED4C52" w:rsidP="00ED4C52">
            <w:pPr>
              <w:jc w:val="center"/>
              <w:rPr>
                <w:b/>
              </w:rPr>
            </w:pPr>
            <w:r w:rsidRPr="00ED4C52">
              <w:rPr>
                <w:rFonts w:hint="eastAsia"/>
                <w:b/>
              </w:rPr>
              <w:t>Test Oracle</w:t>
            </w:r>
          </w:p>
        </w:tc>
        <w:tc>
          <w:tcPr>
            <w:tcW w:w="4586" w:type="dxa"/>
          </w:tcPr>
          <w:p w14:paraId="3DDAFAF4" w14:textId="77777777" w:rsidR="00ED4C52" w:rsidRDefault="00ED4C52" w:rsidP="00ED4C52">
            <w:pPr>
              <w:jc w:val="center"/>
            </w:pPr>
          </w:p>
        </w:tc>
      </w:tr>
      <w:tr w:rsidR="00ED4C52" w14:paraId="78201BEB" w14:textId="77777777" w:rsidTr="00ED4C52">
        <w:tc>
          <w:tcPr>
            <w:tcW w:w="2093" w:type="dxa"/>
            <w:vMerge w:val="restart"/>
          </w:tcPr>
          <w:p w14:paraId="12F8D03D"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6E596FBA" w14:textId="77777777" w:rsidR="00ED4C52" w:rsidRDefault="00ED4C52" w:rsidP="00ED4C52">
            <w:pPr>
              <w:jc w:val="center"/>
            </w:pPr>
          </w:p>
        </w:tc>
      </w:tr>
      <w:tr w:rsidR="00ED4C52" w14:paraId="0209F61B" w14:textId="77777777" w:rsidTr="00ED4C52">
        <w:tc>
          <w:tcPr>
            <w:tcW w:w="2093" w:type="dxa"/>
            <w:vMerge/>
          </w:tcPr>
          <w:p w14:paraId="02DBEF33" w14:textId="77777777" w:rsidR="00ED4C52" w:rsidRPr="00ED4C52" w:rsidRDefault="00ED4C52" w:rsidP="00ED4C52">
            <w:pPr>
              <w:jc w:val="left"/>
              <w:rPr>
                <w:b/>
              </w:rPr>
            </w:pPr>
          </w:p>
        </w:tc>
        <w:tc>
          <w:tcPr>
            <w:tcW w:w="1843" w:type="dxa"/>
          </w:tcPr>
          <w:p w14:paraId="4A742F80" w14:textId="77777777" w:rsidR="00ED4C52" w:rsidRPr="00ED4C52" w:rsidRDefault="00ED4C52" w:rsidP="00ED4C52">
            <w:pPr>
              <w:jc w:val="center"/>
              <w:rPr>
                <w:b/>
              </w:rPr>
            </w:pPr>
            <w:r w:rsidRPr="00ED4C52">
              <w:rPr>
                <w:rFonts w:hint="eastAsia"/>
                <w:b/>
              </w:rPr>
              <w:t>RFS</w:t>
            </w:r>
          </w:p>
        </w:tc>
        <w:tc>
          <w:tcPr>
            <w:tcW w:w="4586" w:type="dxa"/>
          </w:tcPr>
          <w:p w14:paraId="664F0F47" w14:textId="77777777" w:rsidR="00ED4C52" w:rsidRDefault="00ED4C52" w:rsidP="00ED4C52">
            <w:pPr>
              <w:jc w:val="center"/>
            </w:pPr>
          </w:p>
        </w:tc>
      </w:tr>
      <w:tr w:rsidR="00ED4C52" w14:paraId="46D2D330" w14:textId="77777777" w:rsidTr="00ED4C52">
        <w:tc>
          <w:tcPr>
            <w:tcW w:w="2093" w:type="dxa"/>
            <w:vMerge/>
          </w:tcPr>
          <w:p w14:paraId="53331F15" w14:textId="77777777" w:rsidR="00ED4C52" w:rsidRPr="00ED4C52" w:rsidRDefault="00ED4C52" w:rsidP="00ED4C52">
            <w:pPr>
              <w:jc w:val="left"/>
              <w:rPr>
                <w:b/>
              </w:rPr>
            </w:pPr>
          </w:p>
        </w:tc>
        <w:tc>
          <w:tcPr>
            <w:tcW w:w="1843" w:type="dxa"/>
          </w:tcPr>
          <w:p w14:paraId="6B3C4816" w14:textId="77777777" w:rsidR="00ED4C52" w:rsidRPr="00ED4C52" w:rsidRDefault="00ED4C52" w:rsidP="00ED4C52">
            <w:pPr>
              <w:jc w:val="center"/>
              <w:rPr>
                <w:b/>
              </w:rPr>
            </w:pPr>
            <w:r w:rsidRPr="00ED4C52">
              <w:rPr>
                <w:rFonts w:hint="eastAsia"/>
                <w:b/>
              </w:rPr>
              <w:t>Steps(numbered)</w:t>
            </w:r>
          </w:p>
        </w:tc>
        <w:tc>
          <w:tcPr>
            <w:tcW w:w="4586" w:type="dxa"/>
          </w:tcPr>
          <w:p w14:paraId="02A67493" w14:textId="77777777" w:rsidR="00ED4C52" w:rsidRDefault="00ED4C52" w:rsidP="00ED4C52">
            <w:pPr>
              <w:jc w:val="center"/>
            </w:pPr>
          </w:p>
        </w:tc>
      </w:tr>
      <w:tr w:rsidR="00ED4C52" w14:paraId="63368A42" w14:textId="77777777" w:rsidTr="00ED4C52">
        <w:tc>
          <w:tcPr>
            <w:tcW w:w="2093" w:type="dxa"/>
            <w:vMerge/>
          </w:tcPr>
          <w:p w14:paraId="20FCC397" w14:textId="77777777" w:rsidR="00ED4C52" w:rsidRPr="00ED4C52" w:rsidRDefault="00ED4C52" w:rsidP="00ED4C52">
            <w:pPr>
              <w:jc w:val="left"/>
              <w:rPr>
                <w:b/>
              </w:rPr>
            </w:pPr>
          </w:p>
        </w:tc>
        <w:tc>
          <w:tcPr>
            <w:tcW w:w="1843" w:type="dxa"/>
          </w:tcPr>
          <w:p w14:paraId="1BE83899" w14:textId="77777777" w:rsidR="00ED4C52" w:rsidRPr="00ED4C52" w:rsidRDefault="00ED4C52" w:rsidP="00ED4C52">
            <w:pPr>
              <w:jc w:val="center"/>
              <w:rPr>
                <w:b/>
              </w:rPr>
            </w:pPr>
            <w:r w:rsidRPr="00ED4C52">
              <w:rPr>
                <w:rFonts w:hint="eastAsia"/>
                <w:b/>
              </w:rPr>
              <w:t>Test Oracle</w:t>
            </w:r>
          </w:p>
        </w:tc>
        <w:tc>
          <w:tcPr>
            <w:tcW w:w="4586" w:type="dxa"/>
          </w:tcPr>
          <w:p w14:paraId="36CFF6A9" w14:textId="77777777" w:rsidR="00ED4C52" w:rsidRDefault="00ED4C52" w:rsidP="00ED4C52">
            <w:pPr>
              <w:jc w:val="center"/>
            </w:pPr>
          </w:p>
        </w:tc>
      </w:tr>
      <w:tr w:rsidR="00ED4C52" w14:paraId="4A98C123" w14:textId="77777777" w:rsidTr="00ED4C52">
        <w:tc>
          <w:tcPr>
            <w:tcW w:w="2093" w:type="dxa"/>
            <w:vMerge w:val="restart"/>
          </w:tcPr>
          <w:p w14:paraId="3E62F026"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74A3CA67" w14:textId="77777777" w:rsidR="00ED4C52" w:rsidRDefault="00ED4C52" w:rsidP="00ED4C52">
            <w:pPr>
              <w:jc w:val="center"/>
            </w:pPr>
          </w:p>
        </w:tc>
      </w:tr>
      <w:tr w:rsidR="00ED4C52" w14:paraId="3FE1A59B" w14:textId="77777777" w:rsidTr="00ED4C52">
        <w:tc>
          <w:tcPr>
            <w:tcW w:w="2093" w:type="dxa"/>
            <w:vMerge/>
          </w:tcPr>
          <w:p w14:paraId="61362EF5" w14:textId="77777777" w:rsidR="00ED4C52" w:rsidRPr="00ED4C52" w:rsidRDefault="00ED4C52" w:rsidP="00ED4C52">
            <w:pPr>
              <w:jc w:val="left"/>
              <w:rPr>
                <w:b/>
              </w:rPr>
            </w:pPr>
          </w:p>
        </w:tc>
        <w:tc>
          <w:tcPr>
            <w:tcW w:w="1843" w:type="dxa"/>
          </w:tcPr>
          <w:p w14:paraId="76B465A3" w14:textId="77777777" w:rsidR="00ED4C52" w:rsidRPr="00ED4C52" w:rsidRDefault="00ED4C52" w:rsidP="00ED4C52">
            <w:pPr>
              <w:jc w:val="center"/>
              <w:rPr>
                <w:b/>
              </w:rPr>
            </w:pPr>
            <w:r w:rsidRPr="00ED4C52">
              <w:rPr>
                <w:rFonts w:hint="eastAsia"/>
                <w:b/>
              </w:rPr>
              <w:t>RFS</w:t>
            </w:r>
          </w:p>
        </w:tc>
        <w:tc>
          <w:tcPr>
            <w:tcW w:w="4586" w:type="dxa"/>
          </w:tcPr>
          <w:p w14:paraId="01AC08FE" w14:textId="77777777" w:rsidR="00ED4C52" w:rsidRDefault="00ED4C52" w:rsidP="00ED4C52">
            <w:pPr>
              <w:jc w:val="center"/>
            </w:pPr>
          </w:p>
        </w:tc>
      </w:tr>
      <w:tr w:rsidR="00ED4C52" w14:paraId="0A97C6A1" w14:textId="77777777" w:rsidTr="00ED4C52">
        <w:tc>
          <w:tcPr>
            <w:tcW w:w="2093" w:type="dxa"/>
            <w:vMerge/>
          </w:tcPr>
          <w:p w14:paraId="4E9B0107" w14:textId="77777777" w:rsidR="00ED4C52" w:rsidRPr="00ED4C52" w:rsidRDefault="00ED4C52" w:rsidP="00ED4C52">
            <w:pPr>
              <w:jc w:val="left"/>
              <w:rPr>
                <w:b/>
              </w:rPr>
            </w:pPr>
          </w:p>
        </w:tc>
        <w:tc>
          <w:tcPr>
            <w:tcW w:w="1843" w:type="dxa"/>
          </w:tcPr>
          <w:p w14:paraId="2B835298" w14:textId="77777777" w:rsidR="00ED4C52" w:rsidRPr="00ED4C52" w:rsidRDefault="00ED4C52" w:rsidP="00ED4C52">
            <w:pPr>
              <w:jc w:val="center"/>
              <w:rPr>
                <w:b/>
              </w:rPr>
            </w:pPr>
            <w:r w:rsidRPr="00ED4C52">
              <w:rPr>
                <w:rFonts w:hint="eastAsia"/>
                <w:b/>
              </w:rPr>
              <w:t>Steps(numbered)</w:t>
            </w:r>
          </w:p>
        </w:tc>
        <w:tc>
          <w:tcPr>
            <w:tcW w:w="4586" w:type="dxa"/>
          </w:tcPr>
          <w:p w14:paraId="68045E05" w14:textId="77777777" w:rsidR="00ED4C52" w:rsidRDefault="00ED4C52" w:rsidP="00ED4C52">
            <w:pPr>
              <w:jc w:val="center"/>
            </w:pPr>
          </w:p>
        </w:tc>
      </w:tr>
      <w:tr w:rsidR="00ED4C52" w14:paraId="45C85BE9" w14:textId="77777777" w:rsidTr="00ED4C52">
        <w:tc>
          <w:tcPr>
            <w:tcW w:w="2093" w:type="dxa"/>
            <w:vMerge/>
          </w:tcPr>
          <w:p w14:paraId="7BABB5AC" w14:textId="77777777" w:rsidR="00ED4C52" w:rsidRPr="00ED4C52" w:rsidRDefault="00ED4C52" w:rsidP="00ED4C52">
            <w:pPr>
              <w:jc w:val="left"/>
              <w:rPr>
                <w:b/>
              </w:rPr>
            </w:pPr>
          </w:p>
        </w:tc>
        <w:tc>
          <w:tcPr>
            <w:tcW w:w="1843" w:type="dxa"/>
          </w:tcPr>
          <w:p w14:paraId="0565879E" w14:textId="77777777" w:rsidR="00ED4C52" w:rsidRPr="00ED4C52" w:rsidRDefault="00ED4C52" w:rsidP="00ED4C52">
            <w:pPr>
              <w:jc w:val="center"/>
              <w:rPr>
                <w:b/>
              </w:rPr>
            </w:pPr>
            <w:r w:rsidRPr="00ED4C52">
              <w:rPr>
                <w:rFonts w:hint="eastAsia"/>
                <w:b/>
              </w:rPr>
              <w:t>Test Oracle</w:t>
            </w:r>
          </w:p>
        </w:tc>
        <w:tc>
          <w:tcPr>
            <w:tcW w:w="4586" w:type="dxa"/>
          </w:tcPr>
          <w:p w14:paraId="23105CE4" w14:textId="77777777" w:rsidR="00ED4C52" w:rsidRDefault="00ED4C52" w:rsidP="00ED4C52">
            <w:pPr>
              <w:jc w:val="center"/>
            </w:pPr>
          </w:p>
        </w:tc>
      </w:tr>
    </w:tbl>
    <w:p w14:paraId="327AE59E" w14:textId="77777777" w:rsidR="00944734" w:rsidRDefault="00806775" w:rsidP="00944734">
      <w:r>
        <w:rPr>
          <w:rFonts w:hint="eastAsia"/>
        </w:rPr>
        <w:t>[1]</w:t>
      </w:r>
      <w:r>
        <w:rPr>
          <w:rFonts w:hint="eastAsia"/>
        </w:rPr>
        <w:t>注：</w:t>
      </w:r>
      <w:r w:rsidR="00F3069A">
        <w:rPr>
          <w:rFonts w:hint="eastAsia"/>
        </w:rPr>
        <w:t>由于</w:t>
      </w:r>
      <w:proofErr w:type="spellStart"/>
      <w:r w:rsidR="00F3069A">
        <w:rPr>
          <w:rFonts w:hint="eastAsia"/>
        </w:rPr>
        <w:t>mpxj</w:t>
      </w:r>
      <w:proofErr w:type="spellEnd"/>
      <w:r w:rsidR="00F3069A">
        <w:rPr>
          <w:rFonts w:hint="eastAsia"/>
        </w:rPr>
        <w:t>这个工具本身对文件内容的格式有要求和限制，所以只能读取固定格式的</w:t>
      </w:r>
      <w:proofErr w:type="spellStart"/>
      <w:r w:rsidR="00F3069A">
        <w:rPr>
          <w:rFonts w:hint="eastAsia"/>
        </w:rPr>
        <w:t>mpp</w:t>
      </w:r>
      <w:proofErr w:type="spellEnd"/>
      <w:r w:rsidR="00F3069A">
        <w:rPr>
          <w:rFonts w:hint="eastAsia"/>
        </w:rPr>
        <w:t>文件。</w:t>
      </w:r>
    </w:p>
    <w:p w14:paraId="2FC7AE6C" w14:textId="77777777" w:rsidR="008F2A5B" w:rsidRDefault="008F2A5B" w:rsidP="00944734"/>
    <w:p w14:paraId="1A7B3EC7" w14:textId="77777777" w:rsidR="008F2A5B" w:rsidRDefault="008F2A5B" w:rsidP="00944734"/>
    <w:p w14:paraId="05240E18" w14:textId="77777777" w:rsidR="008F2A5B" w:rsidRDefault="008F2A5B" w:rsidP="00180F8C">
      <w:pPr>
        <w:jc w:val="center"/>
        <w:pPrChange w:id="53" w:author="PENGFEI ZHAN" w:date="2016-05-19T20:51:00Z">
          <w:pPr/>
        </w:pPrChange>
      </w:pPr>
      <w:r>
        <w:rPr>
          <w:rFonts w:hint="eastAsia"/>
        </w:rPr>
        <w:lastRenderedPageBreak/>
        <w:t>用例</w:t>
      </w:r>
      <w:r>
        <w:rPr>
          <w:rFonts w:hint="eastAsia"/>
        </w:rPr>
        <w:t xml:space="preserve">102 </w:t>
      </w:r>
      <w:r>
        <w:rPr>
          <w:rFonts w:hint="eastAsia"/>
        </w:rPr>
        <w:t>修改任务名称</w:t>
      </w:r>
    </w:p>
    <w:tbl>
      <w:tblPr>
        <w:tblStyle w:val="a9"/>
        <w:tblW w:w="0" w:type="auto"/>
        <w:tblLook w:val="04A0" w:firstRow="1" w:lastRow="0" w:firstColumn="1" w:lastColumn="0" w:noHBand="0" w:noVBand="1"/>
      </w:tblPr>
      <w:tblGrid>
        <w:gridCol w:w="2093"/>
        <w:gridCol w:w="1843"/>
        <w:gridCol w:w="4586"/>
      </w:tblGrid>
      <w:tr w:rsidR="00ED4C52" w14:paraId="77540E28" w14:textId="77777777" w:rsidTr="00ED4C52">
        <w:tc>
          <w:tcPr>
            <w:tcW w:w="8522" w:type="dxa"/>
            <w:gridSpan w:val="3"/>
          </w:tcPr>
          <w:p w14:paraId="533D723A" w14:textId="77777777" w:rsidR="00ED4C52" w:rsidRDefault="00ED4C52" w:rsidP="00ED4C52">
            <w:pPr>
              <w:jc w:val="center"/>
            </w:pPr>
            <w:r>
              <w:rPr>
                <w:rFonts w:hint="eastAsia"/>
              </w:rPr>
              <w:t>Test Case Specification</w:t>
            </w:r>
          </w:p>
        </w:tc>
      </w:tr>
      <w:tr w:rsidR="00ED4C52" w14:paraId="61AA806D" w14:textId="77777777" w:rsidTr="00ED4C52">
        <w:tc>
          <w:tcPr>
            <w:tcW w:w="2093" w:type="dxa"/>
          </w:tcPr>
          <w:p w14:paraId="6EB014BB" w14:textId="77777777" w:rsidR="00ED4C52" w:rsidRPr="00ED4C52" w:rsidRDefault="00ED4C52" w:rsidP="00ED4C52">
            <w:pPr>
              <w:jc w:val="left"/>
              <w:rPr>
                <w:b/>
              </w:rPr>
            </w:pPr>
            <w:r w:rsidRPr="00ED4C52">
              <w:rPr>
                <w:rFonts w:hint="eastAsia"/>
                <w:b/>
              </w:rPr>
              <w:t>Name</w:t>
            </w:r>
          </w:p>
        </w:tc>
        <w:tc>
          <w:tcPr>
            <w:tcW w:w="6429" w:type="dxa"/>
            <w:gridSpan w:val="2"/>
          </w:tcPr>
          <w:p w14:paraId="7418420A" w14:textId="77777777" w:rsidR="00ED4C52" w:rsidRDefault="008F2A5B" w:rsidP="00ED4C52">
            <w:pPr>
              <w:jc w:val="center"/>
            </w:pPr>
            <w:r>
              <w:rPr>
                <w:rFonts w:hint="eastAsia"/>
              </w:rPr>
              <w:t>修改任务名称</w:t>
            </w:r>
          </w:p>
        </w:tc>
      </w:tr>
      <w:tr w:rsidR="00ED4C52" w14:paraId="7194C883" w14:textId="77777777" w:rsidTr="00ED4C52">
        <w:tc>
          <w:tcPr>
            <w:tcW w:w="2093" w:type="dxa"/>
          </w:tcPr>
          <w:p w14:paraId="650DCD1B" w14:textId="77777777" w:rsidR="00ED4C52" w:rsidRPr="00ED4C52" w:rsidRDefault="00ED4C52" w:rsidP="00ED4C52">
            <w:pPr>
              <w:jc w:val="left"/>
              <w:rPr>
                <w:b/>
              </w:rPr>
            </w:pPr>
            <w:r w:rsidRPr="00ED4C52">
              <w:rPr>
                <w:rFonts w:hint="eastAsia"/>
                <w:b/>
              </w:rPr>
              <w:t>Brief Description</w:t>
            </w:r>
          </w:p>
        </w:tc>
        <w:tc>
          <w:tcPr>
            <w:tcW w:w="6429" w:type="dxa"/>
            <w:gridSpan w:val="2"/>
          </w:tcPr>
          <w:p w14:paraId="5D827A25" w14:textId="77777777" w:rsidR="00ED4C52" w:rsidRDefault="00ED4C52" w:rsidP="00ED4C52">
            <w:pPr>
              <w:jc w:val="center"/>
            </w:pPr>
            <w:r>
              <w:rPr>
                <w:rFonts w:hint="eastAsia"/>
              </w:rPr>
              <w:t>测试人员</w:t>
            </w:r>
            <w:r w:rsidR="008F2A5B">
              <w:rPr>
                <w:rFonts w:hint="eastAsia"/>
              </w:rPr>
              <w:t>修改</w:t>
            </w:r>
            <w:proofErr w:type="spellStart"/>
            <w:r>
              <w:rPr>
                <w:rFonts w:hint="eastAsia"/>
              </w:rPr>
              <w:t>mpp</w:t>
            </w:r>
            <w:proofErr w:type="spellEnd"/>
            <w:r w:rsidR="008F2A5B">
              <w:rPr>
                <w:rFonts w:hint="eastAsia"/>
              </w:rPr>
              <w:t>中任务名称</w:t>
            </w:r>
          </w:p>
        </w:tc>
      </w:tr>
      <w:tr w:rsidR="00ED4C52" w14:paraId="72004737" w14:textId="77777777" w:rsidTr="00ED4C52">
        <w:tc>
          <w:tcPr>
            <w:tcW w:w="2093" w:type="dxa"/>
          </w:tcPr>
          <w:p w14:paraId="73DD3915"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08E3BF43" w14:textId="77777777" w:rsidR="00ED4C52" w:rsidRDefault="00ED4C52" w:rsidP="00ED4C52">
            <w:pPr>
              <w:jc w:val="center"/>
            </w:pPr>
            <w:r>
              <w:rPr>
                <w:rFonts w:hint="eastAsia"/>
              </w:rPr>
              <w:t>打开</w:t>
            </w:r>
            <w:r>
              <w:rPr>
                <w:rFonts w:hint="eastAsia"/>
              </w:rPr>
              <w:t>mini project</w:t>
            </w:r>
            <w:r>
              <w:rPr>
                <w:rFonts w:hint="eastAsia"/>
              </w:rPr>
              <w:t>程序</w:t>
            </w:r>
          </w:p>
          <w:p w14:paraId="242D1EB8" w14:textId="77777777" w:rsidR="008F2A5B" w:rsidRDefault="008F2A5B" w:rsidP="00ED4C52">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p>
        </w:tc>
      </w:tr>
      <w:tr w:rsidR="00ED4C52" w14:paraId="326B81DE" w14:textId="77777777" w:rsidTr="00ED4C52">
        <w:tc>
          <w:tcPr>
            <w:tcW w:w="2093" w:type="dxa"/>
          </w:tcPr>
          <w:p w14:paraId="0FB90909" w14:textId="77777777" w:rsidR="00ED4C52" w:rsidRPr="00ED4C52" w:rsidRDefault="00ED4C52" w:rsidP="00ED4C52">
            <w:pPr>
              <w:jc w:val="left"/>
              <w:rPr>
                <w:b/>
              </w:rPr>
            </w:pPr>
            <w:r w:rsidRPr="00ED4C52">
              <w:rPr>
                <w:rFonts w:hint="eastAsia"/>
                <w:b/>
              </w:rPr>
              <w:t>Tester</w:t>
            </w:r>
          </w:p>
        </w:tc>
        <w:tc>
          <w:tcPr>
            <w:tcW w:w="6429" w:type="dxa"/>
            <w:gridSpan w:val="2"/>
          </w:tcPr>
          <w:p w14:paraId="489C6214" w14:textId="77777777" w:rsidR="00ED4C52" w:rsidRDefault="00ED4C52" w:rsidP="00ED4C52">
            <w:pPr>
              <w:jc w:val="center"/>
            </w:pPr>
            <w:r>
              <w:rPr>
                <w:rFonts w:hint="eastAsia"/>
              </w:rPr>
              <w:t>测试人员</w:t>
            </w:r>
          </w:p>
        </w:tc>
      </w:tr>
      <w:tr w:rsidR="00ED4C52" w14:paraId="712E4B12" w14:textId="77777777" w:rsidTr="00ED4C52">
        <w:tc>
          <w:tcPr>
            <w:tcW w:w="2093" w:type="dxa"/>
          </w:tcPr>
          <w:p w14:paraId="6161EB00" w14:textId="77777777" w:rsidR="00ED4C52" w:rsidRPr="00ED4C52" w:rsidRDefault="00ED4C52" w:rsidP="00ED4C52">
            <w:pPr>
              <w:jc w:val="left"/>
              <w:rPr>
                <w:b/>
              </w:rPr>
            </w:pPr>
            <w:r w:rsidRPr="00ED4C52">
              <w:rPr>
                <w:rFonts w:hint="eastAsia"/>
                <w:b/>
              </w:rPr>
              <w:t>Dependency</w:t>
            </w:r>
          </w:p>
        </w:tc>
        <w:tc>
          <w:tcPr>
            <w:tcW w:w="6429" w:type="dxa"/>
            <w:gridSpan w:val="2"/>
          </w:tcPr>
          <w:p w14:paraId="0481588A" w14:textId="77777777" w:rsidR="00ED4C52" w:rsidRDefault="00ED4C52" w:rsidP="00ED4C52">
            <w:pPr>
              <w:jc w:val="center"/>
            </w:pPr>
            <w:r>
              <w:rPr>
                <w:rFonts w:hint="eastAsia"/>
              </w:rPr>
              <w:t>无</w:t>
            </w:r>
          </w:p>
        </w:tc>
      </w:tr>
      <w:tr w:rsidR="00ED4C52" w14:paraId="6DD6144F" w14:textId="77777777" w:rsidTr="00ED4C52">
        <w:tc>
          <w:tcPr>
            <w:tcW w:w="2093" w:type="dxa"/>
            <w:vMerge w:val="restart"/>
          </w:tcPr>
          <w:p w14:paraId="1802E070" w14:textId="77777777" w:rsidR="00ED4C52" w:rsidRPr="00ED4C52" w:rsidRDefault="00ED4C52" w:rsidP="00ED4C52">
            <w:pPr>
              <w:jc w:val="left"/>
              <w:rPr>
                <w:b/>
              </w:rPr>
            </w:pPr>
            <w:r w:rsidRPr="00ED4C52">
              <w:rPr>
                <w:rFonts w:hint="eastAsia"/>
                <w:b/>
              </w:rPr>
              <w:t>Test Setup</w:t>
            </w:r>
          </w:p>
        </w:tc>
        <w:tc>
          <w:tcPr>
            <w:tcW w:w="6429" w:type="dxa"/>
            <w:gridSpan w:val="2"/>
          </w:tcPr>
          <w:p w14:paraId="4168D592" w14:textId="77777777" w:rsidR="00ED4C52" w:rsidRDefault="00ED4C52" w:rsidP="00ED4C52">
            <w:pPr>
              <w:jc w:val="center"/>
            </w:pPr>
            <w:r>
              <w:rPr>
                <w:rFonts w:hint="eastAsia"/>
              </w:rPr>
              <w:t>无</w:t>
            </w:r>
          </w:p>
        </w:tc>
      </w:tr>
      <w:tr w:rsidR="00ED4C52" w14:paraId="46CA0A03" w14:textId="77777777" w:rsidTr="00ED4C52">
        <w:tc>
          <w:tcPr>
            <w:tcW w:w="2093" w:type="dxa"/>
            <w:vMerge/>
          </w:tcPr>
          <w:p w14:paraId="48D60579" w14:textId="77777777" w:rsidR="00ED4C52" w:rsidRPr="00ED4C52" w:rsidRDefault="00ED4C52" w:rsidP="00ED4C52">
            <w:pPr>
              <w:jc w:val="left"/>
              <w:rPr>
                <w:b/>
              </w:rPr>
            </w:pPr>
          </w:p>
        </w:tc>
        <w:tc>
          <w:tcPr>
            <w:tcW w:w="1843" w:type="dxa"/>
          </w:tcPr>
          <w:p w14:paraId="559CC6A7" w14:textId="77777777" w:rsidR="00ED4C52" w:rsidRPr="00ED4C52" w:rsidRDefault="00ED4C52" w:rsidP="00ED4C52">
            <w:pPr>
              <w:jc w:val="center"/>
              <w:rPr>
                <w:b/>
              </w:rPr>
            </w:pPr>
            <w:r w:rsidRPr="00ED4C52">
              <w:rPr>
                <w:rFonts w:hint="eastAsia"/>
                <w:b/>
              </w:rPr>
              <w:t>Name</w:t>
            </w:r>
          </w:p>
        </w:tc>
        <w:tc>
          <w:tcPr>
            <w:tcW w:w="4586" w:type="dxa"/>
          </w:tcPr>
          <w:p w14:paraId="7A7DCA62" w14:textId="77777777" w:rsidR="00ED4C52" w:rsidRDefault="00ED4C52" w:rsidP="00ED4C52">
            <w:pPr>
              <w:jc w:val="center"/>
            </w:pPr>
          </w:p>
        </w:tc>
      </w:tr>
      <w:tr w:rsidR="00ED4C52" w14:paraId="7B2B8BB4" w14:textId="77777777" w:rsidTr="00ED4C52">
        <w:tc>
          <w:tcPr>
            <w:tcW w:w="2093" w:type="dxa"/>
            <w:vMerge/>
          </w:tcPr>
          <w:p w14:paraId="4FEEEB08" w14:textId="77777777" w:rsidR="00ED4C52" w:rsidRPr="00ED4C52" w:rsidRDefault="00ED4C52" w:rsidP="00ED4C52">
            <w:pPr>
              <w:jc w:val="left"/>
              <w:rPr>
                <w:b/>
              </w:rPr>
            </w:pPr>
          </w:p>
        </w:tc>
        <w:tc>
          <w:tcPr>
            <w:tcW w:w="1843" w:type="dxa"/>
          </w:tcPr>
          <w:p w14:paraId="1BBB78DC" w14:textId="77777777" w:rsidR="00ED4C52" w:rsidRPr="00ED4C52" w:rsidRDefault="00ED4C52" w:rsidP="00ED4C52">
            <w:pPr>
              <w:jc w:val="center"/>
              <w:rPr>
                <w:b/>
              </w:rPr>
            </w:pPr>
            <w:r w:rsidRPr="00ED4C52">
              <w:rPr>
                <w:rFonts w:hint="eastAsia"/>
                <w:b/>
              </w:rPr>
              <w:t>Brief Description</w:t>
            </w:r>
          </w:p>
        </w:tc>
        <w:tc>
          <w:tcPr>
            <w:tcW w:w="4586" w:type="dxa"/>
          </w:tcPr>
          <w:p w14:paraId="0218596E" w14:textId="77777777" w:rsidR="00ED4C52" w:rsidRDefault="00ED4C52" w:rsidP="00ED4C52">
            <w:pPr>
              <w:jc w:val="center"/>
            </w:pPr>
          </w:p>
        </w:tc>
      </w:tr>
      <w:tr w:rsidR="00ED4C52" w14:paraId="3887155D" w14:textId="77777777" w:rsidTr="00ED4C52">
        <w:tc>
          <w:tcPr>
            <w:tcW w:w="2093" w:type="dxa"/>
            <w:vMerge w:val="restart"/>
          </w:tcPr>
          <w:p w14:paraId="509B61D1"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74046F35" w14:textId="77777777" w:rsidR="00ED4C52" w:rsidRPr="00ED4C52" w:rsidRDefault="00ED4C52" w:rsidP="00ED4C52">
            <w:pPr>
              <w:jc w:val="center"/>
              <w:rPr>
                <w:b/>
              </w:rPr>
            </w:pPr>
            <w:r w:rsidRPr="00ED4C52">
              <w:rPr>
                <w:rFonts w:hint="eastAsia"/>
                <w:b/>
              </w:rPr>
              <w:t>Steps(numbered)</w:t>
            </w:r>
          </w:p>
        </w:tc>
        <w:tc>
          <w:tcPr>
            <w:tcW w:w="4586" w:type="dxa"/>
          </w:tcPr>
          <w:p w14:paraId="692B2DC0" w14:textId="77777777" w:rsidR="00ED4C52" w:rsidRDefault="00ED4C52" w:rsidP="00ED4C52">
            <w:pPr>
              <w:jc w:val="center"/>
            </w:pPr>
          </w:p>
        </w:tc>
      </w:tr>
      <w:tr w:rsidR="00ED4C52" w14:paraId="0C2D10AC" w14:textId="77777777" w:rsidTr="00ED4C52">
        <w:tc>
          <w:tcPr>
            <w:tcW w:w="2093" w:type="dxa"/>
            <w:vMerge/>
          </w:tcPr>
          <w:p w14:paraId="314B58DE" w14:textId="77777777" w:rsidR="00ED4C52" w:rsidRPr="00ED4C52" w:rsidRDefault="00ED4C52" w:rsidP="00ED4C52">
            <w:pPr>
              <w:jc w:val="left"/>
              <w:rPr>
                <w:b/>
              </w:rPr>
            </w:pPr>
          </w:p>
        </w:tc>
        <w:tc>
          <w:tcPr>
            <w:tcW w:w="1843" w:type="dxa"/>
          </w:tcPr>
          <w:p w14:paraId="329D0C73" w14:textId="77777777" w:rsidR="00ED4C52" w:rsidRPr="00ED4C52" w:rsidRDefault="00ED4C52" w:rsidP="00ED4C52">
            <w:pPr>
              <w:jc w:val="center"/>
              <w:rPr>
                <w:b/>
              </w:rPr>
            </w:pPr>
            <w:r w:rsidRPr="00ED4C52">
              <w:rPr>
                <w:rFonts w:hint="eastAsia"/>
                <w:b/>
              </w:rPr>
              <w:t>Test Oracle</w:t>
            </w:r>
          </w:p>
        </w:tc>
        <w:tc>
          <w:tcPr>
            <w:tcW w:w="4586" w:type="dxa"/>
          </w:tcPr>
          <w:p w14:paraId="4DF35C69" w14:textId="77777777" w:rsidR="00ED4C52" w:rsidRDefault="00ED4C52" w:rsidP="00ED4C52">
            <w:pPr>
              <w:jc w:val="center"/>
            </w:pPr>
          </w:p>
        </w:tc>
      </w:tr>
      <w:tr w:rsidR="00ED4C52" w14:paraId="35BC8D44" w14:textId="77777777" w:rsidTr="00ED4C52">
        <w:tc>
          <w:tcPr>
            <w:tcW w:w="2093" w:type="dxa"/>
            <w:vMerge w:val="restart"/>
          </w:tcPr>
          <w:p w14:paraId="37E558DF"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748F3A4D" w14:textId="77777777" w:rsidR="00ED4C52" w:rsidRDefault="00ED4C52" w:rsidP="00ED4C52">
            <w:pPr>
              <w:jc w:val="center"/>
            </w:pPr>
            <w:r>
              <w:rPr>
                <w:rFonts w:hint="eastAsia"/>
              </w:rPr>
              <w:t>测试人员成功</w:t>
            </w:r>
            <w:r w:rsidR="008F2A5B">
              <w:rPr>
                <w:rFonts w:hint="eastAsia"/>
              </w:rPr>
              <w:t>修改</w:t>
            </w:r>
            <w:r>
              <w:rPr>
                <w:rFonts w:hint="eastAsia"/>
              </w:rPr>
              <w:t>*.</w:t>
            </w:r>
            <w:proofErr w:type="spellStart"/>
            <w:r>
              <w:rPr>
                <w:rFonts w:hint="eastAsia"/>
              </w:rPr>
              <w:t>mpp</w:t>
            </w:r>
            <w:proofErr w:type="spellEnd"/>
            <w:r w:rsidR="008F2A5B">
              <w:rPr>
                <w:rFonts w:hint="eastAsia"/>
              </w:rPr>
              <w:t>中任务名称</w:t>
            </w:r>
          </w:p>
        </w:tc>
      </w:tr>
      <w:tr w:rsidR="008F2A5B" w14:paraId="0F3E8016" w14:textId="77777777" w:rsidTr="00ED4C52">
        <w:tc>
          <w:tcPr>
            <w:tcW w:w="2093" w:type="dxa"/>
            <w:vMerge/>
          </w:tcPr>
          <w:p w14:paraId="1D8435C2" w14:textId="77777777" w:rsidR="008F2A5B" w:rsidRPr="00ED4C52" w:rsidRDefault="008F2A5B" w:rsidP="00ED4C52">
            <w:pPr>
              <w:jc w:val="left"/>
              <w:rPr>
                <w:b/>
              </w:rPr>
            </w:pPr>
          </w:p>
        </w:tc>
        <w:tc>
          <w:tcPr>
            <w:tcW w:w="1843" w:type="dxa"/>
          </w:tcPr>
          <w:p w14:paraId="740F14F6" w14:textId="77777777" w:rsidR="008F2A5B" w:rsidRPr="00ED4C52" w:rsidRDefault="008F2A5B" w:rsidP="008F2A5B">
            <w:pPr>
              <w:jc w:val="center"/>
              <w:rPr>
                <w:b/>
              </w:rPr>
            </w:pPr>
            <w:r w:rsidRPr="00ED4C52">
              <w:rPr>
                <w:rFonts w:hint="eastAsia"/>
                <w:b/>
              </w:rPr>
              <w:t>Steps(</w:t>
            </w:r>
            <w:r>
              <w:rPr>
                <w:rFonts w:hint="eastAsia"/>
                <w:b/>
              </w:rPr>
              <w:t>1</w:t>
            </w:r>
            <w:r w:rsidRPr="00ED4C52">
              <w:rPr>
                <w:rFonts w:hint="eastAsia"/>
                <w:b/>
              </w:rPr>
              <w:t>)</w:t>
            </w:r>
          </w:p>
        </w:tc>
        <w:tc>
          <w:tcPr>
            <w:tcW w:w="4586" w:type="dxa"/>
          </w:tcPr>
          <w:p w14:paraId="01A41822" w14:textId="77777777" w:rsidR="008F2A5B" w:rsidRDefault="008F2A5B" w:rsidP="000A18C9">
            <w:pPr>
              <w:rPr>
                <w:szCs w:val="21"/>
              </w:rPr>
            </w:pPr>
            <w:r>
              <w:rPr>
                <w:szCs w:val="21"/>
              </w:rPr>
              <w:t>双击</w:t>
            </w:r>
            <w:r>
              <w:rPr>
                <w:rFonts w:hint="eastAsia"/>
                <w:szCs w:val="21"/>
              </w:rPr>
              <w:t>想要修改的</w:t>
            </w:r>
            <w:r>
              <w:rPr>
                <w:szCs w:val="21"/>
              </w:rPr>
              <w:t>任务名称</w:t>
            </w:r>
            <w:r>
              <w:rPr>
                <w:rFonts w:hint="eastAsia"/>
                <w:szCs w:val="21"/>
              </w:rPr>
              <w:t>所在</w:t>
            </w:r>
            <w:r>
              <w:rPr>
                <w:szCs w:val="21"/>
              </w:rPr>
              <w:t>的单元格</w:t>
            </w:r>
          </w:p>
        </w:tc>
      </w:tr>
      <w:tr w:rsidR="008F2A5B" w14:paraId="51BAF859" w14:textId="77777777" w:rsidTr="00ED4C52">
        <w:tc>
          <w:tcPr>
            <w:tcW w:w="2093" w:type="dxa"/>
            <w:vMerge/>
          </w:tcPr>
          <w:p w14:paraId="6BC47427" w14:textId="77777777" w:rsidR="008F2A5B" w:rsidRPr="00ED4C52" w:rsidRDefault="008F2A5B" w:rsidP="00ED4C52">
            <w:pPr>
              <w:jc w:val="left"/>
              <w:rPr>
                <w:b/>
              </w:rPr>
            </w:pPr>
          </w:p>
        </w:tc>
        <w:tc>
          <w:tcPr>
            <w:tcW w:w="1843" w:type="dxa"/>
          </w:tcPr>
          <w:p w14:paraId="6AA8EF4B" w14:textId="77777777" w:rsidR="008F2A5B" w:rsidRPr="00ED4C52" w:rsidRDefault="008F2A5B" w:rsidP="008F2A5B">
            <w:pPr>
              <w:jc w:val="center"/>
              <w:rPr>
                <w:b/>
              </w:rPr>
            </w:pPr>
            <w:r>
              <w:rPr>
                <w:rFonts w:hint="eastAsia"/>
                <w:b/>
              </w:rPr>
              <w:t>Steps(2)</w:t>
            </w:r>
          </w:p>
        </w:tc>
        <w:tc>
          <w:tcPr>
            <w:tcW w:w="4586" w:type="dxa"/>
          </w:tcPr>
          <w:p w14:paraId="6DF100DC" w14:textId="77777777" w:rsidR="008F2A5B" w:rsidRDefault="008F2A5B" w:rsidP="00ED4C52">
            <w:pPr>
              <w:jc w:val="center"/>
            </w:pPr>
            <w:r>
              <w:rPr>
                <w:rFonts w:hint="eastAsia"/>
              </w:rPr>
              <w:t>修改任务名称</w:t>
            </w:r>
          </w:p>
        </w:tc>
      </w:tr>
      <w:tr w:rsidR="008F2A5B" w14:paraId="4248E756" w14:textId="77777777" w:rsidTr="00ED4C52">
        <w:tc>
          <w:tcPr>
            <w:tcW w:w="2093" w:type="dxa"/>
            <w:vMerge/>
          </w:tcPr>
          <w:p w14:paraId="0CD65510" w14:textId="77777777" w:rsidR="008F2A5B" w:rsidRPr="00ED4C52" w:rsidRDefault="008F2A5B" w:rsidP="00ED4C52">
            <w:pPr>
              <w:jc w:val="left"/>
              <w:rPr>
                <w:b/>
              </w:rPr>
            </w:pPr>
          </w:p>
        </w:tc>
        <w:tc>
          <w:tcPr>
            <w:tcW w:w="1843" w:type="dxa"/>
          </w:tcPr>
          <w:p w14:paraId="1589FB6A" w14:textId="77777777" w:rsidR="008F2A5B" w:rsidRPr="00ED4C52" w:rsidRDefault="008F2A5B" w:rsidP="00ED4C52">
            <w:pPr>
              <w:jc w:val="center"/>
              <w:rPr>
                <w:b/>
              </w:rPr>
            </w:pPr>
            <w:r w:rsidRPr="00ED4C52">
              <w:rPr>
                <w:rFonts w:hint="eastAsia"/>
                <w:b/>
              </w:rPr>
              <w:t>Test Oracle</w:t>
            </w:r>
          </w:p>
        </w:tc>
        <w:tc>
          <w:tcPr>
            <w:tcW w:w="4586" w:type="dxa"/>
          </w:tcPr>
          <w:p w14:paraId="697ED89D" w14:textId="77777777" w:rsidR="008F2A5B" w:rsidRDefault="008F2A5B" w:rsidP="00ED4C52">
            <w:pPr>
              <w:jc w:val="center"/>
            </w:pPr>
            <w:r>
              <w:rPr>
                <w:rFonts w:hint="eastAsia"/>
              </w:rPr>
              <w:t>观察到任务名称被修改</w:t>
            </w:r>
          </w:p>
        </w:tc>
      </w:tr>
      <w:tr w:rsidR="008F2A5B" w14:paraId="4830EF1C" w14:textId="77777777" w:rsidTr="00ED4C52">
        <w:tc>
          <w:tcPr>
            <w:tcW w:w="2093" w:type="dxa"/>
            <w:vMerge w:val="restart"/>
          </w:tcPr>
          <w:p w14:paraId="01DFA217" w14:textId="77777777" w:rsidR="008F2A5B" w:rsidRPr="00ED4C52" w:rsidRDefault="008F2A5B" w:rsidP="00ED4C52">
            <w:pPr>
              <w:jc w:val="left"/>
              <w:rPr>
                <w:b/>
              </w:rPr>
            </w:pPr>
            <w:r w:rsidRPr="00ED4C52">
              <w:rPr>
                <w:rFonts w:hint="eastAsia"/>
                <w:b/>
              </w:rPr>
              <w:t>Specific Alternative Flows(Test Sequence)</w:t>
            </w:r>
          </w:p>
        </w:tc>
        <w:tc>
          <w:tcPr>
            <w:tcW w:w="6429" w:type="dxa"/>
            <w:gridSpan w:val="2"/>
          </w:tcPr>
          <w:p w14:paraId="7B5A09A5" w14:textId="77777777" w:rsidR="008F2A5B" w:rsidRDefault="008F2A5B" w:rsidP="00ED4C52">
            <w:pPr>
              <w:jc w:val="center"/>
            </w:pPr>
          </w:p>
        </w:tc>
      </w:tr>
      <w:tr w:rsidR="008F2A5B" w14:paraId="202CA431" w14:textId="77777777" w:rsidTr="00ED4C52">
        <w:tc>
          <w:tcPr>
            <w:tcW w:w="2093" w:type="dxa"/>
            <w:vMerge/>
          </w:tcPr>
          <w:p w14:paraId="1851F2CB" w14:textId="77777777" w:rsidR="008F2A5B" w:rsidRPr="00ED4C52" w:rsidRDefault="008F2A5B" w:rsidP="00ED4C52">
            <w:pPr>
              <w:jc w:val="left"/>
              <w:rPr>
                <w:b/>
              </w:rPr>
            </w:pPr>
          </w:p>
        </w:tc>
        <w:tc>
          <w:tcPr>
            <w:tcW w:w="1843" w:type="dxa"/>
          </w:tcPr>
          <w:p w14:paraId="1ADC259F" w14:textId="77777777" w:rsidR="008F2A5B" w:rsidRPr="00ED4C52" w:rsidRDefault="008F2A5B" w:rsidP="00ED4C52">
            <w:pPr>
              <w:jc w:val="center"/>
              <w:rPr>
                <w:b/>
              </w:rPr>
            </w:pPr>
            <w:r w:rsidRPr="00ED4C52">
              <w:rPr>
                <w:rFonts w:hint="eastAsia"/>
                <w:b/>
              </w:rPr>
              <w:t>RFS</w:t>
            </w:r>
          </w:p>
        </w:tc>
        <w:tc>
          <w:tcPr>
            <w:tcW w:w="4586" w:type="dxa"/>
          </w:tcPr>
          <w:p w14:paraId="0A9C105E" w14:textId="77777777" w:rsidR="008F2A5B" w:rsidRDefault="008F2A5B" w:rsidP="00ED4C52">
            <w:pPr>
              <w:jc w:val="center"/>
            </w:pPr>
          </w:p>
        </w:tc>
      </w:tr>
      <w:tr w:rsidR="008F2A5B" w14:paraId="01297919" w14:textId="77777777" w:rsidTr="00ED4C52">
        <w:tc>
          <w:tcPr>
            <w:tcW w:w="2093" w:type="dxa"/>
            <w:vMerge/>
          </w:tcPr>
          <w:p w14:paraId="6BA3AE8F" w14:textId="77777777" w:rsidR="008F2A5B" w:rsidRPr="00ED4C52" w:rsidRDefault="008F2A5B" w:rsidP="00ED4C52">
            <w:pPr>
              <w:jc w:val="left"/>
              <w:rPr>
                <w:b/>
              </w:rPr>
            </w:pPr>
          </w:p>
        </w:tc>
        <w:tc>
          <w:tcPr>
            <w:tcW w:w="1843" w:type="dxa"/>
          </w:tcPr>
          <w:p w14:paraId="016C9E16" w14:textId="77777777" w:rsidR="008F2A5B" w:rsidRPr="00ED4C52" w:rsidRDefault="008F2A5B" w:rsidP="00ED4C52">
            <w:pPr>
              <w:jc w:val="center"/>
              <w:rPr>
                <w:b/>
              </w:rPr>
            </w:pPr>
            <w:r w:rsidRPr="00ED4C52">
              <w:rPr>
                <w:rFonts w:hint="eastAsia"/>
                <w:b/>
              </w:rPr>
              <w:t>Steps(numbered)</w:t>
            </w:r>
          </w:p>
        </w:tc>
        <w:tc>
          <w:tcPr>
            <w:tcW w:w="4586" w:type="dxa"/>
          </w:tcPr>
          <w:p w14:paraId="3EF96877" w14:textId="77777777" w:rsidR="008F2A5B" w:rsidRDefault="008F2A5B" w:rsidP="00ED4C52">
            <w:pPr>
              <w:jc w:val="center"/>
            </w:pPr>
          </w:p>
        </w:tc>
      </w:tr>
      <w:tr w:rsidR="008F2A5B" w14:paraId="0AA2A488" w14:textId="77777777" w:rsidTr="00ED4C52">
        <w:tc>
          <w:tcPr>
            <w:tcW w:w="2093" w:type="dxa"/>
            <w:vMerge/>
          </w:tcPr>
          <w:p w14:paraId="2F17672F" w14:textId="77777777" w:rsidR="008F2A5B" w:rsidRPr="00ED4C52" w:rsidRDefault="008F2A5B" w:rsidP="00ED4C52">
            <w:pPr>
              <w:jc w:val="left"/>
              <w:rPr>
                <w:b/>
              </w:rPr>
            </w:pPr>
          </w:p>
        </w:tc>
        <w:tc>
          <w:tcPr>
            <w:tcW w:w="1843" w:type="dxa"/>
          </w:tcPr>
          <w:p w14:paraId="2FDE4B45" w14:textId="77777777" w:rsidR="008F2A5B" w:rsidRPr="00ED4C52" w:rsidRDefault="008F2A5B" w:rsidP="00ED4C52">
            <w:pPr>
              <w:jc w:val="center"/>
              <w:rPr>
                <w:b/>
              </w:rPr>
            </w:pPr>
            <w:r w:rsidRPr="00ED4C52">
              <w:rPr>
                <w:rFonts w:hint="eastAsia"/>
                <w:b/>
              </w:rPr>
              <w:t>Test Oracle</w:t>
            </w:r>
          </w:p>
        </w:tc>
        <w:tc>
          <w:tcPr>
            <w:tcW w:w="4586" w:type="dxa"/>
          </w:tcPr>
          <w:p w14:paraId="7DFA6932" w14:textId="77777777" w:rsidR="008F2A5B" w:rsidRDefault="008F2A5B" w:rsidP="00ED4C52">
            <w:pPr>
              <w:jc w:val="center"/>
            </w:pPr>
          </w:p>
        </w:tc>
      </w:tr>
      <w:tr w:rsidR="008F2A5B" w14:paraId="41FE566A" w14:textId="77777777" w:rsidTr="00ED4C52">
        <w:tc>
          <w:tcPr>
            <w:tcW w:w="2093" w:type="dxa"/>
            <w:vMerge w:val="restart"/>
          </w:tcPr>
          <w:p w14:paraId="1C8EACEE" w14:textId="77777777" w:rsidR="008F2A5B" w:rsidRPr="00ED4C52" w:rsidRDefault="008F2A5B" w:rsidP="00ED4C52">
            <w:pPr>
              <w:jc w:val="left"/>
              <w:rPr>
                <w:b/>
              </w:rPr>
            </w:pPr>
            <w:r w:rsidRPr="00ED4C52">
              <w:rPr>
                <w:rFonts w:hint="eastAsia"/>
                <w:b/>
              </w:rPr>
              <w:t>Global Alternative Flows(Test Sequence)</w:t>
            </w:r>
          </w:p>
        </w:tc>
        <w:tc>
          <w:tcPr>
            <w:tcW w:w="6429" w:type="dxa"/>
            <w:gridSpan w:val="2"/>
          </w:tcPr>
          <w:p w14:paraId="288CF0CB" w14:textId="77777777" w:rsidR="008F2A5B" w:rsidRDefault="008F2A5B" w:rsidP="00ED4C52">
            <w:pPr>
              <w:jc w:val="center"/>
            </w:pPr>
          </w:p>
        </w:tc>
      </w:tr>
      <w:tr w:rsidR="008F2A5B" w14:paraId="2AC3AEA8" w14:textId="77777777" w:rsidTr="00ED4C52">
        <w:tc>
          <w:tcPr>
            <w:tcW w:w="2093" w:type="dxa"/>
            <w:vMerge/>
          </w:tcPr>
          <w:p w14:paraId="554602F6" w14:textId="77777777" w:rsidR="008F2A5B" w:rsidRPr="00ED4C52" w:rsidRDefault="008F2A5B" w:rsidP="00ED4C52">
            <w:pPr>
              <w:jc w:val="left"/>
              <w:rPr>
                <w:b/>
              </w:rPr>
            </w:pPr>
          </w:p>
        </w:tc>
        <w:tc>
          <w:tcPr>
            <w:tcW w:w="1843" w:type="dxa"/>
          </w:tcPr>
          <w:p w14:paraId="79EC8B21" w14:textId="77777777" w:rsidR="008F2A5B" w:rsidRPr="00ED4C52" w:rsidRDefault="008F2A5B" w:rsidP="00ED4C52">
            <w:pPr>
              <w:jc w:val="center"/>
              <w:rPr>
                <w:b/>
              </w:rPr>
            </w:pPr>
            <w:r w:rsidRPr="00ED4C52">
              <w:rPr>
                <w:rFonts w:hint="eastAsia"/>
                <w:b/>
              </w:rPr>
              <w:t>Guard Condition</w:t>
            </w:r>
          </w:p>
        </w:tc>
        <w:tc>
          <w:tcPr>
            <w:tcW w:w="4586" w:type="dxa"/>
          </w:tcPr>
          <w:p w14:paraId="02A2632F" w14:textId="77777777" w:rsidR="008F2A5B" w:rsidRDefault="008F2A5B" w:rsidP="00ED4C52">
            <w:pPr>
              <w:jc w:val="center"/>
            </w:pPr>
          </w:p>
        </w:tc>
      </w:tr>
      <w:tr w:rsidR="008F2A5B" w14:paraId="54EAD85F" w14:textId="77777777" w:rsidTr="00ED4C52">
        <w:tc>
          <w:tcPr>
            <w:tcW w:w="2093" w:type="dxa"/>
            <w:vMerge/>
          </w:tcPr>
          <w:p w14:paraId="30103FCC" w14:textId="77777777" w:rsidR="008F2A5B" w:rsidRPr="00ED4C52" w:rsidRDefault="008F2A5B" w:rsidP="00ED4C52">
            <w:pPr>
              <w:jc w:val="left"/>
              <w:rPr>
                <w:b/>
              </w:rPr>
            </w:pPr>
          </w:p>
        </w:tc>
        <w:tc>
          <w:tcPr>
            <w:tcW w:w="1843" w:type="dxa"/>
          </w:tcPr>
          <w:p w14:paraId="7A6C3AA4" w14:textId="77777777" w:rsidR="008F2A5B" w:rsidRPr="00ED4C52" w:rsidRDefault="008F2A5B" w:rsidP="00ED4C52">
            <w:pPr>
              <w:jc w:val="center"/>
              <w:rPr>
                <w:b/>
              </w:rPr>
            </w:pPr>
            <w:r w:rsidRPr="00ED4C52">
              <w:rPr>
                <w:rFonts w:hint="eastAsia"/>
                <w:b/>
              </w:rPr>
              <w:t>Steps(numbered)</w:t>
            </w:r>
          </w:p>
        </w:tc>
        <w:tc>
          <w:tcPr>
            <w:tcW w:w="4586" w:type="dxa"/>
          </w:tcPr>
          <w:p w14:paraId="25129500" w14:textId="77777777" w:rsidR="008F2A5B" w:rsidRDefault="008F2A5B" w:rsidP="00ED4C52">
            <w:pPr>
              <w:jc w:val="center"/>
            </w:pPr>
          </w:p>
        </w:tc>
      </w:tr>
      <w:tr w:rsidR="008F2A5B" w14:paraId="04749B7E" w14:textId="77777777" w:rsidTr="00ED4C52">
        <w:tc>
          <w:tcPr>
            <w:tcW w:w="2093" w:type="dxa"/>
            <w:vMerge/>
          </w:tcPr>
          <w:p w14:paraId="507B9744" w14:textId="77777777" w:rsidR="008F2A5B" w:rsidRPr="00ED4C52" w:rsidRDefault="008F2A5B" w:rsidP="00ED4C52">
            <w:pPr>
              <w:jc w:val="left"/>
              <w:rPr>
                <w:b/>
              </w:rPr>
            </w:pPr>
          </w:p>
        </w:tc>
        <w:tc>
          <w:tcPr>
            <w:tcW w:w="1843" w:type="dxa"/>
          </w:tcPr>
          <w:p w14:paraId="3066F4FB" w14:textId="77777777" w:rsidR="008F2A5B" w:rsidRPr="00ED4C52" w:rsidRDefault="008F2A5B" w:rsidP="00ED4C52">
            <w:pPr>
              <w:jc w:val="center"/>
              <w:rPr>
                <w:b/>
              </w:rPr>
            </w:pPr>
            <w:r w:rsidRPr="00ED4C52">
              <w:rPr>
                <w:rFonts w:hint="eastAsia"/>
                <w:b/>
              </w:rPr>
              <w:t>Test Oracle</w:t>
            </w:r>
          </w:p>
        </w:tc>
        <w:tc>
          <w:tcPr>
            <w:tcW w:w="4586" w:type="dxa"/>
          </w:tcPr>
          <w:p w14:paraId="78D0FC86" w14:textId="77777777" w:rsidR="008F2A5B" w:rsidRDefault="008F2A5B" w:rsidP="00ED4C52">
            <w:pPr>
              <w:jc w:val="center"/>
            </w:pPr>
          </w:p>
        </w:tc>
      </w:tr>
      <w:tr w:rsidR="008F2A5B" w14:paraId="3D3ACB4E" w14:textId="77777777" w:rsidTr="00ED4C52">
        <w:tc>
          <w:tcPr>
            <w:tcW w:w="2093" w:type="dxa"/>
            <w:vMerge w:val="restart"/>
          </w:tcPr>
          <w:p w14:paraId="087DD92A" w14:textId="77777777" w:rsidR="008F2A5B" w:rsidRPr="00ED4C52" w:rsidRDefault="008F2A5B" w:rsidP="00ED4C52">
            <w:pPr>
              <w:jc w:val="left"/>
              <w:rPr>
                <w:b/>
              </w:rPr>
            </w:pPr>
            <w:r w:rsidRPr="00ED4C52">
              <w:rPr>
                <w:rFonts w:hint="eastAsia"/>
                <w:b/>
              </w:rPr>
              <w:t>Bounded Alternative Flows(Test Sequence)</w:t>
            </w:r>
          </w:p>
        </w:tc>
        <w:tc>
          <w:tcPr>
            <w:tcW w:w="6429" w:type="dxa"/>
            <w:gridSpan w:val="2"/>
          </w:tcPr>
          <w:p w14:paraId="5F00D00F" w14:textId="77777777" w:rsidR="008F2A5B" w:rsidRDefault="008F2A5B" w:rsidP="00ED4C52">
            <w:pPr>
              <w:jc w:val="center"/>
            </w:pPr>
          </w:p>
        </w:tc>
      </w:tr>
      <w:tr w:rsidR="008F2A5B" w14:paraId="36D33BA3" w14:textId="77777777" w:rsidTr="00ED4C52">
        <w:tc>
          <w:tcPr>
            <w:tcW w:w="2093" w:type="dxa"/>
            <w:vMerge/>
          </w:tcPr>
          <w:p w14:paraId="139652D8" w14:textId="77777777" w:rsidR="008F2A5B" w:rsidRPr="00ED4C52" w:rsidRDefault="008F2A5B" w:rsidP="00ED4C52">
            <w:pPr>
              <w:jc w:val="left"/>
              <w:rPr>
                <w:b/>
              </w:rPr>
            </w:pPr>
          </w:p>
        </w:tc>
        <w:tc>
          <w:tcPr>
            <w:tcW w:w="1843" w:type="dxa"/>
          </w:tcPr>
          <w:p w14:paraId="08F4E457" w14:textId="77777777" w:rsidR="008F2A5B" w:rsidRPr="00ED4C52" w:rsidRDefault="008F2A5B" w:rsidP="00ED4C52">
            <w:pPr>
              <w:jc w:val="center"/>
              <w:rPr>
                <w:b/>
              </w:rPr>
            </w:pPr>
            <w:r w:rsidRPr="00ED4C52">
              <w:rPr>
                <w:rFonts w:hint="eastAsia"/>
                <w:b/>
              </w:rPr>
              <w:t>RFS</w:t>
            </w:r>
          </w:p>
        </w:tc>
        <w:tc>
          <w:tcPr>
            <w:tcW w:w="4586" w:type="dxa"/>
          </w:tcPr>
          <w:p w14:paraId="35E8961A" w14:textId="77777777" w:rsidR="008F2A5B" w:rsidRDefault="008F2A5B" w:rsidP="00ED4C52">
            <w:pPr>
              <w:jc w:val="center"/>
            </w:pPr>
          </w:p>
        </w:tc>
      </w:tr>
      <w:tr w:rsidR="008F2A5B" w14:paraId="743F342D" w14:textId="77777777" w:rsidTr="00ED4C52">
        <w:tc>
          <w:tcPr>
            <w:tcW w:w="2093" w:type="dxa"/>
            <w:vMerge/>
          </w:tcPr>
          <w:p w14:paraId="60A3AE09" w14:textId="77777777" w:rsidR="008F2A5B" w:rsidRPr="00ED4C52" w:rsidRDefault="008F2A5B" w:rsidP="00ED4C52">
            <w:pPr>
              <w:jc w:val="left"/>
              <w:rPr>
                <w:b/>
              </w:rPr>
            </w:pPr>
          </w:p>
        </w:tc>
        <w:tc>
          <w:tcPr>
            <w:tcW w:w="1843" w:type="dxa"/>
          </w:tcPr>
          <w:p w14:paraId="0258769A" w14:textId="77777777" w:rsidR="008F2A5B" w:rsidRPr="00ED4C52" w:rsidRDefault="008F2A5B" w:rsidP="00ED4C52">
            <w:pPr>
              <w:jc w:val="center"/>
              <w:rPr>
                <w:b/>
              </w:rPr>
            </w:pPr>
            <w:r w:rsidRPr="00ED4C52">
              <w:rPr>
                <w:rFonts w:hint="eastAsia"/>
                <w:b/>
              </w:rPr>
              <w:t>Steps(numbered)</w:t>
            </w:r>
          </w:p>
        </w:tc>
        <w:tc>
          <w:tcPr>
            <w:tcW w:w="4586" w:type="dxa"/>
          </w:tcPr>
          <w:p w14:paraId="16CA9191" w14:textId="77777777" w:rsidR="008F2A5B" w:rsidRDefault="008F2A5B" w:rsidP="00ED4C52">
            <w:pPr>
              <w:jc w:val="center"/>
            </w:pPr>
          </w:p>
        </w:tc>
      </w:tr>
      <w:tr w:rsidR="008F2A5B" w14:paraId="14C9BFED" w14:textId="77777777" w:rsidTr="00ED4C52">
        <w:tc>
          <w:tcPr>
            <w:tcW w:w="2093" w:type="dxa"/>
            <w:vMerge/>
          </w:tcPr>
          <w:p w14:paraId="37C1A4A6" w14:textId="77777777" w:rsidR="008F2A5B" w:rsidRPr="00ED4C52" w:rsidRDefault="008F2A5B" w:rsidP="00ED4C52">
            <w:pPr>
              <w:jc w:val="left"/>
              <w:rPr>
                <w:b/>
              </w:rPr>
            </w:pPr>
          </w:p>
        </w:tc>
        <w:tc>
          <w:tcPr>
            <w:tcW w:w="1843" w:type="dxa"/>
          </w:tcPr>
          <w:p w14:paraId="1AD6495A" w14:textId="77777777" w:rsidR="008F2A5B" w:rsidRPr="00ED4C52" w:rsidRDefault="008F2A5B" w:rsidP="00ED4C52">
            <w:pPr>
              <w:jc w:val="center"/>
              <w:rPr>
                <w:b/>
              </w:rPr>
            </w:pPr>
            <w:r w:rsidRPr="00ED4C52">
              <w:rPr>
                <w:rFonts w:hint="eastAsia"/>
                <w:b/>
              </w:rPr>
              <w:t>Test Oracle</w:t>
            </w:r>
          </w:p>
        </w:tc>
        <w:tc>
          <w:tcPr>
            <w:tcW w:w="4586" w:type="dxa"/>
          </w:tcPr>
          <w:p w14:paraId="29C8BB64" w14:textId="77777777" w:rsidR="008F2A5B" w:rsidRDefault="008F2A5B" w:rsidP="00ED4C52">
            <w:pPr>
              <w:jc w:val="center"/>
            </w:pPr>
          </w:p>
        </w:tc>
      </w:tr>
      <w:tr w:rsidR="008F2A5B" w14:paraId="7FBABF3E" w14:textId="77777777" w:rsidTr="00ED4C52">
        <w:tc>
          <w:tcPr>
            <w:tcW w:w="2093" w:type="dxa"/>
            <w:vMerge w:val="restart"/>
          </w:tcPr>
          <w:p w14:paraId="1AD49D59" w14:textId="77777777" w:rsidR="008F2A5B" w:rsidRPr="00ED4C52" w:rsidRDefault="008F2A5B" w:rsidP="00ED4C52">
            <w:pPr>
              <w:jc w:val="left"/>
              <w:rPr>
                <w:b/>
              </w:rPr>
            </w:pPr>
            <w:r w:rsidRPr="00ED4C52">
              <w:rPr>
                <w:rFonts w:hint="eastAsia"/>
                <w:b/>
              </w:rPr>
              <w:t>Oracle Verification Flows(Test Sequence)</w:t>
            </w:r>
          </w:p>
        </w:tc>
        <w:tc>
          <w:tcPr>
            <w:tcW w:w="6429" w:type="dxa"/>
            <w:gridSpan w:val="2"/>
          </w:tcPr>
          <w:p w14:paraId="69A52649" w14:textId="77777777" w:rsidR="008F2A5B" w:rsidRDefault="008F2A5B" w:rsidP="00ED4C52">
            <w:pPr>
              <w:jc w:val="center"/>
            </w:pPr>
          </w:p>
        </w:tc>
      </w:tr>
      <w:tr w:rsidR="008F2A5B" w14:paraId="32D2C035" w14:textId="77777777" w:rsidTr="00ED4C52">
        <w:tc>
          <w:tcPr>
            <w:tcW w:w="2093" w:type="dxa"/>
            <w:vMerge/>
          </w:tcPr>
          <w:p w14:paraId="3A47AFF9" w14:textId="77777777" w:rsidR="008F2A5B" w:rsidRPr="00ED4C52" w:rsidRDefault="008F2A5B" w:rsidP="00ED4C52">
            <w:pPr>
              <w:jc w:val="left"/>
              <w:rPr>
                <w:b/>
              </w:rPr>
            </w:pPr>
          </w:p>
        </w:tc>
        <w:tc>
          <w:tcPr>
            <w:tcW w:w="1843" w:type="dxa"/>
          </w:tcPr>
          <w:p w14:paraId="6B36C66F" w14:textId="77777777" w:rsidR="008F2A5B" w:rsidRPr="00ED4C52" w:rsidRDefault="008F2A5B" w:rsidP="00ED4C52">
            <w:pPr>
              <w:jc w:val="center"/>
              <w:rPr>
                <w:b/>
              </w:rPr>
            </w:pPr>
            <w:r w:rsidRPr="00ED4C52">
              <w:rPr>
                <w:rFonts w:hint="eastAsia"/>
                <w:b/>
              </w:rPr>
              <w:t>RFS</w:t>
            </w:r>
          </w:p>
        </w:tc>
        <w:tc>
          <w:tcPr>
            <w:tcW w:w="4586" w:type="dxa"/>
          </w:tcPr>
          <w:p w14:paraId="2F678E81" w14:textId="77777777" w:rsidR="008F2A5B" w:rsidRDefault="008F2A5B" w:rsidP="00ED4C52">
            <w:pPr>
              <w:jc w:val="center"/>
            </w:pPr>
          </w:p>
        </w:tc>
      </w:tr>
      <w:tr w:rsidR="008F2A5B" w14:paraId="2E58D783" w14:textId="77777777" w:rsidTr="00ED4C52">
        <w:tc>
          <w:tcPr>
            <w:tcW w:w="2093" w:type="dxa"/>
            <w:vMerge/>
          </w:tcPr>
          <w:p w14:paraId="5A2486D2" w14:textId="77777777" w:rsidR="008F2A5B" w:rsidRPr="00ED4C52" w:rsidRDefault="008F2A5B" w:rsidP="00ED4C52">
            <w:pPr>
              <w:jc w:val="left"/>
              <w:rPr>
                <w:b/>
              </w:rPr>
            </w:pPr>
          </w:p>
        </w:tc>
        <w:tc>
          <w:tcPr>
            <w:tcW w:w="1843" w:type="dxa"/>
          </w:tcPr>
          <w:p w14:paraId="465510C3" w14:textId="77777777" w:rsidR="008F2A5B" w:rsidRPr="00ED4C52" w:rsidRDefault="008F2A5B" w:rsidP="00ED4C52">
            <w:pPr>
              <w:jc w:val="center"/>
              <w:rPr>
                <w:b/>
              </w:rPr>
            </w:pPr>
            <w:r w:rsidRPr="00ED4C52">
              <w:rPr>
                <w:rFonts w:hint="eastAsia"/>
                <w:b/>
              </w:rPr>
              <w:t>Steps(numbered)</w:t>
            </w:r>
          </w:p>
        </w:tc>
        <w:tc>
          <w:tcPr>
            <w:tcW w:w="4586" w:type="dxa"/>
          </w:tcPr>
          <w:p w14:paraId="4870E6F3" w14:textId="77777777" w:rsidR="008F2A5B" w:rsidRDefault="008F2A5B" w:rsidP="00ED4C52">
            <w:pPr>
              <w:jc w:val="center"/>
            </w:pPr>
          </w:p>
        </w:tc>
      </w:tr>
      <w:tr w:rsidR="008F2A5B" w14:paraId="335E7DC2" w14:textId="77777777" w:rsidTr="00ED4C52">
        <w:tc>
          <w:tcPr>
            <w:tcW w:w="2093" w:type="dxa"/>
            <w:vMerge/>
          </w:tcPr>
          <w:p w14:paraId="21509143" w14:textId="77777777" w:rsidR="008F2A5B" w:rsidRPr="00ED4C52" w:rsidRDefault="008F2A5B" w:rsidP="00ED4C52">
            <w:pPr>
              <w:jc w:val="left"/>
              <w:rPr>
                <w:b/>
              </w:rPr>
            </w:pPr>
          </w:p>
        </w:tc>
        <w:tc>
          <w:tcPr>
            <w:tcW w:w="1843" w:type="dxa"/>
          </w:tcPr>
          <w:p w14:paraId="2AE1748F" w14:textId="77777777" w:rsidR="008F2A5B" w:rsidRPr="00ED4C52" w:rsidRDefault="008F2A5B" w:rsidP="00ED4C52">
            <w:pPr>
              <w:jc w:val="center"/>
              <w:rPr>
                <w:b/>
              </w:rPr>
            </w:pPr>
            <w:r w:rsidRPr="00ED4C52">
              <w:rPr>
                <w:rFonts w:hint="eastAsia"/>
                <w:b/>
              </w:rPr>
              <w:t>Test Oracle</w:t>
            </w:r>
          </w:p>
        </w:tc>
        <w:tc>
          <w:tcPr>
            <w:tcW w:w="4586" w:type="dxa"/>
          </w:tcPr>
          <w:p w14:paraId="264154CA" w14:textId="77777777" w:rsidR="008F2A5B" w:rsidRDefault="008F2A5B" w:rsidP="00ED4C52">
            <w:pPr>
              <w:jc w:val="center"/>
            </w:pPr>
          </w:p>
        </w:tc>
      </w:tr>
    </w:tbl>
    <w:p w14:paraId="4B0B540B" w14:textId="77777777" w:rsidR="00ED4C52" w:rsidRDefault="00ED4C52" w:rsidP="00944734"/>
    <w:p w14:paraId="0CA3F84D" w14:textId="77777777" w:rsidR="008F2A5B" w:rsidRDefault="008F2A5B" w:rsidP="00944734"/>
    <w:p w14:paraId="09794E55" w14:textId="77777777" w:rsidR="008F2A5B" w:rsidRDefault="008F2A5B" w:rsidP="00944734"/>
    <w:p w14:paraId="0DBEDABD" w14:textId="77777777" w:rsidR="008F2A5B" w:rsidRDefault="008F2A5B" w:rsidP="00944734"/>
    <w:p w14:paraId="6DDA3F8D" w14:textId="77777777" w:rsidR="008F2A5B" w:rsidRDefault="008F2A5B" w:rsidP="00944734"/>
    <w:p w14:paraId="68C4FB95" w14:textId="77777777" w:rsidR="008F2A5B" w:rsidRDefault="008F2A5B" w:rsidP="00944734"/>
    <w:p w14:paraId="67F46A9A" w14:textId="77777777" w:rsidR="008F2A5B" w:rsidRDefault="008F2A5B" w:rsidP="00944734"/>
    <w:p w14:paraId="26AA903B" w14:textId="77777777" w:rsidR="008F2A5B" w:rsidRDefault="008F2A5B" w:rsidP="00944734"/>
    <w:p w14:paraId="786BEBB1" w14:textId="77777777" w:rsidR="008F2A5B" w:rsidRDefault="008F2A5B" w:rsidP="00944734"/>
    <w:p w14:paraId="5F3DD159" w14:textId="77777777" w:rsidR="008F2A5B" w:rsidRDefault="008F2A5B" w:rsidP="00944734"/>
    <w:p w14:paraId="61951A79" w14:textId="77777777" w:rsidR="008F2A5B" w:rsidRDefault="008F2A5B" w:rsidP="00180F8C">
      <w:pPr>
        <w:jc w:val="center"/>
        <w:pPrChange w:id="54" w:author="PENGFEI ZHAN" w:date="2016-05-19T20:51:00Z">
          <w:pPr/>
        </w:pPrChange>
      </w:pPr>
      <w:r>
        <w:rPr>
          <w:rFonts w:hint="eastAsia"/>
        </w:rPr>
        <w:lastRenderedPageBreak/>
        <w:t>用例</w:t>
      </w:r>
      <w:r>
        <w:rPr>
          <w:rFonts w:hint="eastAsia"/>
        </w:rPr>
        <w:t xml:space="preserve">103 </w:t>
      </w:r>
      <w:r w:rsidR="005574ED">
        <w:rPr>
          <w:rFonts w:hint="eastAsia"/>
        </w:rPr>
        <w:t>修改任务开始时间</w:t>
      </w:r>
    </w:p>
    <w:tbl>
      <w:tblPr>
        <w:tblStyle w:val="a9"/>
        <w:tblW w:w="0" w:type="auto"/>
        <w:tblLook w:val="04A0" w:firstRow="1" w:lastRow="0" w:firstColumn="1" w:lastColumn="0" w:noHBand="0" w:noVBand="1"/>
      </w:tblPr>
      <w:tblGrid>
        <w:gridCol w:w="2093"/>
        <w:gridCol w:w="1843"/>
        <w:gridCol w:w="4586"/>
      </w:tblGrid>
      <w:tr w:rsidR="00ED4C52" w14:paraId="285F0C5C" w14:textId="77777777" w:rsidTr="00ED4C52">
        <w:tc>
          <w:tcPr>
            <w:tcW w:w="8522" w:type="dxa"/>
            <w:gridSpan w:val="3"/>
          </w:tcPr>
          <w:p w14:paraId="30257750" w14:textId="77777777" w:rsidR="00ED4C52" w:rsidRDefault="00ED4C52" w:rsidP="00ED4C52">
            <w:pPr>
              <w:jc w:val="center"/>
            </w:pPr>
            <w:r>
              <w:rPr>
                <w:rFonts w:hint="eastAsia"/>
              </w:rPr>
              <w:t>Test Case Specification</w:t>
            </w:r>
          </w:p>
        </w:tc>
      </w:tr>
      <w:tr w:rsidR="00ED4C52" w14:paraId="075ADE1C" w14:textId="77777777" w:rsidTr="00ED4C52">
        <w:tc>
          <w:tcPr>
            <w:tcW w:w="2093" w:type="dxa"/>
          </w:tcPr>
          <w:p w14:paraId="6169E629" w14:textId="77777777" w:rsidR="00ED4C52" w:rsidRPr="00ED4C52" w:rsidRDefault="00ED4C52" w:rsidP="00ED4C52">
            <w:pPr>
              <w:jc w:val="left"/>
              <w:rPr>
                <w:b/>
              </w:rPr>
            </w:pPr>
            <w:r w:rsidRPr="00ED4C52">
              <w:rPr>
                <w:rFonts w:hint="eastAsia"/>
                <w:b/>
              </w:rPr>
              <w:t>Name</w:t>
            </w:r>
          </w:p>
        </w:tc>
        <w:tc>
          <w:tcPr>
            <w:tcW w:w="6429" w:type="dxa"/>
            <w:gridSpan w:val="2"/>
          </w:tcPr>
          <w:p w14:paraId="36AF8A56" w14:textId="77777777" w:rsidR="00ED4C52" w:rsidRDefault="005574ED" w:rsidP="00ED4C52">
            <w:pPr>
              <w:jc w:val="center"/>
            </w:pPr>
            <w:r>
              <w:rPr>
                <w:rFonts w:hint="eastAsia"/>
              </w:rPr>
              <w:t>修改任务开始时间</w:t>
            </w:r>
          </w:p>
        </w:tc>
      </w:tr>
      <w:tr w:rsidR="00ED4C52" w14:paraId="28AAEC60" w14:textId="77777777" w:rsidTr="00ED4C52">
        <w:tc>
          <w:tcPr>
            <w:tcW w:w="2093" w:type="dxa"/>
          </w:tcPr>
          <w:p w14:paraId="44079BFB" w14:textId="77777777" w:rsidR="00ED4C52" w:rsidRPr="00ED4C52" w:rsidRDefault="00ED4C52" w:rsidP="00ED4C52">
            <w:pPr>
              <w:jc w:val="left"/>
              <w:rPr>
                <w:b/>
              </w:rPr>
            </w:pPr>
            <w:r w:rsidRPr="00ED4C52">
              <w:rPr>
                <w:rFonts w:hint="eastAsia"/>
                <w:b/>
              </w:rPr>
              <w:t>Brief Description</w:t>
            </w:r>
          </w:p>
        </w:tc>
        <w:tc>
          <w:tcPr>
            <w:tcW w:w="6429" w:type="dxa"/>
            <w:gridSpan w:val="2"/>
          </w:tcPr>
          <w:p w14:paraId="72F7D4C8" w14:textId="77777777" w:rsidR="00ED4C52" w:rsidRDefault="00ED4C52" w:rsidP="00ED4C52">
            <w:pPr>
              <w:jc w:val="center"/>
            </w:pPr>
            <w:r>
              <w:rPr>
                <w:rFonts w:hint="eastAsia"/>
              </w:rPr>
              <w:t>测试人员</w:t>
            </w:r>
            <w:r w:rsidR="005574ED">
              <w:rPr>
                <w:rFonts w:hint="eastAsia"/>
              </w:rPr>
              <w:t>修改</w:t>
            </w:r>
            <w:proofErr w:type="spellStart"/>
            <w:r w:rsidR="005574ED">
              <w:rPr>
                <w:rFonts w:hint="eastAsia"/>
              </w:rPr>
              <w:t>mpp</w:t>
            </w:r>
            <w:proofErr w:type="spellEnd"/>
            <w:r w:rsidR="005574ED">
              <w:rPr>
                <w:rFonts w:hint="eastAsia"/>
              </w:rPr>
              <w:t>中</w:t>
            </w:r>
            <w:proofErr w:type="gramStart"/>
            <w:r w:rsidR="005574ED">
              <w:rPr>
                <w:rFonts w:hint="eastAsia"/>
              </w:rPr>
              <w:t>某任务</w:t>
            </w:r>
            <w:proofErr w:type="gramEnd"/>
            <w:r w:rsidR="005574ED">
              <w:rPr>
                <w:rFonts w:hint="eastAsia"/>
              </w:rPr>
              <w:t>的开始时间</w:t>
            </w:r>
          </w:p>
        </w:tc>
      </w:tr>
      <w:tr w:rsidR="00ED4C52" w14:paraId="1A3C7D55" w14:textId="77777777" w:rsidTr="00ED4C52">
        <w:tc>
          <w:tcPr>
            <w:tcW w:w="2093" w:type="dxa"/>
          </w:tcPr>
          <w:p w14:paraId="403AF21F"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30676189" w14:textId="77777777" w:rsidR="00ED4C52" w:rsidRDefault="00ED4C52" w:rsidP="00ED4C52">
            <w:pPr>
              <w:jc w:val="center"/>
            </w:pPr>
            <w:r>
              <w:rPr>
                <w:rFonts w:hint="eastAsia"/>
              </w:rPr>
              <w:t>打开</w:t>
            </w:r>
            <w:r>
              <w:rPr>
                <w:rFonts w:hint="eastAsia"/>
              </w:rPr>
              <w:t>mini project</w:t>
            </w:r>
            <w:r>
              <w:rPr>
                <w:rFonts w:hint="eastAsia"/>
              </w:rPr>
              <w:t>程序</w:t>
            </w:r>
          </w:p>
          <w:p w14:paraId="0915892F" w14:textId="77777777" w:rsidR="005574ED" w:rsidRDefault="005574ED" w:rsidP="00ED4C52">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p>
        </w:tc>
      </w:tr>
      <w:tr w:rsidR="00ED4C52" w14:paraId="179AF487" w14:textId="77777777" w:rsidTr="00ED4C52">
        <w:tc>
          <w:tcPr>
            <w:tcW w:w="2093" w:type="dxa"/>
          </w:tcPr>
          <w:p w14:paraId="1DA0F4A2" w14:textId="77777777" w:rsidR="00ED4C52" w:rsidRPr="00ED4C52" w:rsidRDefault="00ED4C52" w:rsidP="00ED4C52">
            <w:pPr>
              <w:jc w:val="left"/>
              <w:rPr>
                <w:b/>
              </w:rPr>
            </w:pPr>
            <w:r w:rsidRPr="00ED4C52">
              <w:rPr>
                <w:rFonts w:hint="eastAsia"/>
                <w:b/>
              </w:rPr>
              <w:t>Tester</w:t>
            </w:r>
          </w:p>
        </w:tc>
        <w:tc>
          <w:tcPr>
            <w:tcW w:w="6429" w:type="dxa"/>
            <w:gridSpan w:val="2"/>
          </w:tcPr>
          <w:p w14:paraId="42D59AA8" w14:textId="77777777" w:rsidR="00ED4C52" w:rsidRDefault="00ED4C52" w:rsidP="00ED4C52">
            <w:pPr>
              <w:jc w:val="center"/>
            </w:pPr>
            <w:r>
              <w:rPr>
                <w:rFonts w:hint="eastAsia"/>
              </w:rPr>
              <w:t>测试人员</w:t>
            </w:r>
          </w:p>
        </w:tc>
      </w:tr>
      <w:tr w:rsidR="00ED4C52" w14:paraId="33252432" w14:textId="77777777" w:rsidTr="00ED4C52">
        <w:tc>
          <w:tcPr>
            <w:tcW w:w="2093" w:type="dxa"/>
          </w:tcPr>
          <w:p w14:paraId="2EA39C30" w14:textId="77777777" w:rsidR="00ED4C52" w:rsidRPr="00ED4C52" w:rsidRDefault="00ED4C52" w:rsidP="00ED4C52">
            <w:pPr>
              <w:jc w:val="left"/>
              <w:rPr>
                <w:b/>
              </w:rPr>
            </w:pPr>
            <w:r w:rsidRPr="00ED4C52">
              <w:rPr>
                <w:rFonts w:hint="eastAsia"/>
                <w:b/>
              </w:rPr>
              <w:t>Dependency</w:t>
            </w:r>
          </w:p>
        </w:tc>
        <w:tc>
          <w:tcPr>
            <w:tcW w:w="6429" w:type="dxa"/>
            <w:gridSpan w:val="2"/>
          </w:tcPr>
          <w:p w14:paraId="55AB994E" w14:textId="77777777" w:rsidR="00ED4C52" w:rsidRDefault="00ED4C52" w:rsidP="00ED4C52">
            <w:pPr>
              <w:jc w:val="center"/>
            </w:pPr>
            <w:r>
              <w:rPr>
                <w:rFonts w:hint="eastAsia"/>
              </w:rPr>
              <w:t>无</w:t>
            </w:r>
          </w:p>
        </w:tc>
      </w:tr>
      <w:tr w:rsidR="00ED4C52" w14:paraId="0151FD12" w14:textId="77777777" w:rsidTr="00ED4C52">
        <w:tc>
          <w:tcPr>
            <w:tcW w:w="2093" w:type="dxa"/>
            <w:vMerge w:val="restart"/>
          </w:tcPr>
          <w:p w14:paraId="32EA6A5B" w14:textId="77777777" w:rsidR="00ED4C52" w:rsidRPr="00ED4C52" w:rsidRDefault="00ED4C52" w:rsidP="00ED4C52">
            <w:pPr>
              <w:jc w:val="left"/>
              <w:rPr>
                <w:b/>
              </w:rPr>
            </w:pPr>
            <w:r w:rsidRPr="00ED4C52">
              <w:rPr>
                <w:rFonts w:hint="eastAsia"/>
                <w:b/>
              </w:rPr>
              <w:t>Test Setup</w:t>
            </w:r>
          </w:p>
        </w:tc>
        <w:tc>
          <w:tcPr>
            <w:tcW w:w="6429" w:type="dxa"/>
            <w:gridSpan w:val="2"/>
          </w:tcPr>
          <w:p w14:paraId="65FEF6E1" w14:textId="77777777" w:rsidR="00ED4C52" w:rsidRDefault="00ED4C52" w:rsidP="00ED4C52">
            <w:pPr>
              <w:jc w:val="center"/>
            </w:pPr>
            <w:r>
              <w:rPr>
                <w:rFonts w:hint="eastAsia"/>
              </w:rPr>
              <w:t>无</w:t>
            </w:r>
          </w:p>
        </w:tc>
      </w:tr>
      <w:tr w:rsidR="00ED4C52" w14:paraId="72ECAD28" w14:textId="77777777" w:rsidTr="00ED4C52">
        <w:tc>
          <w:tcPr>
            <w:tcW w:w="2093" w:type="dxa"/>
            <w:vMerge/>
          </w:tcPr>
          <w:p w14:paraId="41663B29" w14:textId="77777777" w:rsidR="00ED4C52" w:rsidRPr="00ED4C52" w:rsidRDefault="00ED4C52" w:rsidP="00ED4C52">
            <w:pPr>
              <w:jc w:val="left"/>
              <w:rPr>
                <w:b/>
              </w:rPr>
            </w:pPr>
          </w:p>
        </w:tc>
        <w:tc>
          <w:tcPr>
            <w:tcW w:w="1843" w:type="dxa"/>
          </w:tcPr>
          <w:p w14:paraId="09F86067" w14:textId="77777777" w:rsidR="00ED4C52" w:rsidRPr="00ED4C52" w:rsidRDefault="00ED4C52" w:rsidP="00ED4C52">
            <w:pPr>
              <w:jc w:val="center"/>
              <w:rPr>
                <w:b/>
              </w:rPr>
            </w:pPr>
            <w:r w:rsidRPr="00ED4C52">
              <w:rPr>
                <w:rFonts w:hint="eastAsia"/>
                <w:b/>
              </w:rPr>
              <w:t>Name</w:t>
            </w:r>
          </w:p>
        </w:tc>
        <w:tc>
          <w:tcPr>
            <w:tcW w:w="4586" w:type="dxa"/>
          </w:tcPr>
          <w:p w14:paraId="1896F975" w14:textId="77777777" w:rsidR="00ED4C52" w:rsidRDefault="00ED4C52" w:rsidP="00ED4C52">
            <w:pPr>
              <w:jc w:val="center"/>
            </w:pPr>
          </w:p>
        </w:tc>
      </w:tr>
      <w:tr w:rsidR="00ED4C52" w14:paraId="6FE42A8E" w14:textId="77777777" w:rsidTr="00ED4C52">
        <w:tc>
          <w:tcPr>
            <w:tcW w:w="2093" w:type="dxa"/>
            <w:vMerge/>
          </w:tcPr>
          <w:p w14:paraId="7CBBC573" w14:textId="77777777" w:rsidR="00ED4C52" w:rsidRPr="00ED4C52" w:rsidRDefault="00ED4C52" w:rsidP="00ED4C52">
            <w:pPr>
              <w:jc w:val="left"/>
              <w:rPr>
                <w:b/>
              </w:rPr>
            </w:pPr>
          </w:p>
        </w:tc>
        <w:tc>
          <w:tcPr>
            <w:tcW w:w="1843" w:type="dxa"/>
          </w:tcPr>
          <w:p w14:paraId="4A92B899" w14:textId="77777777" w:rsidR="00ED4C52" w:rsidRPr="00ED4C52" w:rsidRDefault="00ED4C52" w:rsidP="00ED4C52">
            <w:pPr>
              <w:jc w:val="center"/>
              <w:rPr>
                <w:b/>
              </w:rPr>
            </w:pPr>
            <w:r w:rsidRPr="00ED4C52">
              <w:rPr>
                <w:rFonts w:hint="eastAsia"/>
                <w:b/>
              </w:rPr>
              <w:t>Brief Description</w:t>
            </w:r>
          </w:p>
        </w:tc>
        <w:tc>
          <w:tcPr>
            <w:tcW w:w="4586" w:type="dxa"/>
          </w:tcPr>
          <w:p w14:paraId="79C0AE1B" w14:textId="77777777" w:rsidR="00ED4C52" w:rsidRDefault="00ED4C52" w:rsidP="00ED4C52">
            <w:pPr>
              <w:jc w:val="center"/>
            </w:pPr>
          </w:p>
        </w:tc>
      </w:tr>
      <w:tr w:rsidR="00ED4C52" w14:paraId="34551FF3" w14:textId="77777777" w:rsidTr="00ED4C52">
        <w:tc>
          <w:tcPr>
            <w:tcW w:w="2093" w:type="dxa"/>
            <w:vMerge w:val="restart"/>
          </w:tcPr>
          <w:p w14:paraId="1F418765"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2FF3E045" w14:textId="77777777" w:rsidR="00ED4C52" w:rsidRPr="00ED4C52" w:rsidRDefault="00ED4C52" w:rsidP="00ED4C52">
            <w:pPr>
              <w:jc w:val="center"/>
              <w:rPr>
                <w:b/>
              </w:rPr>
            </w:pPr>
            <w:r w:rsidRPr="00ED4C52">
              <w:rPr>
                <w:rFonts w:hint="eastAsia"/>
                <w:b/>
              </w:rPr>
              <w:t>Steps(numbered)</w:t>
            </w:r>
          </w:p>
        </w:tc>
        <w:tc>
          <w:tcPr>
            <w:tcW w:w="4586" w:type="dxa"/>
          </w:tcPr>
          <w:p w14:paraId="39EF81D8" w14:textId="77777777" w:rsidR="00ED4C52" w:rsidRDefault="00ED4C52" w:rsidP="00ED4C52">
            <w:pPr>
              <w:jc w:val="center"/>
            </w:pPr>
          </w:p>
        </w:tc>
      </w:tr>
      <w:tr w:rsidR="00ED4C52" w14:paraId="7BF4F397" w14:textId="77777777" w:rsidTr="00ED4C52">
        <w:tc>
          <w:tcPr>
            <w:tcW w:w="2093" w:type="dxa"/>
            <w:vMerge/>
          </w:tcPr>
          <w:p w14:paraId="40B77702" w14:textId="77777777" w:rsidR="00ED4C52" w:rsidRPr="00ED4C52" w:rsidRDefault="00ED4C52" w:rsidP="00ED4C52">
            <w:pPr>
              <w:jc w:val="left"/>
              <w:rPr>
                <w:b/>
              </w:rPr>
            </w:pPr>
          </w:p>
        </w:tc>
        <w:tc>
          <w:tcPr>
            <w:tcW w:w="1843" w:type="dxa"/>
          </w:tcPr>
          <w:p w14:paraId="595D5760" w14:textId="77777777" w:rsidR="00ED4C52" w:rsidRPr="00ED4C52" w:rsidRDefault="00ED4C52" w:rsidP="00ED4C52">
            <w:pPr>
              <w:jc w:val="center"/>
              <w:rPr>
                <w:b/>
              </w:rPr>
            </w:pPr>
            <w:r w:rsidRPr="00ED4C52">
              <w:rPr>
                <w:rFonts w:hint="eastAsia"/>
                <w:b/>
              </w:rPr>
              <w:t>Test Oracle</w:t>
            </w:r>
          </w:p>
        </w:tc>
        <w:tc>
          <w:tcPr>
            <w:tcW w:w="4586" w:type="dxa"/>
          </w:tcPr>
          <w:p w14:paraId="6CEDDAEF" w14:textId="77777777" w:rsidR="00ED4C52" w:rsidRDefault="00ED4C52" w:rsidP="00ED4C52">
            <w:pPr>
              <w:jc w:val="center"/>
            </w:pPr>
          </w:p>
        </w:tc>
      </w:tr>
      <w:tr w:rsidR="00ED4C52" w14:paraId="45F982CE" w14:textId="77777777" w:rsidTr="00ED4C52">
        <w:tc>
          <w:tcPr>
            <w:tcW w:w="2093" w:type="dxa"/>
            <w:vMerge w:val="restart"/>
          </w:tcPr>
          <w:p w14:paraId="7F31CFED"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3502C2D7" w14:textId="77777777" w:rsidR="00ED4C52" w:rsidRDefault="00ED4C52" w:rsidP="00ED4C52">
            <w:pPr>
              <w:jc w:val="center"/>
            </w:pPr>
            <w:r>
              <w:rPr>
                <w:rFonts w:hint="eastAsia"/>
              </w:rPr>
              <w:t>测试人员成功</w:t>
            </w:r>
            <w:r w:rsidR="005574ED">
              <w:rPr>
                <w:rFonts w:hint="eastAsia"/>
              </w:rPr>
              <w:t>修改任务开始时间</w:t>
            </w:r>
          </w:p>
        </w:tc>
      </w:tr>
      <w:tr w:rsidR="00ED4C52" w14:paraId="26F74A41" w14:textId="77777777" w:rsidTr="00ED4C52">
        <w:tc>
          <w:tcPr>
            <w:tcW w:w="2093" w:type="dxa"/>
            <w:vMerge/>
          </w:tcPr>
          <w:p w14:paraId="101BE45E" w14:textId="77777777" w:rsidR="00ED4C52" w:rsidRPr="00ED4C52" w:rsidRDefault="00ED4C52" w:rsidP="00ED4C52">
            <w:pPr>
              <w:jc w:val="left"/>
              <w:rPr>
                <w:b/>
              </w:rPr>
            </w:pPr>
          </w:p>
        </w:tc>
        <w:tc>
          <w:tcPr>
            <w:tcW w:w="1843" w:type="dxa"/>
          </w:tcPr>
          <w:p w14:paraId="1914A139" w14:textId="77777777" w:rsidR="00ED4C52" w:rsidRPr="00ED4C52" w:rsidRDefault="00ED4C52" w:rsidP="005574ED">
            <w:pPr>
              <w:jc w:val="center"/>
              <w:rPr>
                <w:b/>
              </w:rPr>
            </w:pPr>
            <w:r w:rsidRPr="00ED4C52">
              <w:rPr>
                <w:rFonts w:hint="eastAsia"/>
                <w:b/>
              </w:rPr>
              <w:t>Steps(</w:t>
            </w:r>
            <w:r w:rsidR="005574ED">
              <w:rPr>
                <w:rFonts w:hint="eastAsia"/>
                <w:b/>
              </w:rPr>
              <w:t>1</w:t>
            </w:r>
            <w:r w:rsidRPr="00ED4C52">
              <w:rPr>
                <w:rFonts w:hint="eastAsia"/>
                <w:b/>
              </w:rPr>
              <w:t>)</w:t>
            </w:r>
          </w:p>
        </w:tc>
        <w:tc>
          <w:tcPr>
            <w:tcW w:w="4586" w:type="dxa"/>
          </w:tcPr>
          <w:p w14:paraId="4779CE97" w14:textId="77777777" w:rsidR="00ED4C52" w:rsidRDefault="005574ED" w:rsidP="00ED4C52">
            <w:pPr>
              <w:jc w:val="center"/>
            </w:pPr>
            <w:r>
              <w:rPr>
                <w:rFonts w:hint="eastAsia"/>
                <w:szCs w:val="21"/>
              </w:rPr>
              <w:t>测试人员</w:t>
            </w:r>
            <w:r>
              <w:rPr>
                <w:szCs w:val="21"/>
              </w:rPr>
              <w:t>双击</w:t>
            </w:r>
            <w:r>
              <w:rPr>
                <w:rFonts w:hint="eastAsia"/>
                <w:szCs w:val="21"/>
              </w:rPr>
              <w:t>任务开始时间</w:t>
            </w:r>
          </w:p>
        </w:tc>
      </w:tr>
      <w:tr w:rsidR="005574ED" w14:paraId="56EF5427" w14:textId="77777777" w:rsidTr="00ED4C52">
        <w:tc>
          <w:tcPr>
            <w:tcW w:w="2093" w:type="dxa"/>
            <w:vMerge/>
          </w:tcPr>
          <w:p w14:paraId="77E85974" w14:textId="77777777" w:rsidR="005574ED" w:rsidRPr="00ED4C52" w:rsidRDefault="005574ED" w:rsidP="00ED4C52">
            <w:pPr>
              <w:jc w:val="left"/>
              <w:rPr>
                <w:b/>
              </w:rPr>
            </w:pPr>
          </w:p>
        </w:tc>
        <w:tc>
          <w:tcPr>
            <w:tcW w:w="1843" w:type="dxa"/>
          </w:tcPr>
          <w:p w14:paraId="27BCC009" w14:textId="77777777" w:rsidR="005574ED" w:rsidRPr="00ED4C52" w:rsidRDefault="005574ED" w:rsidP="005574ED">
            <w:pPr>
              <w:jc w:val="center"/>
              <w:rPr>
                <w:b/>
              </w:rPr>
            </w:pPr>
            <w:r w:rsidRPr="00ED4C52">
              <w:rPr>
                <w:rFonts w:hint="eastAsia"/>
                <w:b/>
              </w:rPr>
              <w:t>Steps(</w:t>
            </w:r>
            <w:r>
              <w:rPr>
                <w:rFonts w:hint="eastAsia"/>
                <w:b/>
              </w:rPr>
              <w:t>2</w:t>
            </w:r>
            <w:r w:rsidRPr="00ED4C52">
              <w:rPr>
                <w:rFonts w:hint="eastAsia"/>
                <w:b/>
              </w:rPr>
              <w:t>)</w:t>
            </w:r>
          </w:p>
        </w:tc>
        <w:tc>
          <w:tcPr>
            <w:tcW w:w="4586" w:type="dxa"/>
          </w:tcPr>
          <w:p w14:paraId="0F1FEDB8" w14:textId="77777777" w:rsidR="005574ED" w:rsidRDefault="005574ED" w:rsidP="00ED4C52">
            <w:pPr>
              <w:jc w:val="center"/>
              <w:rPr>
                <w:szCs w:val="21"/>
              </w:rPr>
            </w:pPr>
            <w:r>
              <w:rPr>
                <w:rFonts w:hint="eastAsia"/>
                <w:szCs w:val="21"/>
              </w:rPr>
              <w:t>输入年月日</w:t>
            </w:r>
          </w:p>
        </w:tc>
      </w:tr>
      <w:tr w:rsidR="00ED4C52" w14:paraId="50BDC4A9" w14:textId="77777777" w:rsidTr="00ED4C52">
        <w:tc>
          <w:tcPr>
            <w:tcW w:w="2093" w:type="dxa"/>
            <w:vMerge/>
          </w:tcPr>
          <w:p w14:paraId="367C51BB" w14:textId="77777777" w:rsidR="00ED4C52" w:rsidRPr="00ED4C52" w:rsidRDefault="00ED4C52" w:rsidP="00ED4C52">
            <w:pPr>
              <w:jc w:val="left"/>
              <w:rPr>
                <w:b/>
              </w:rPr>
            </w:pPr>
          </w:p>
        </w:tc>
        <w:tc>
          <w:tcPr>
            <w:tcW w:w="1843" w:type="dxa"/>
          </w:tcPr>
          <w:p w14:paraId="5A584C8C" w14:textId="77777777" w:rsidR="00ED4C52" w:rsidRPr="00ED4C52" w:rsidRDefault="00ED4C52" w:rsidP="00ED4C52">
            <w:pPr>
              <w:jc w:val="center"/>
              <w:rPr>
                <w:b/>
              </w:rPr>
            </w:pPr>
            <w:r w:rsidRPr="00ED4C52">
              <w:rPr>
                <w:rFonts w:hint="eastAsia"/>
                <w:b/>
              </w:rPr>
              <w:t>Test Oracle</w:t>
            </w:r>
          </w:p>
        </w:tc>
        <w:tc>
          <w:tcPr>
            <w:tcW w:w="4586" w:type="dxa"/>
          </w:tcPr>
          <w:p w14:paraId="087D79FE" w14:textId="77777777" w:rsidR="00ED4C52" w:rsidRDefault="005574ED" w:rsidP="00ED4C52">
            <w:pPr>
              <w:jc w:val="center"/>
            </w:pPr>
            <w:r>
              <w:rPr>
                <w:rFonts w:hint="eastAsia"/>
              </w:rPr>
              <w:t>观察到开始时间被修改为设定时间</w:t>
            </w:r>
          </w:p>
        </w:tc>
      </w:tr>
      <w:tr w:rsidR="00ED4C52" w14:paraId="74DDA796" w14:textId="77777777" w:rsidTr="00ED4C52">
        <w:tc>
          <w:tcPr>
            <w:tcW w:w="2093" w:type="dxa"/>
            <w:vMerge w:val="restart"/>
          </w:tcPr>
          <w:p w14:paraId="1B2E7ADD"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612C203D" w14:textId="77777777" w:rsidR="00ED4C52" w:rsidRDefault="005574ED" w:rsidP="00ED4C52">
            <w:pPr>
              <w:jc w:val="center"/>
            </w:pPr>
            <w:r>
              <w:rPr>
                <w:rFonts w:hint="eastAsia"/>
              </w:rPr>
              <w:t>修改任务开始时间</w:t>
            </w:r>
          </w:p>
        </w:tc>
      </w:tr>
      <w:tr w:rsidR="00ED4C52" w14:paraId="20CFAF95" w14:textId="77777777" w:rsidTr="00ED4C52">
        <w:tc>
          <w:tcPr>
            <w:tcW w:w="2093" w:type="dxa"/>
            <w:vMerge/>
          </w:tcPr>
          <w:p w14:paraId="7673271D" w14:textId="77777777" w:rsidR="00ED4C52" w:rsidRPr="00ED4C52" w:rsidRDefault="00ED4C52" w:rsidP="00ED4C52">
            <w:pPr>
              <w:jc w:val="left"/>
              <w:rPr>
                <w:b/>
              </w:rPr>
            </w:pPr>
          </w:p>
        </w:tc>
        <w:tc>
          <w:tcPr>
            <w:tcW w:w="1843" w:type="dxa"/>
          </w:tcPr>
          <w:p w14:paraId="3AB08D07" w14:textId="77777777" w:rsidR="00ED4C52" w:rsidRPr="00ED4C52" w:rsidRDefault="00ED4C52" w:rsidP="00ED4C52">
            <w:pPr>
              <w:jc w:val="center"/>
              <w:rPr>
                <w:b/>
              </w:rPr>
            </w:pPr>
            <w:r w:rsidRPr="00ED4C52">
              <w:rPr>
                <w:rFonts w:hint="eastAsia"/>
                <w:b/>
              </w:rPr>
              <w:t>RFS</w:t>
            </w:r>
          </w:p>
        </w:tc>
        <w:tc>
          <w:tcPr>
            <w:tcW w:w="4586" w:type="dxa"/>
          </w:tcPr>
          <w:p w14:paraId="221F2B5F" w14:textId="77777777" w:rsidR="00ED4C52" w:rsidRDefault="005574ED" w:rsidP="00ED4C52">
            <w:pPr>
              <w:jc w:val="center"/>
            </w:pPr>
            <w:r>
              <w:rPr>
                <w:rFonts w:hint="eastAsia"/>
              </w:rPr>
              <w:t>1</w:t>
            </w:r>
          </w:p>
        </w:tc>
      </w:tr>
      <w:tr w:rsidR="00ED4C52" w14:paraId="45BDCBC3" w14:textId="77777777" w:rsidTr="00ED4C52">
        <w:tc>
          <w:tcPr>
            <w:tcW w:w="2093" w:type="dxa"/>
            <w:vMerge/>
          </w:tcPr>
          <w:p w14:paraId="5A8FB953" w14:textId="77777777" w:rsidR="00ED4C52" w:rsidRPr="00ED4C52" w:rsidRDefault="00ED4C52" w:rsidP="00ED4C52">
            <w:pPr>
              <w:jc w:val="left"/>
              <w:rPr>
                <w:b/>
              </w:rPr>
            </w:pPr>
          </w:p>
        </w:tc>
        <w:tc>
          <w:tcPr>
            <w:tcW w:w="1843" w:type="dxa"/>
          </w:tcPr>
          <w:p w14:paraId="56C588F5" w14:textId="77777777" w:rsidR="00ED4C52" w:rsidRPr="00ED4C52" w:rsidRDefault="00ED4C52" w:rsidP="005574ED">
            <w:pPr>
              <w:jc w:val="center"/>
              <w:rPr>
                <w:b/>
              </w:rPr>
            </w:pPr>
            <w:r w:rsidRPr="00ED4C52">
              <w:rPr>
                <w:rFonts w:hint="eastAsia"/>
                <w:b/>
              </w:rPr>
              <w:t>Steps(</w:t>
            </w:r>
            <w:r w:rsidR="005574ED">
              <w:rPr>
                <w:rFonts w:hint="eastAsia"/>
                <w:b/>
              </w:rPr>
              <w:t>1</w:t>
            </w:r>
            <w:r w:rsidRPr="00ED4C52">
              <w:rPr>
                <w:rFonts w:hint="eastAsia"/>
                <w:b/>
              </w:rPr>
              <w:t>)</w:t>
            </w:r>
          </w:p>
        </w:tc>
        <w:tc>
          <w:tcPr>
            <w:tcW w:w="4586" w:type="dxa"/>
          </w:tcPr>
          <w:p w14:paraId="7323F6BE" w14:textId="77777777" w:rsidR="00ED4C52" w:rsidRDefault="005574ED" w:rsidP="00ED4C52">
            <w:pPr>
              <w:jc w:val="center"/>
            </w:pPr>
            <w:r>
              <w:rPr>
                <w:rFonts w:hint="eastAsia"/>
              </w:rPr>
              <w:t>测试人员单击开始时间右侧下拉菜单</w:t>
            </w:r>
          </w:p>
        </w:tc>
      </w:tr>
      <w:tr w:rsidR="005574ED" w14:paraId="76A143FF" w14:textId="77777777" w:rsidTr="00ED4C52">
        <w:tc>
          <w:tcPr>
            <w:tcW w:w="2093" w:type="dxa"/>
            <w:vMerge/>
          </w:tcPr>
          <w:p w14:paraId="1D3ED1AE" w14:textId="77777777" w:rsidR="005574ED" w:rsidRPr="00ED4C52" w:rsidRDefault="005574ED" w:rsidP="00ED4C52">
            <w:pPr>
              <w:jc w:val="left"/>
              <w:rPr>
                <w:b/>
              </w:rPr>
            </w:pPr>
          </w:p>
        </w:tc>
        <w:tc>
          <w:tcPr>
            <w:tcW w:w="1843" w:type="dxa"/>
          </w:tcPr>
          <w:p w14:paraId="0DFED1E3" w14:textId="77777777" w:rsidR="005574ED" w:rsidRPr="00ED4C52" w:rsidRDefault="005574ED" w:rsidP="005574ED">
            <w:pPr>
              <w:jc w:val="center"/>
              <w:rPr>
                <w:b/>
              </w:rPr>
            </w:pPr>
            <w:r>
              <w:rPr>
                <w:rFonts w:hint="eastAsia"/>
                <w:b/>
              </w:rPr>
              <w:t>Steps(2)</w:t>
            </w:r>
          </w:p>
        </w:tc>
        <w:tc>
          <w:tcPr>
            <w:tcW w:w="4586" w:type="dxa"/>
          </w:tcPr>
          <w:p w14:paraId="03C6A47F" w14:textId="77777777" w:rsidR="005574ED" w:rsidRDefault="005574ED" w:rsidP="00ED4C52">
            <w:pPr>
              <w:jc w:val="center"/>
            </w:pPr>
            <w:r>
              <w:rPr>
                <w:rFonts w:hint="eastAsia"/>
              </w:rPr>
              <w:t>选择年月日并单击</w:t>
            </w:r>
          </w:p>
        </w:tc>
      </w:tr>
      <w:tr w:rsidR="00ED4C52" w14:paraId="46127C92" w14:textId="77777777" w:rsidTr="00ED4C52">
        <w:tc>
          <w:tcPr>
            <w:tcW w:w="2093" w:type="dxa"/>
            <w:vMerge/>
          </w:tcPr>
          <w:p w14:paraId="23BA7FC1" w14:textId="77777777" w:rsidR="00ED4C52" w:rsidRPr="00ED4C52" w:rsidRDefault="00ED4C52" w:rsidP="00ED4C52">
            <w:pPr>
              <w:jc w:val="left"/>
              <w:rPr>
                <w:b/>
              </w:rPr>
            </w:pPr>
          </w:p>
        </w:tc>
        <w:tc>
          <w:tcPr>
            <w:tcW w:w="1843" w:type="dxa"/>
          </w:tcPr>
          <w:p w14:paraId="44C3DB2A" w14:textId="77777777" w:rsidR="00ED4C52" w:rsidRPr="00ED4C52" w:rsidRDefault="00ED4C52" w:rsidP="00ED4C52">
            <w:pPr>
              <w:jc w:val="center"/>
              <w:rPr>
                <w:b/>
              </w:rPr>
            </w:pPr>
            <w:r w:rsidRPr="00ED4C52">
              <w:rPr>
                <w:rFonts w:hint="eastAsia"/>
                <w:b/>
              </w:rPr>
              <w:t>Test Oracle</w:t>
            </w:r>
          </w:p>
        </w:tc>
        <w:tc>
          <w:tcPr>
            <w:tcW w:w="4586" w:type="dxa"/>
          </w:tcPr>
          <w:p w14:paraId="28BBC21C" w14:textId="77777777" w:rsidR="00ED4C52" w:rsidRDefault="005574ED" w:rsidP="00ED4C52">
            <w:pPr>
              <w:jc w:val="center"/>
            </w:pPr>
            <w:r>
              <w:rPr>
                <w:rFonts w:hint="eastAsia"/>
              </w:rPr>
              <w:t>观察到开始时间被修改为设定时间</w:t>
            </w:r>
          </w:p>
        </w:tc>
      </w:tr>
      <w:tr w:rsidR="00ED4C52" w14:paraId="2625B81D" w14:textId="77777777" w:rsidTr="00ED4C52">
        <w:tc>
          <w:tcPr>
            <w:tcW w:w="2093" w:type="dxa"/>
            <w:vMerge w:val="restart"/>
          </w:tcPr>
          <w:p w14:paraId="4E41C30E"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4BE4DE01" w14:textId="77777777" w:rsidR="00ED4C52" w:rsidRDefault="00ED4C52" w:rsidP="00ED4C52">
            <w:pPr>
              <w:jc w:val="center"/>
            </w:pPr>
          </w:p>
        </w:tc>
      </w:tr>
      <w:tr w:rsidR="00ED4C52" w14:paraId="5B98FC57" w14:textId="77777777" w:rsidTr="00ED4C52">
        <w:tc>
          <w:tcPr>
            <w:tcW w:w="2093" w:type="dxa"/>
            <w:vMerge/>
          </w:tcPr>
          <w:p w14:paraId="1014EBA8" w14:textId="77777777" w:rsidR="00ED4C52" w:rsidRPr="00ED4C52" w:rsidRDefault="00ED4C52" w:rsidP="00ED4C52">
            <w:pPr>
              <w:jc w:val="left"/>
              <w:rPr>
                <w:b/>
              </w:rPr>
            </w:pPr>
          </w:p>
        </w:tc>
        <w:tc>
          <w:tcPr>
            <w:tcW w:w="1843" w:type="dxa"/>
          </w:tcPr>
          <w:p w14:paraId="0DA14B93" w14:textId="77777777" w:rsidR="00ED4C52" w:rsidRPr="00ED4C52" w:rsidRDefault="00ED4C52" w:rsidP="00ED4C52">
            <w:pPr>
              <w:jc w:val="center"/>
              <w:rPr>
                <w:b/>
              </w:rPr>
            </w:pPr>
            <w:r w:rsidRPr="00ED4C52">
              <w:rPr>
                <w:rFonts w:hint="eastAsia"/>
                <w:b/>
              </w:rPr>
              <w:t>Guard Condition</w:t>
            </w:r>
          </w:p>
        </w:tc>
        <w:tc>
          <w:tcPr>
            <w:tcW w:w="4586" w:type="dxa"/>
          </w:tcPr>
          <w:p w14:paraId="7FDCFB13" w14:textId="77777777" w:rsidR="00ED4C52" w:rsidRDefault="00ED4C52" w:rsidP="00ED4C52">
            <w:pPr>
              <w:jc w:val="center"/>
            </w:pPr>
          </w:p>
        </w:tc>
      </w:tr>
      <w:tr w:rsidR="00ED4C52" w14:paraId="095B5538" w14:textId="77777777" w:rsidTr="00ED4C52">
        <w:tc>
          <w:tcPr>
            <w:tcW w:w="2093" w:type="dxa"/>
            <w:vMerge/>
          </w:tcPr>
          <w:p w14:paraId="171579F0" w14:textId="77777777" w:rsidR="00ED4C52" w:rsidRPr="00ED4C52" w:rsidRDefault="00ED4C52" w:rsidP="00ED4C52">
            <w:pPr>
              <w:jc w:val="left"/>
              <w:rPr>
                <w:b/>
              </w:rPr>
            </w:pPr>
          </w:p>
        </w:tc>
        <w:tc>
          <w:tcPr>
            <w:tcW w:w="1843" w:type="dxa"/>
          </w:tcPr>
          <w:p w14:paraId="2DF3A7FB" w14:textId="77777777" w:rsidR="00ED4C52" w:rsidRPr="00ED4C52" w:rsidRDefault="00ED4C52" w:rsidP="00ED4C52">
            <w:pPr>
              <w:jc w:val="center"/>
              <w:rPr>
                <w:b/>
              </w:rPr>
            </w:pPr>
            <w:r w:rsidRPr="00ED4C52">
              <w:rPr>
                <w:rFonts w:hint="eastAsia"/>
                <w:b/>
              </w:rPr>
              <w:t>Steps(numbered)</w:t>
            </w:r>
          </w:p>
        </w:tc>
        <w:tc>
          <w:tcPr>
            <w:tcW w:w="4586" w:type="dxa"/>
          </w:tcPr>
          <w:p w14:paraId="77802012" w14:textId="77777777" w:rsidR="00ED4C52" w:rsidRDefault="00ED4C52" w:rsidP="00ED4C52">
            <w:pPr>
              <w:jc w:val="center"/>
            </w:pPr>
          </w:p>
        </w:tc>
      </w:tr>
      <w:tr w:rsidR="00ED4C52" w14:paraId="63A910FD" w14:textId="77777777" w:rsidTr="00ED4C52">
        <w:tc>
          <w:tcPr>
            <w:tcW w:w="2093" w:type="dxa"/>
            <w:vMerge/>
          </w:tcPr>
          <w:p w14:paraId="0FE0F06E" w14:textId="77777777" w:rsidR="00ED4C52" w:rsidRPr="00ED4C52" w:rsidRDefault="00ED4C52" w:rsidP="00ED4C52">
            <w:pPr>
              <w:jc w:val="left"/>
              <w:rPr>
                <w:b/>
              </w:rPr>
            </w:pPr>
          </w:p>
        </w:tc>
        <w:tc>
          <w:tcPr>
            <w:tcW w:w="1843" w:type="dxa"/>
          </w:tcPr>
          <w:p w14:paraId="43747072" w14:textId="77777777" w:rsidR="00ED4C52" w:rsidRPr="00ED4C52" w:rsidRDefault="00ED4C52" w:rsidP="00ED4C52">
            <w:pPr>
              <w:jc w:val="center"/>
              <w:rPr>
                <w:b/>
              </w:rPr>
            </w:pPr>
            <w:r w:rsidRPr="00ED4C52">
              <w:rPr>
                <w:rFonts w:hint="eastAsia"/>
                <w:b/>
              </w:rPr>
              <w:t>Test Oracle</w:t>
            </w:r>
          </w:p>
        </w:tc>
        <w:tc>
          <w:tcPr>
            <w:tcW w:w="4586" w:type="dxa"/>
          </w:tcPr>
          <w:p w14:paraId="650AA000" w14:textId="77777777" w:rsidR="00ED4C52" w:rsidRDefault="00ED4C52" w:rsidP="00ED4C52">
            <w:pPr>
              <w:jc w:val="center"/>
            </w:pPr>
          </w:p>
        </w:tc>
      </w:tr>
      <w:tr w:rsidR="00ED4C52" w14:paraId="46FBE374" w14:textId="77777777" w:rsidTr="00ED4C52">
        <w:tc>
          <w:tcPr>
            <w:tcW w:w="2093" w:type="dxa"/>
            <w:vMerge w:val="restart"/>
          </w:tcPr>
          <w:p w14:paraId="67FDB6D0"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0B5B41E7" w14:textId="77777777" w:rsidR="00ED4C52" w:rsidRDefault="00ED4C52" w:rsidP="00ED4C52">
            <w:pPr>
              <w:jc w:val="center"/>
            </w:pPr>
          </w:p>
        </w:tc>
      </w:tr>
      <w:tr w:rsidR="00ED4C52" w14:paraId="2051BE49" w14:textId="77777777" w:rsidTr="00ED4C52">
        <w:tc>
          <w:tcPr>
            <w:tcW w:w="2093" w:type="dxa"/>
            <w:vMerge/>
          </w:tcPr>
          <w:p w14:paraId="4851BD3F" w14:textId="77777777" w:rsidR="00ED4C52" w:rsidRPr="00ED4C52" w:rsidRDefault="00ED4C52" w:rsidP="00ED4C52">
            <w:pPr>
              <w:jc w:val="left"/>
              <w:rPr>
                <w:b/>
              </w:rPr>
            </w:pPr>
          </w:p>
        </w:tc>
        <w:tc>
          <w:tcPr>
            <w:tcW w:w="1843" w:type="dxa"/>
          </w:tcPr>
          <w:p w14:paraId="02D5E724" w14:textId="77777777" w:rsidR="00ED4C52" w:rsidRPr="00ED4C52" w:rsidRDefault="00ED4C52" w:rsidP="00ED4C52">
            <w:pPr>
              <w:jc w:val="center"/>
              <w:rPr>
                <w:b/>
              </w:rPr>
            </w:pPr>
            <w:r w:rsidRPr="00ED4C52">
              <w:rPr>
                <w:rFonts w:hint="eastAsia"/>
                <w:b/>
              </w:rPr>
              <w:t>RFS</w:t>
            </w:r>
          </w:p>
        </w:tc>
        <w:tc>
          <w:tcPr>
            <w:tcW w:w="4586" w:type="dxa"/>
          </w:tcPr>
          <w:p w14:paraId="63110DF8" w14:textId="77777777" w:rsidR="00ED4C52" w:rsidRDefault="00ED4C52" w:rsidP="00ED4C52">
            <w:pPr>
              <w:jc w:val="center"/>
            </w:pPr>
          </w:p>
        </w:tc>
      </w:tr>
      <w:tr w:rsidR="00ED4C52" w14:paraId="4F4CC987" w14:textId="77777777" w:rsidTr="00ED4C52">
        <w:tc>
          <w:tcPr>
            <w:tcW w:w="2093" w:type="dxa"/>
            <w:vMerge/>
          </w:tcPr>
          <w:p w14:paraId="7AFDC32B" w14:textId="77777777" w:rsidR="00ED4C52" w:rsidRPr="00ED4C52" w:rsidRDefault="00ED4C52" w:rsidP="00ED4C52">
            <w:pPr>
              <w:jc w:val="left"/>
              <w:rPr>
                <w:b/>
              </w:rPr>
            </w:pPr>
          </w:p>
        </w:tc>
        <w:tc>
          <w:tcPr>
            <w:tcW w:w="1843" w:type="dxa"/>
          </w:tcPr>
          <w:p w14:paraId="743541DA" w14:textId="77777777" w:rsidR="00ED4C52" w:rsidRPr="00ED4C52" w:rsidRDefault="00ED4C52" w:rsidP="00ED4C52">
            <w:pPr>
              <w:jc w:val="center"/>
              <w:rPr>
                <w:b/>
              </w:rPr>
            </w:pPr>
            <w:r w:rsidRPr="00ED4C52">
              <w:rPr>
                <w:rFonts w:hint="eastAsia"/>
                <w:b/>
              </w:rPr>
              <w:t>Steps(numbered)</w:t>
            </w:r>
          </w:p>
        </w:tc>
        <w:tc>
          <w:tcPr>
            <w:tcW w:w="4586" w:type="dxa"/>
          </w:tcPr>
          <w:p w14:paraId="3A2C4481" w14:textId="77777777" w:rsidR="00ED4C52" w:rsidRDefault="00ED4C52" w:rsidP="00ED4C52">
            <w:pPr>
              <w:jc w:val="center"/>
            </w:pPr>
          </w:p>
        </w:tc>
      </w:tr>
      <w:tr w:rsidR="00ED4C52" w14:paraId="2AB523AC" w14:textId="77777777" w:rsidTr="00ED4C52">
        <w:tc>
          <w:tcPr>
            <w:tcW w:w="2093" w:type="dxa"/>
            <w:vMerge/>
          </w:tcPr>
          <w:p w14:paraId="4FDC1084" w14:textId="77777777" w:rsidR="00ED4C52" w:rsidRPr="00ED4C52" w:rsidRDefault="00ED4C52" w:rsidP="00ED4C52">
            <w:pPr>
              <w:jc w:val="left"/>
              <w:rPr>
                <w:b/>
              </w:rPr>
            </w:pPr>
          </w:p>
        </w:tc>
        <w:tc>
          <w:tcPr>
            <w:tcW w:w="1843" w:type="dxa"/>
          </w:tcPr>
          <w:p w14:paraId="487274F0" w14:textId="77777777" w:rsidR="00ED4C52" w:rsidRPr="00ED4C52" w:rsidRDefault="00ED4C52" w:rsidP="00ED4C52">
            <w:pPr>
              <w:jc w:val="center"/>
              <w:rPr>
                <w:b/>
              </w:rPr>
            </w:pPr>
            <w:r w:rsidRPr="00ED4C52">
              <w:rPr>
                <w:rFonts w:hint="eastAsia"/>
                <w:b/>
              </w:rPr>
              <w:t>Test Oracle</w:t>
            </w:r>
          </w:p>
        </w:tc>
        <w:tc>
          <w:tcPr>
            <w:tcW w:w="4586" w:type="dxa"/>
          </w:tcPr>
          <w:p w14:paraId="69FD04FC" w14:textId="77777777" w:rsidR="00ED4C52" w:rsidRDefault="00ED4C52" w:rsidP="00ED4C52">
            <w:pPr>
              <w:jc w:val="center"/>
            </w:pPr>
          </w:p>
        </w:tc>
      </w:tr>
      <w:tr w:rsidR="00ED4C52" w14:paraId="3EA15C03" w14:textId="77777777" w:rsidTr="00ED4C52">
        <w:tc>
          <w:tcPr>
            <w:tcW w:w="2093" w:type="dxa"/>
            <w:vMerge w:val="restart"/>
          </w:tcPr>
          <w:p w14:paraId="02263516"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0ECF37EE" w14:textId="77777777" w:rsidR="00ED4C52" w:rsidRDefault="00ED4C52" w:rsidP="00ED4C52">
            <w:pPr>
              <w:jc w:val="center"/>
            </w:pPr>
          </w:p>
        </w:tc>
      </w:tr>
      <w:tr w:rsidR="00ED4C52" w14:paraId="471D2703" w14:textId="77777777" w:rsidTr="00ED4C52">
        <w:tc>
          <w:tcPr>
            <w:tcW w:w="2093" w:type="dxa"/>
            <w:vMerge/>
          </w:tcPr>
          <w:p w14:paraId="4F53B28F" w14:textId="77777777" w:rsidR="00ED4C52" w:rsidRPr="00ED4C52" w:rsidRDefault="00ED4C52" w:rsidP="00ED4C52">
            <w:pPr>
              <w:jc w:val="left"/>
              <w:rPr>
                <w:b/>
              </w:rPr>
            </w:pPr>
          </w:p>
        </w:tc>
        <w:tc>
          <w:tcPr>
            <w:tcW w:w="1843" w:type="dxa"/>
          </w:tcPr>
          <w:p w14:paraId="58F5FF20" w14:textId="77777777" w:rsidR="00ED4C52" w:rsidRPr="00ED4C52" w:rsidRDefault="00ED4C52" w:rsidP="00ED4C52">
            <w:pPr>
              <w:jc w:val="center"/>
              <w:rPr>
                <w:b/>
              </w:rPr>
            </w:pPr>
            <w:r w:rsidRPr="00ED4C52">
              <w:rPr>
                <w:rFonts w:hint="eastAsia"/>
                <w:b/>
              </w:rPr>
              <w:t>RFS</w:t>
            </w:r>
          </w:p>
        </w:tc>
        <w:tc>
          <w:tcPr>
            <w:tcW w:w="4586" w:type="dxa"/>
          </w:tcPr>
          <w:p w14:paraId="70494D08" w14:textId="77777777" w:rsidR="00ED4C52" w:rsidRDefault="00ED4C52" w:rsidP="00ED4C52">
            <w:pPr>
              <w:jc w:val="center"/>
            </w:pPr>
          </w:p>
        </w:tc>
      </w:tr>
      <w:tr w:rsidR="00ED4C52" w14:paraId="5DF7B0AB" w14:textId="77777777" w:rsidTr="00ED4C52">
        <w:tc>
          <w:tcPr>
            <w:tcW w:w="2093" w:type="dxa"/>
            <w:vMerge/>
          </w:tcPr>
          <w:p w14:paraId="446E88B6" w14:textId="77777777" w:rsidR="00ED4C52" w:rsidRPr="00ED4C52" w:rsidRDefault="00ED4C52" w:rsidP="00ED4C52">
            <w:pPr>
              <w:jc w:val="left"/>
              <w:rPr>
                <w:b/>
              </w:rPr>
            </w:pPr>
          </w:p>
        </w:tc>
        <w:tc>
          <w:tcPr>
            <w:tcW w:w="1843" w:type="dxa"/>
          </w:tcPr>
          <w:p w14:paraId="5F7F9A2A" w14:textId="77777777" w:rsidR="00ED4C52" w:rsidRPr="00ED4C52" w:rsidRDefault="00ED4C52" w:rsidP="00ED4C52">
            <w:pPr>
              <w:jc w:val="center"/>
              <w:rPr>
                <w:b/>
              </w:rPr>
            </w:pPr>
            <w:r w:rsidRPr="00ED4C52">
              <w:rPr>
                <w:rFonts w:hint="eastAsia"/>
                <w:b/>
              </w:rPr>
              <w:t>Steps(numbered)</w:t>
            </w:r>
          </w:p>
        </w:tc>
        <w:tc>
          <w:tcPr>
            <w:tcW w:w="4586" w:type="dxa"/>
          </w:tcPr>
          <w:p w14:paraId="3D4A1440" w14:textId="77777777" w:rsidR="00ED4C52" w:rsidRDefault="00ED4C52" w:rsidP="00ED4C52">
            <w:pPr>
              <w:jc w:val="center"/>
            </w:pPr>
          </w:p>
        </w:tc>
      </w:tr>
      <w:tr w:rsidR="00ED4C52" w14:paraId="50B9DBB5" w14:textId="77777777" w:rsidTr="00ED4C52">
        <w:tc>
          <w:tcPr>
            <w:tcW w:w="2093" w:type="dxa"/>
            <w:vMerge/>
          </w:tcPr>
          <w:p w14:paraId="02416CA9" w14:textId="77777777" w:rsidR="00ED4C52" w:rsidRPr="00ED4C52" w:rsidRDefault="00ED4C52" w:rsidP="00ED4C52">
            <w:pPr>
              <w:jc w:val="left"/>
              <w:rPr>
                <w:b/>
              </w:rPr>
            </w:pPr>
          </w:p>
        </w:tc>
        <w:tc>
          <w:tcPr>
            <w:tcW w:w="1843" w:type="dxa"/>
          </w:tcPr>
          <w:p w14:paraId="22F24F63" w14:textId="77777777" w:rsidR="00ED4C52" w:rsidRPr="00ED4C52" w:rsidRDefault="00ED4C52" w:rsidP="00ED4C52">
            <w:pPr>
              <w:jc w:val="center"/>
              <w:rPr>
                <w:b/>
              </w:rPr>
            </w:pPr>
            <w:r w:rsidRPr="00ED4C52">
              <w:rPr>
                <w:rFonts w:hint="eastAsia"/>
                <w:b/>
              </w:rPr>
              <w:t>Test Oracle</w:t>
            </w:r>
          </w:p>
        </w:tc>
        <w:tc>
          <w:tcPr>
            <w:tcW w:w="4586" w:type="dxa"/>
          </w:tcPr>
          <w:p w14:paraId="44DC4117" w14:textId="77777777" w:rsidR="00ED4C52" w:rsidRDefault="00ED4C52" w:rsidP="00ED4C52">
            <w:pPr>
              <w:jc w:val="center"/>
            </w:pPr>
          </w:p>
        </w:tc>
      </w:tr>
    </w:tbl>
    <w:p w14:paraId="052E8C1E" w14:textId="77777777" w:rsidR="00ED4C52" w:rsidRDefault="00ED4C52" w:rsidP="00944734"/>
    <w:p w14:paraId="65C21ACF" w14:textId="77777777" w:rsidR="005574ED" w:rsidRDefault="005574ED" w:rsidP="00944734"/>
    <w:p w14:paraId="628B7514" w14:textId="77777777" w:rsidR="005574ED" w:rsidRDefault="005574ED" w:rsidP="00944734"/>
    <w:p w14:paraId="1B17601A" w14:textId="77777777" w:rsidR="005574ED" w:rsidRDefault="005574ED" w:rsidP="00944734"/>
    <w:p w14:paraId="6ACE8522" w14:textId="77777777" w:rsidR="005574ED" w:rsidRDefault="005574ED" w:rsidP="00944734"/>
    <w:p w14:paraId="0FD65254" w14:textId="77777777" w:rsidR="005574ED" w:rsidRDefault="005574ED" w:rsidP="00944734"/>
    <w:p w14:paraId="2C21266D" w14:textId="77777777" w:rsidR="005574ED" w:rsidRDefault="005574ED" w:rsidP="00944734"/>
    <w:p w14:paraId="0ECBE922" w14:textId="77777777" w:rsidR="005574ED" w:rsidRDefault="005574ED" w:rsidP="00944734"/>
    <w:p w14:paraId="3FBB8668" w14:textId="77777777" w:rsidR="005574ED" w:rsidRDefault="005574ED" w:rsidP="00944734"/>
    <w:p w14:paraId="18202172" w14:textId="77777777" w:rsidR="005574ED" w:rsidRDefault="005574ED" w:rsidP="00180F8C">
      <w:pPr>
        <w:jc w:val="center"/>
        <w:pPrChange w:id="55" w:author="PENGFEI ZHAN" w:date="2016-05-19T20:51:00Z">
          <w:pPr/>
        </w:pPrChange>
      </w:pPr>
      <w:r>
        <w:rPr>
          <w:rFonts w:hint="eastAsia"/>
        </w:rPr>
        <w:lastRenderedPageBreak/>
        <w:t>用例</w:t>
      </w:r>
      <w:r>
        <w:rPr>
          <w:rFonts w:hint="eastAsia"/>
        </w:rPr>
        <w:t xml:space="preserve">104 </w:t>
      </w:r>
      <w:r>
        <w:rPr>
          <w:rFonts w:hint="eastAsia"/>
        </w:rPr>
        <w:t>修改任务结束时间</w:t>
      </w:r>
    </w:p>
    <w:tbl>
      <w:tblPr>
        <w:tblStyle w:val="a9"/>
        <w:tblW w:w="0" w:type="auto"/>
        <w:tblLook w:val="04A0" w:firstRow="1" w:lastRow="0" w:firstColumn="1" w:lastColumn="0" w:noHBand="0" w:noVBand="1"/>
      </w:tblPr>
      <w:tblGrid>
        <w:gridCol w:w="2093"/>
        <w:gridCol w:w="1843"/>
        <w:gridCol w:w="4586"/>
      </w:tblGrid>
      <w:tr w:rsidR="00ED4C52" w14:paraId="29924A24" w14:textId="77777777" w:rsidTr="00ED4C52">
        <w:tc>
          <w:tcPr>
            <w:tcW w:w="8522" w:type="dxa"/>
            <w:gridSpan w:val="3"/>
          </w:tcPr>
          <w:p w14:paraId="23AFC7D7" w14:textId="77777777" w:rsidR="00ED4C52" w:rsidRDefault="00ED4C52" w:rsidP="00ED4C52">
            <w:pPr>
              <w:jc w:val="center"/>
            </w:pPr>
            <w:r>
              <w:rPr>
                <w:rFonts w:hint="eastAsia"/>
              </w:rPr>
              <w:t>Test Case Specification</w:t>
            </w:r>
          </w:p>
        </w:tc>
      </w:tr>
      <w:tr w:rsidR="005574ED" w14:paraId="36497995" w14:textId="77777777" w:rsidTr="00ED4C52">
        <w:tc>
          <w:tcPr>
            <w:tcW w:w="2093" w:type="dxa"/>
          </w:tcPr>
          <w:p w14:paraId="6C33020B" w14:textId="77777777" w:rsidR="005574ED" w:rsidRPr="00ED4C52" w:rsidRDefault="005574ED" w:rsidP="00ED4C52">
            <w:pPr>
              <w:jc w:val="left"/>
              <w:rPr>
                <w:b/>
              </w:rPr>
            </w:pPr>
            <w:r w:rsidRPr="00ED4C52">
              <w:rPr>
                <w:rFonts w:hint="eastAsia"/>
                <w:b/>
              </w:rPr>
              <w:t>Name</w:t>
            </w:r>
          </w:p>
        </w:tc>
        <w:tc>
          <w:tcPr>
            <w:tcW w:w="6429" w:type="dxa"/>
            <w:gridSpan w:val="2"/>
          </w:tcPr>
          <w:p w14:paraId="7BE25E52" w14:textId="77777777" w:rsidR="005574ED" w:rsidRDefault="005574ED" w:rsidP="000A18C9">
            <w:pPr>
              <w:jc w:val="center"/>
            </w:pPr>
            <w:r>
              <w:rPr>
                <w:rFonts w:hint="eastAsia"/>
              </w:rPr>
              <w:t>修改任务结束时间</w:t>
            </w:r>
          </w:p>
        </w:tc>
      </w:tr>
      <w:tr w:rsidR="005574ED" w14:paraId="0FE35F69" w14:textId="77777777" w:rsidTr="00ED4C52">
        <w:tc>
          <w:tcPr>
            <w:tcW w:w="2093" w:type="dxa"/>
          </w:tcPr>
          <w:p w14:paraId="3BCA2478" w14:textId="77777777" w:rsidR="005574ED" w:rsidRPr="00ED4C52" w:rsidRDefault="005574ED" w:rsidP="00ED4C52">
            <w:pPr>
              <w:jc w:val="left"/>
              <w:rPr>
                <w:b/>
              </w:rPr>
            </w:pPr>
            <w:r w:rsidRPr="00ED4C52">
              <w:rPr>
                <w:rFonts w:hint="eastAsia"/>
                <w:b/>
              </w:rPr>
              <w:t>Brief Description</w:t>
            </w:r>
          </w:p>
        </w:tc>
        <w:tc>
          <w:tcPr>
            <w:tcW w:w="6429" w:type="dxa"/>
            <w:gridSpan w:val="2"/>
          </w:tcPr>
          <w:p w14:paraId="54E5D32E" w14:textId="77777777" w:rsidR="005574ED" w:rsidRDefault="005574ED" w:rsidP="000A18C9">
            <w:pPr>
              <w:jc w:val="center"/>
            </w:pPr>
            <w:r>
              <w:rPr>
                <w:rFonts w:hint="eastAsia"/>
              </w:rPr>
              <w:t>测试人员修改</w:t>
            </w:r>
            <w:proofErr w:type="spellStart"/>
            <w:r>
              <w:rPr>
                <w:rFonts w:hint="eastAsia"/>
              </w:rPr>
              <w:t>mpp</w:t>
            </w:r>
            <w:proofErr w:type="spellEnd"/>
            <w:r>
              <w:rPr>
                <w:rFonts w:hint="eastAsia"/>
              </w:rPr>
              <w:t>中</w:t>
            </w:r>
            <w:proofErr w:type="gramStart"/>
            <w:r>
              <w:rPr>
                <w:rFonts w:hint="eastAsia"/>
              </w:rPr>
              <w:t>某任务</w:t>
            </w:r>
            <w:proofErr w:type="gramEnd"/>
            <w:r>
              <w:rPr>
                <w:rFonts w:hint="eastAsia"/>
              </w:rPr>
              <w:t>的结束时间</w:t>
            </w:r>
          </w:p>
        </w:tc>
      </w:tr>
      <w:tr w:rsidR="005574ED" w14:paraId="2770F58E" w14:textId="77777777" w:rsidTr="00ED4C52">
        <w:tc>
          <w:tcPr>
            <w:tcW w:w="2093" w:type="dxa"/>
          </w:tcPr>
          <w:p w14:paraId="20CFEE80" w14:textId="77777777" w:rsidR="005574ED" w:rsidRPr="00ED4C52" w:rsidRDefault="005574ED" w:rsidP="00ED4C52">
            <w:pPr>
              <w:jc w:val="left"/>
              <w:rPr>
                <w:b/>
              </w:rPr>
            </w:pPr>
            <w:r w:rsidRPr="00ED4C52">
              <w:rPr>
                <w:rFonts w:hint="eastAsia"/>
                <w:b/>
              </w:rPr>
              <w:t>Test Data Specification</w:t>
            </w:r>
          </w:p>
        </w:tc>
        <w:tc>
          <w:tcPr>
            <w:tcW w:w="6429" w:type="dxa"/>
            <w:gridSpan w:val="2"/>
          </w:tcPr>
          <w:p w14:paraId="63FD768B" w14:textId="77777777" w:rsidR="005574ED" w:rsidRDefault="005574ED" w:rsidP="000A18C9">
            <w:pPr>
              <w:jc w:val="center"/>
            </w:pPr>
            <w:r>
              <w:rPr>
                <w:rFonts w:hint="eastAsia"/>
              </w:rPr>
              <w:t>打开</w:t>
            </w:r>
            <w:r>
              <w:rPr>
                <w:rFonts w:hint="eastAsia"/>
              </w:rPr>
              <w:t>mini project</w:t>
            </w:r>
            <w:r>
              <w:rPr>
                <w:rFonts w:hint="eastAsia"/>
              </w:rPr>
              <w:t>程序</w:t>
            </w:r>
          </w:p>
          <w:p w14:paraId="0DB9AEBB" w14:textId="77777777" w:rsidR="005574ED" w:rsidRDefault="005574ED" w:rsidP="000A18C9">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p>
        </w:tc>
      </w:tr>
      <w:tr w:rsidR="005574ED" w14:paraId="2468A148" w14:textId="77777777" w:rsidTr="00ED4C52">
        <w:tc>
          <w:tcPr>
            <w:tcW w:w="2093" w:type="dxa"/>
          </w:tcPr>
          <w:p w14:paraId="33891636" w14:textId="77777777" w:rsidR="005574ED" w:rsidRPr="00ED4C52" w:rsidRDefault="005574ED" w:rsidP="00ED4C52">
            <w:pPr>
              <w:jc w:val="left"/>
              <w:rPr>
                <w:b/>
              </w:rPr>
            </w:pPr>
            <w:r w:rsidRPr="00ED4C52">
              <w:rPr>
                <w:rFonts w:hint="eastAsia"/>
                <w:b/>
              </w:rPr>
              <w:t>Tester</w:t>
            </w:r>
          </w:p>
        </w:tc>
        <w:tc>
          <w:tcPr>
            <w:tcW w:w="6429" w:type="dxa"/>
            <w:gridSpan w:val="2"/>
          </w:tcPr>
          <w:p w14:paraId="2D25F65A" w14:textId="77777777" w:rsidR="005574ED" w:rsidRDefault="005574ED" w:rsidP="000A18C9">
            <w:pPr>
              <w:jc w:val="center"/>
            </w:pPr>
            <w:r>
              <w:rPr>
                <w:rFonts w:hint="eastAsia"/>
              </w:rPr>
              <w:t>测试人员</w:t>
            </w:r>
          </w:p>
        </w:tc>
      </w:tr>
      <w:tr w:rsidR="005574ED" w14:paraId="4292462A" w14:textId="77777777" w:rsidTr="00ED4C52">
        <w:tc>
          <w:tcPr>
            <w:tcW w:w="2093" w:type="dxa"/>
          </w:tcPr>
          <w:p w14:paraId="5CFFFEAD" w14:textId="77777777" w:rsidR="005574ED" w:rsidRPr="00ED4C52" w:rsidRDefault="005574ED" w:rsidP="00ED4C52">
            <w:pPr>
              <w:jc w:val="left"/>
              <w:rPr>
                <w:b/>
              </w:rPr>
            </w:pPr>
            <w:r w:rsidRPr="00ED4C52">
              <w:rPr>
                <w:rFonts w:hint="eastAsia"/>
                <w:b/>
              </w:rPr>
              <w:t>Dependency</w:t>
            </w:r>
          </w:p>
        </w:tc>
        <w:tc>
          <w:tcPr>
            <w:tcW w:w="6429" w:type="dxa"/>
            <w:gridSpan w:val="2"/>
          </w:tcPr>
          <w:p w14:paraId="63DA238A" w14:textId="77777777" w:rsidR="005574ED" w:rsidRDefault="005574ED" w:rsidP="00ED4C52">
            <w:pPr>
              <w:jc w:val="center"/>
            </w:pPr>
            <w:r>
              <w:rPr>
                <w:rFonts w:hint="eastAsia"/>
              </w:rPr>
              <w:t>无</w:t>
            </w:r>
          </w:p>
        </w:tc>
      </w:tr>
      <w:tr w:rsidR="005574ED" w14:paraId="341411EE" w14:textId="77777777" w:rsidTr="00ED4C52">
        <w:tc>
          <w:tcPr>
            <w:tcW w:w="2093" w:type="dxa"/>
            <w:vMerge w:val="restart"/>
          </w:tcPr>
          <w:p w14:paraId="009A9BB8" w14:textId="77777777" w:rsidR="005574ED" w:rsidRPr="00ED4C52" w:rsidRDefault="005574ED" w:rsidP="00ED4C52">
            <w:pPr>
              <w:jc w:val="left"/>
              <w:rPr>
                <w:b/>
              </w:rPr>
            </w:pPr>
            <w:r w:rsidRPr="00ED4C52">
              <w:rPr>
                <w:rFonts w:hint="eastAsia"/>
                <w:b/>
              </w:rPr>
              <w:t>Test Setup</w:t>
            </w:r>
          </w:p>
        </w:tc>
        <w:tc>
          <w:tcPr>
            <w:tcW w:w="6429" w:type="dxa"/>
            <w:gridSpan w:val="2"/>
          </w:tcPr>
          <w:p w14:paraId="465488E2" w14:textId="77777777" w:rsidR="005574ED" w:rsidRDefault="005574ED" w:rsidP="00ED4C52">
            <w:pPr>
              <w:jc w:val="center"/>
            </w:pPr>
            <w:r>
              <w:rPr>
                <w:rFonts w:hint="eastAsia"/>
              </w:rPr>
              <w:t>无</w:t>
            </w:r>
          </w:p>
        </w:tc>
      </w:tr>
      <w:tr w:rsidR="005574ED" w14:paraId="6D5B01F9" w14:textId="77777777" w:rsidTr="00ED4C52">
        <w:tc>
          <w:tcPr>
            <w:tcW w:w="2093" w:type="dxa"/>
            <w:vMerge/>
          </w:tcPr>
          <w:p w14:paraId="0100B5E0" w14:textId="77777777" w:rsidR="005574ED" w:rsidRPr="00ED4C52" w:rsidRDefault="005574ED" w:rsidP="00ED4C52">
            <w:pPr>
              <w:jc w:val="left"/>
              <w:rPr>
                <w:b/>
              </w:rPr>
            </w:pPr>
          </w:p>
        </w:tc>
        <w:tc>
          <w:tcPr>
            <w:tcW w:w="1843" w:type="dxa"/>
          </w:tcPr>
          <w:p w14:paraId="134E00C2" w14:textId="77777777" w:rsidR="005574ED" w:rsidRPr="00ED4C52" w:rsidRDefault="005574ED" w:rsidP="00ED4C52">
            <w:pPr>
              <w:jc w:val="center"/>
              <w:rPr>
                <w:b/>
              </w:rPr>
            </w:pPr>
            <w:r w:rsidRPr="00ED4C52">
              <w:rPr>
                <w:rFonts w:hint="eastAsia"/>
                <w:b/>
              </w:rPr>
              <w:t>Name</w:t>
            </w:r>
          </w:p>
        </w:tc>
        <w:tc>
          <w:tcPr>
            <w:tcW w:w="4586" w:type="dxa"/>
          </w:tcPr>
          <w:p w14:paraId="327FD6AA" w14:textId="77777777" w:rsidR="005574ED" w:rsidRDefault="005574ED" w:rsidP="00ED4C52">
            <w:pPr>
              <w:jc w:val="center"/>
            </w:pPr>
          </w:p>
        </w:tc>
      </w:tr>
      <w:tr w:rsidR="005574ED" w14:paraId="3486081E" w14:textId="77777777" w:rsidTr="00ED4C52">
        <w:tc>
          <w:tcPr>
            <w:tcW w:w="2093" w:type="dxa"/>
            <w:vMerge/>
          </w:tcPr>
          <w:p w14:paraId="57679738" w14:textId="77777777" w:rsidR="005574ED" w:rsidRPr="00ED4C52" w:rsidRDefault="005574ED" w:rsidP="00ED4C52">
            <w:pPr>
              <w:jc w:val="left"/>
              <w:rPr>
                <w:b/>
              </w:rPr>
            </w:pPr>
          </w:p>
        </w:tc>
        <w:tc>
          <w:tcPr>
            <w:tcW w:w="1843" w:type="dxa"/>
          </w:tcPr>
          <w:p w14:paraId="3C2114D6" w14:textId="77777777" w:rsidR="005574ED" w:rsidRPr="00ED4C52" w:rsidRDefault="005574ED" w:rsidP="00ED4C52">
            <w:pPr>
              <w:jc w:val="center"/>
              <w:rPr>
                <w:b/>
              </w:rPr>
            </w:pPr>
            <w:r w:rsidRPr="00ED4C52">
              <w:rPr>
                <w:rFonts w:hint="eastAsia"/>
                <w:b/>
              </w:rPr>
              <w:t>Brief Description</w:t>
            </w:r>
          </w:p>
        </w:tc>
        <w:tc>
          <w:tcPr>
            <w:tcW w:w="4586" w:type="dxa"/>
          </w:tcPr>
          <w:p w14:paraId="5C29393F" w14:textId="77777777" w:rsidR="005574ED" w:rsidRDefault="005574ED" w:rsidP="00ED4C52">
            <w:pPr>
              <w:jc w:val="center"/>
            </w:pPr>
          </w:p>
        </w:tc>
      </w:tr>
      <w:tr w:rsidR="005574ED" w14:paraId="163C24E1" w14:textId="77777777" w:rsidTr="00ED4C52">
        <w:tc>
          <w:tcPr>
            <w:tcW w:w="2093" w:type="dxa"/>
            <w:vMerge w:val="restart"/>
          </w:tcPr>
          <w:p w14:paraId="14F245C3" w14:textId="77777777" w:rsidR="005574ED" w:rsidRPr="00ED4C52" w:rsidRDefault="005574ED"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2D6AFBAB" w14:textId="77777777" w:rsidR="005574ED" w:rsidRPr="00ED4C52" w:rsidRDefault="005574ED" w:rsidP="00ED4C52">
            <w:pPr>
              <w:jc w:val="center"/>
              <w:rPr>
                <w:b/>
              </w:rPr>
            </w:pPr>
            <w:r w:rsidRPr="00ED4C52">
              <w:rPr>
                <w:rFonts w:hint="eastAsia"/>
                <w:b/>
              </w:rPr>
              <w:t>Steps(numbered)</w:t>
            </w:r>
          </w:p>
        </w:tc>
        <w:tc>
          <w:tcPr>
            <w:tcW w:w="4586" w:type="dxa"/>
          </w:tcPr>
          <w:p w14:paraId="7C45A0F0" w14:textId="77777777" w:rsidR="005574ED" w:rsidRDefault="005574ED" w:rsidP="00ED4C52">
            <w:pPr>
              <w:jc w:val="center"/>
            </w:pPr>
          </w:p>
        </w:tc>
      </w:tr>
      <w:tr w:rsidR="005574ED" w14:paraId="1FB061F6" w14:textId="77777777" w:rsidTr="00ED4C52">
        <w:tc>
          <w:tcPr>
            <w:tcW w:w="2093" w:type="dxa"/>
            <w:vMerge/>
          </w:tcPr>
          <w:p w14:paraId="1C5F91CC" w14:textId="77777777" w:rsidR="005574ED" w:rsidRPr="00ED4C52" w:rsidRDefault="005574ED" w:rsidP="00ED4C52">
            <w:pPr>
              <w:jc w:val="left"/>
              <w:rPr>
                <w:b/>
              </w:rPr>
            </w:pPr>
          </w:p>
        </w:tc>
        <w:tc>
          <w:tcPr>
            <w:tcW w:w="1843" w:type="dxa"/>
          </w:tcPr>
          <w:p w14:paraId="19691295" w14:textId="77777777" w:rsidR="005574ED" w:rsidRPr="00ED4C52" w:rsidRDefault="005574ED" w:rsidP="00ED4C52">
            <w:pPr>
              <w:jc w:val="center"/>
              <w:rPr>
                <w:b/>
              </w:rPr>
            </w:pPr>
            <w:r w:rsidRPr="00ED4C52">
              <w:rPr>
                <w:rFonts w:hint="eastAsia"/>
                <w:b/>
              </w:rPr>
              <w:t>Test Oracle</w:t>
            </w:r>
          </w:p>
        </w:tc>
        <w:tc>
          <w:tcPr>
            <w:tcW w:w="4586" w:type="dxa"/>
          </w:tcPr>
          <w:p w14:paraId="6EFA9EF0" w14:textId="77777777" w:rsidR="005574ED" w:rsidRDefault="005574ED" w:rsidP="00ED4C52">
            <w:pPr>
              <w:jc w:val="center"/>
            </w:pPr>
          </w:p>
        </w:tc>
      </w:tr>
      <w:tr w:rsidR="005574ED" w14:paraId="30304AEC" w14:textId="77777777" w:rsidTr="00ED4C52">
        <w:tc>
          <w:tcPr>
            <w:tcW w:w="2093" w:type="dxa"/>
            <w:vMerge w:val="restart"/>
          </w:tcPr>
          <w:p w14:paraId="4CAAEF1C" w14:textId="77777777" w:rsidR="005574ED" w:rsidRPr="00ED4C52" w:rsidRDefault="005574ED" w:rsidP="00ED4C52">
            <w:pPr>
              <w:jc w:val="left"/>
              <w:rPr>
                <w:b/>
              </w:rPr>
            </w:pPr>
            <w:r w:rsidRPr="00ED4C52">
              <w:rPr>
                <w:rFonts w:hint="eastAsia"/>
                <w:b/>
              </w:rPr>
              <w:t>Basic Flow(Test Sequence)</w:t>
            </w:r>
          </w:p>
        </w:tc>
        <w:tc>
          <w:tcPr>
            <w:tcW w:w="6429" w:type="dxa"/>
            <w:gridSpan w:val="2"/>
          </w:tcPr>
          <w:p w14:paraId="54A3EFB8" w14:textId="77777777" w:rsidR="005574ED" w:rsidRDefault="005574ED" w:rsidP="00ED4C52">
            <w:pPr>
              <w:jc w:val="center"/>
            </w:pPr>
            <w:r>
              <w:rPr>
                <w:rFonts w:hint="eastAsia"/>
              </w:rPr>
              <w:t>测试人员成功修改任务结束时间</w:t>
            </w:r>
          </w:p>
        </w:tc>
      </w:tr>
      <w:tr w:rsidR="005574ED" w14:paraId="78F5E6EA" w14:textId="77777777" w:rsidTr="00ED4C52">
        <w:tc>
          <w:tcPr>
            <w:tcW w:w="2093" w:type="dxa"/>
            <w:vMerge/>
          </w:tcPr>
          <w:p w14:paraId="47B71AD9" w14:textId="77777777" w:rsidR="005574ED" w:rsidRPr="00ED4C52" w:rsidRDefault="005574ED" w:rsidP="00ED4C52">
            <w:pPr>
              <w:jc w:val="left"/>
              <w:rPr>
                <w:b/>
              </w:rPr>
            </w:pPr>
          </w:p>
        </w:tc>
        <w:tc>
          <w:tcPr>
            <w:tcW w:w="1843" w:type="dxa"/>
          </w:tcPr>
          <w:p w14:paraId="568DCBE0" w14:textId="77777777" w:rsidR="005574ED" w:rsidRPr="00ED4C52" w:rsidRDefault="005574ED" w:rsidP="00ED4C52">
            <w:pPr>
              <w:jc w:val="center"/>
              <w:rPr>
                <w:b/>
              </w:rPr>
            </w:pPr>
            <w:r>
              <w:rPr>
                <w:rFonts w:hint="eastAsia"/>
                <w:b/>
              </w:rPr>
              <w:t>Steps(1</w:t>
            </w:r>
            <w:r w:rsidRPr="00ED4C52">
              <w:rPr>
                <w:rFonts w:hint="eastAsia"/>
                <w:b/>
              </w:rPr>
              <w:t>)</w:t>
            </w:r>
          </w:p>
        </w:tc>
        <w:tc>
          <w:tcPr>
            <w:tcW w:w="4586" w:type="dxa"/>
          </w:tcPr>
          <w:p w14:paraId="18D33070" w14:textId="77777777" w:rsidR="005574ED" w:rsidRDefault="005574ED" w:rsidP="00ED4C52">
            <w:pPr>
              <w:jc w:val="center"/>
            </w:pPr>
            <w:r>
              <w:rPr>
                <w:rFonts w:hint="eastAsia"/>
              </w:rPr>
              <w:t>测试人员双击结束时间</w:t>
            </w:r>
          </w:p>
        </w:tc>
      </w:tr>
      <w:tr w:rsidR="005574ED" w14:paraId="0D641F29" w14:textId="77777777" w:rsidTr="00ED4C52">
        <w:tc>
          <w:tcPr>
            <w:tcW w:w="2093" w:type="dxa"/>
            <w:vMerge/>
          </w:tcPr>
          <w:p w14:paraId="0CA8A1FC" w14:textId="77777777" w:rsidR="005574ED" w:rsidRPr="00ED4C52" w:rsidRDefault="005574ED" w:rsidP="00ED4C52">
            <w:pPr>
              <w:jc w:val="left"/>
              <w:rPr>
                <w:b/>
              </w:rPr>
            </w:pPr>
          </w:p>
        </w:tc>
        <w:tc>
          <w:tcPr>
            <w:tcW w:w="1843" w:type="dxa"/>
          </w:tcPr>
          <w:p w14:paraId="3C5B0781" w14:textId="77777777" w:rsidR="005574ED" w:rsidRDefault="005574ED" w:rsidP="005574ED">
            <w:pPr>
              <w:jc w:val="center"/>
              <w:rPr>
                <w:b/>
              </w:rPr>
            </w:pPr>
            <w:r>
              <w:rPr>
                <w:rFonts w:hint="eastAsia"/>
                <w:b/>
              </w:rPr>
              <w:t>Steps(2</w:t>
            </w:r>
            <w:r w:rsidRPr="00ED4C52">
              <w:rPr>
                <w:rFonts w:hint="eastAsia"/>
                <w:b/>
              </w:rPr>
              <w:t>)</w:t>
            </w:r>
          </w:p>
        </w:tc>
        <w:tc>
          <w:tcPr>
            <w:tcW w:w="4586" w:type="dxa"/>
          </w:tcPr>
          <w:p w14:paraId="0B3BBA3B" w14:textId="77777777" w:rsidR="005574ED" w:rsidRDefault="005574ED" w:rsidP="00ED4C52">
            <w:pPr>
              <w:jc w:val="center"/>
            </w:pPr>
            <w:r>
              <w:rPr>
                <w:rFonts w:hint="eastAsia"/>
              </w:rPr>
              <w:t>手动输入年月日</w:t>
            </w:r>
          </w:p>
        </w:tc>
      </w:tr>
      <w:tr w:rsidR="005574ED" w14:paraId="072AE4FF" w14:textId="77777777" w:rsidTr="00ED4C52">
        <w:tc>
          <w:tcPr>
            <w:tcW w:w="2093" w:type="dxa"/>
            <w:vMerge/>
          </w:tcPr>
          <w:p w14:paraId="550C2470" w14:textId="77777777" w:rsidR="005574ED" w:rsidRPr="00ED4C52" w:rsidRDefault="005574ED" w:rsidP="00ED4C52">
            <w:pPr>
              <w:jc w:val="left"/>
              <w:rPr>
                <w:b/>
              </w:rPr>
            </w:pPr>
          </w:p>
        </w:tc>
        <w:tc>
          <w:tcPr>
            <w:tcW w:w="1843" w:type="dxa"/>
          </w:tcPr>
          <w:p w14:paraId="4DDEAD89" w14:textId="77777777" w:rsidR="005574ED" w:rsidRPr="00ED4C52" w:rsidRDefault="005574ED" w:rsidP="00ED4C52">
            <w:pPr>
              <w:jc w:val="center"/>
              <w:rPr>
                <w:b/>
              </w:rPr>
            </w:pPr>
            <w:r w:rsidRPr="00ED4C52">
              <w:rPr>
                <w:rFonts w:hint="eastAsia"/>
                <w:b/>
              </w:rPr>
              <w:t>Test Oracle</w:t>
            </w:r>
          </w:p>
        </w:tc>
        <w:tc>
          <w:tcPr>
            <w:tcW w:w="4586" w:type="dxa"/>
          </w:tcPr>
          <w:p w14:paraId="72B43A3B" w14:textId="77777777" w:rsidR="005574ED" w:rsidRDefault="005574ED" w:rsidP="00ED4C52">
            <w:pPr>
              <w:jc w:val="center"/>
            </w:pPr>
            <w:r>
              <w:rPr>
                <w:rFonts w:hint="eastAsia"/>
              </w:rPr>
              <w:t>任务结束时间被修改为设定值</w:t>
            </w:r>
          </w:p>
        </w:tc>
      </w:tr>
      <w:tr w:rsidR="005574ED" w14:paraId="57AF211A" w14:textId="77777777" w:rsidTr="00ED4C52">
        <w:tc>
          <w:tcPr>
            <w:tcW w:w="2093" w:type="dxa"/>
            <w:vMerge w:val="restart"/>
          </w:tcPr>
          <w:p w14:paraId="139FABFC" w14:textId="77777777" w:rsidR="005574ED" w:rsidRPr="00ED4C52" w:rsidRDefault="005574ED" w:rsidP="00ED4C52">
            <w:pPr>
              <w:jc w:val="left"/>
              <w:rPr>
                <w:b/>
              </w:rPr>
            </w:pPr>
            <w:r w:rsidRPr="00ED4C52">
              <w:rPr>
                <w:rFonts w:hint="eastAsia"/>
                <w:b/>
              </w:rPr>
              <w:t>Specific Alternative Flows(Test Sequence)</w:t>
            </w:r>
          </w:p>
        </w:tc>
        <w:tc>
          <w:tcPr>
            <w:tcW w:w="6429" w:type="dxa"/>
            <w:gridSpan w:val="2"/>
          </w:tcPr>
          <w:p w14:paraId="6F958F80" w14:textId="77777777" w:rsidR="005574ED" w:rsidRDefault="005574ED" w:rsidP="00ED4C52">
            <w:pPr>
              <w:jc w:val="center"/>
            </w:pPr>
            <w:r>
              <w:rPr>
                <w:rFonts w:hint="eastAsia"/>
              </w:rPr>
              <w:t>修改任务结束时间</w:t>
            </w:r>
          </w:p>
        </w:tc>
      </w:tr>
      <w:tr w:rsidR="005574ED" w14:paraId="6BA993A4" w14:textId="77777777" w:rsidTr="00ED4C52">
        <w:tc>
          <w:tcPr>
            <w:tcW w:w="2093" w:type="dxa"/>
            <w:vMerge/>
          </w:tcPr>
          <w:p w14:paraId="7495C92B" w14:textId="77777777" w:rsidR="005574ED" w:rsidRPr="00ED4C52" w:rsidRDefault="005574ED" w:rsidP="00ED4C52">
            <w:pPr>
              <w:jc w:val="left"/>
              <w:rPr>
                <w:b/>
              </w:rPr>
            </w:pPr>
          </w:p>
        </w:tc>
        <w:tc>
          <w:tcPr>
            <w:tcW w:w="1843" w:type="dxa"/>
          </w:tcPr>
          <w:p w14:paraId="315377F3" w14:textId="77777777" w:rsidR="005574ED" w:rsidRPr="00ED4C52" w:rsidRDefault="005574ED" w:rsidP="00ED4C52">
            <w:pPr>
              <w:jc w:val="center"/>
              <w:rPr>
                <w:b/>
              </w:rPr>
            </w:pPr>
            <w:r w:rsidRPr="00ED4C52">
              <w:rPr>
                <w:rFonts w:hint="eastAsia"/>
                <w:b/>
              </w:rPr>
              <w:t>RFS</w:t>
            </w:r>
          </w:p>
        </w:tc>
        <w:tc>
          <w:tcPr>
            <w:tcW w:w="4586" w:type="dxa"/>
          </w:tcPr>
          <w:p w14:paraId="6A2D6C88" w14:textId="77777777" w:rsidR="005574ED" w:rsidRDefault="005574ED" w:rsidP="00ED4C52">
            <w:pPr>
              <w:jc w:val="center"/>
            </w:pPr>
            <w:r>
              <w:rPr>
                <w:rFonts w:hint="eastAsia"/>
              </w:rPr>
              <w:t>1</w:t>
            </w:r>
          </w:p>
        </w:tc>
      </w:tr>
      <w:tr w:rsidR="005574ED" w14:paraId="626E44DF" w14:textId="77777777" w:rsidTr="00ED4C52">
        <w:tc>
          <w:tcPr>
            <w:tcW w:w="2093" w:type="dxa"/>
            <w:vMerge/>
          </w:tcPr>
          <w:p w14:paraId="6391EC8B" w14:textId="77777777" w:rsidR="005574ED" w:rsidRPr="00ED4C52" w:rsidRDefault="005574ED" w:rsidP="00ED4C52">
            <w:pPr>
              <w:jc w:val="left"/>
              <w:rPr>
                <w:b/>
              </w:rPr>
            </w:pPr>
          </w:p>
        </w:tc>
        <w:tc>
          <w:tcPr>
            <w:tcW w:w="1843" w:type="dxa"/>
          </w:tcPr>
          <w:p w14:paraId="702C74F9" w14:textId="77777777" w:rsidR="005574ED" w:rsidRPr="00ED4C52" w:rsidRDefault="005574ED" w:rsidP="005574ED">
            <w:pPr>
              <w:jc w:val="center"/>
              <w:rPr>
                <w:b/>
              </w:rPr>
            </w:pPr>
            <w:r w:rsidRPr="00ED4C52">
              <w:rPr>
                <w:rFonts w:hint="eastAsia"/>
                <w:b/>
              </w:rPr>
              <w:t>Steps(</w:t>
            </w:r>
            <w:r>
              <w:rPr>
                <w:rFonts w:hint="eastAsia"/>
                <w:b/>
              </w:rPr>
              <w:t>1</w:t>
            </w:r>
            <w:r w:rsidRPr="00ED4C52">
              <w:rPr>
                <w:rFonts w:hint="eastAsia"/>
                <w:b/>
              </w:rPr>
              <w:t>)</w:t>
            </w:r>
          </w:p>
        </w:tc>
        <w:tc>
          <w:tcPr>
            <w:tcW w:w="4586" w:type="dxa"/>
          </w:tcPr>
          <w:p w14:paraId="7490648C" w14:textId="77777777" w:rsidR="005574ED" w:rsidRDefault="005574ED" w:rsidP="00ED4C52">
            <w:pPr>
              <w:jc w:val="center"/>
            </w:pPr>
            <w:r>
              <w:rPr>
                <w:rFonts w:hint="eastAsia"/>
              </w:rPr>
              <w:t>测试人员单击结束时间右侧下拉菜单</w:t>
            </w:r>
          </w:p>
        </w:tc>
      </w:tr>
      <w:tr w:rsidR="005574ED" w14:paraId="460C30C8" w14:textId="77777777" w:rsidTr="00ED4C52">
        <w:tc>
          <w:tcPr>
            <w:tcW w:w="2093" w:type="dxa"/>
            <w:vMerge/>
          </w:tcPr>
          <w:p w14:paraId="3B54FC26" w14:textId="77777777" w:rsidR="005574ED" w:rsidRPr="00ED4C52" w:rsidRDefault="005574ED" w:rsidP="00ED4C52">
            <w:pPr>
              <w:jc w:val="left"/>
              <w:rPr>
                <w:b/>
              </w:rPr>
            </w:pPr>
          </w:p>
        </w:tc>
        <w:tc>
          <w:tcPr>
            <w:tcW w:w="1843" w:type="dxa"/>
          </w:tcPr>
          <w:p w14:paraId="465A0F2D" w14:textId="77777777" w:rsidR="005574ED" w:rsidRPr="00ED4C52" w:rsidRDefault="005574ED" w:rsidP="005574ED">
            <w:pPr>
              <w:jc w:val="center"/>
              <w:rPr>
                <w:b/>
              </w:rPr>
            </w:pPr>
            <w:r w:rsidRPr="00ED4C52">
              <w:rPr>
                <w:rFonts w:hint="eastAsia"/>
                <w:b/>
              </w:rPr>
              <w:t>Steps(</w:t>
            </w:r>
            <w:r>
              <w:rPr>
                <w:rFonts w:hint="eastAsia"/>
                <w:b/>
              </w:rPr>
              <w:t>2)</w:t>
            </w:r>
          </w:p>
        </w:tc>
        <w:tc>
          <w:tcPr>
            <w:tcW w:w="4586" w:type="dxa"/>
          </w:tcPr>
          <w:p w14:paraId="0805153B" w14:textId="77777777" w:rsidR="005574ED" w:rsidRDefault="005574ED" w:rsidP="00ED4C52">
            <w:pPr>
              <w:jc w:val="center"/>
            </w:pPr>
            <w:r>
              <w:rPr>
                <w:rFonts w:hint="eastAsia"/>
              </w:rPr>
              <w:t>选择年月日并单击</w:t>
            </w:r>
          </w:p>
        </w:tc>
      </w:tr>
      <w:tr w:rsidR="005574ED" w14:paraId="2E6595E8" w14:textId="77777777" w:rsidTr="00ED4C52">
        <w:tc>
          <w:tcPr>
            <w:tcW w:w="2093" w:type="dxa"/>
            <w:vMerge/>
          </w:tcPr>
          <w:p w14:paraId="5CB832E9" w14:textId="77777777" w:rsidR="005574ED" w:rsidRPr="00ED4C52" w:rsidRDefault="005574ED" w:rsidP="00ED4C52">
            <w:pPr>
              <w:jc w:val="left"/>
              <w:rPr>
                <w:b/>
              </w:rPr>
            </w:pPr>
          </w:p>
        </w:tc>
        <w:tc>
          <w:tcPr>
            <w:tcW w:w="1843" w:type="dxa"/>
          </w:tcPr>
          <w:p w14:paraId="2185EEB6" w14:textId="77777777" w:rsidR="005574ED" w:rsidRPr="00ED4C52" w:rsidRDefault="005574ED" w:rsidP="00ED4C52">
            <w:pPr>
              <w:jc w:val="center"/>
              <w:rPr>
                <w:b/>
              </w:rPr>
            </w:pPr>
            <w:r w:rsidRPr="00ED4C52">
              <w:rPr>
                <w:rFonts w:hint="eastAsia"/>
                <w:b/>
              </w:rPr>
              <w:t>Test Oracle</w:t>
            </w:r>
          </w:p>
        </w:tc>
        <w:tc>
          <w:tcPr>
            <w:tcW w:w="4586" w:type="dxa"/>
          </w:tcPr>
          <w:p w14:paraId="2A237C55" w14:textId="77777777" w:rsidR="005574ED" w:rsidRDefault="005574ED" w:rsidP="00ED4C52">
            <w:pPr>
              <w:jc w:val="center"/>
            </w:pPr>
            <w:r>
              <w:rPr>
                <w:rFonts w:hint="eastAsia"/>
              </w:rPr>
              <w:t>任务结束时间被修改为设定值</w:t>
            </w:r>
          </w:p>
        </w:tc>
      </w:tr>
      <w:tr w:rsidR="005574ED" w14:paraId="2EF79686" w14:textId="77777777" w:rsidTr="00ED4C52">
        <w:tc>
          <w:tcPr>
            <w:tcW w:w="2093" w:type="dxa"/>
            <w:vMerge w:val="restart"/>
          </w:tcPr>
          <w:p w14:paraId="0A34B4A2" w14:textId="77777777" w:rsidR="005574ED" w:rsidRPr="00ED4C52" w:rsidRDefault="005574ED" w:rsidP="00ED4C52">
            <w:pPr>
              <w:jc w:val="left"/>
              <w:rPr>
                <w:b/>
              </w:rPr>
            </w:pPr>
            <w:r w:rsidRPr="00ED4C52">
              <w:rPr>
                <w:rFonts w:hint="eastAsia"/>
                <w:b/>
              </w:rPr>
              <w:t>Global Alternative Flows(Test Sequence)</w:t>
            </w:r>
          </w:p>
        </w:tc>
        <w:tc>
          <w:tcPr>
            <w:tcW w:w="6429" w:type="dxa"/>
            <w:gridSpan w:val="2"/>
          </w:tcPr>
          <w:p w14:paraId="23026C0B" w14:textId="77777777" w:rsidR="005574ED" w:rsidRDefault="005574ED" w:rsidP="00ED4C52">
            <w:pPr>
              <w:jc w:val="center"/>
            </w:pPr>
          </w:p>
        </w:tc>
      </w:tr>
      <w:tr w:rsidR="005574ED" w14:paraId="3607AC85" w14:textId="77777777" w:rsidTr="00ED4C52">
        <w:tc>
          <w:tcPr>
            <w:tcW w:w="2093" w:type="dxa"/>
            <w:vMerge/>
          </w:tcPr>
          <w:p w14:paraId="6B5652D1" w14:textId="77777777" w:rsidR="005574ED" w:rsidRPr="00ED4C52" w:rsidRDefault="005574ED" w:rsidP="00ED4C52">
            <w:pPr>
              <w:jc w:val="left"/>
              <w:rPr>
                <w:b/>
              </w:rPr>
            </w:pPr>
          </w:p>
        </w:tc>
        <w:tc>
          <w:tcPr>
            <w:tcW w:w="1843" w:type="dxa"/>
          </w:tcPr>
          <w:p w14:paraId="69B40858" w14:textId="77777777" w:rsidR="005574ED" w:rsidRPr="00ED4C52" w:rsidRDefault="005574ED" w:rsidP="00ED4C52">
            <w:pPr>
              <w:jc w:val="center"/>
              <w:rPr>
                <w:b/>
              </w:rPr>
            </w:pPr>
            <w:r w:rsidRPr="00ED4C52">
              <w:rPr>
                <w:rFonts w:hint="eastAsia"/>
                <w:b/>
              </w:rPr>
              <w:t>Guard Condition</w:t>
            </w:r>
          </w:p>
        </w:tc>
        <w:tc>
          <w:tcPr>
            <w:tcW w:w="4586" w:type="dxa"/>
          </w:tcPr>
          <w:p w14:paraId="3AB111E1" w14:textId="77777777" w:rsidR="005574ED" w:rsidRDefault="005574ED" w:rsidP="00ED4C52">
            <w:pPr>
              <w:jc w:val="center"/>
            </w:pPr>
          </w:p>
        </w:tc>
      </w:tr>
      <w:tr w:rsidR="005574ED" w14:paraId="1969B19A" w14:textId="77777777" w:rsidTr="00ED4C52">
        <w:tc>
          <w:tcPr>
            <w:tcW w:w="2093" w:type="dxa"/>
            <w:vMerge/>
          </w:tcPr>
          <w:p w14:paraId="5F72449A" w14:textId="77777777" w:rsidR="005574ED" w:rsidRPr="00ED4C52" w:rsidRDefault="005574ED" w:rsidP="00ED4C52">
            <w:pPr>
              <w:jc w:val="left"/>
              <w:rPr>
                <w:b/>
              </w:rPr>
            </w:pPr>
          </w:p>
        </w:tc>
        <w:tc>
          <w:tcPr>
            <w:tcW w:w="1843" w:type="dxa"/>
          </w:tcPr>
          <w:p w14:paraId="3DBEC36D" w14:textId="77777777" w:rsidR="005574ED" w:rsidRPr="00ED4C52" w:rsidRDefault="005574ED" w:rsidP="00ED4C52">
            <w:pPr>
              <w:jc w:val="center"/>
              <w:rPr>
                <w:b/>
              </w:rPr>
            </w:pPr>
            <w:r w:rsidRPr="00ED4C52">
              <w:rPr>
                <w:rFonts w:hint="eastAsia"/>
                <w:b/>
              </w:rPr>
              <w:t>Steps(numbered)</w:t>
            </w:r>
          </w:p>
        </w:tc>
        <w:tc>
          <w:tcPr>
            <w:tcW w:w="4586" w:type="dxa"/>
          </w:tcPr>
          <w:p w14:paraId="5A5C139F" w14:textId="77777777" w:rsidR="005574ED" w:rsidRDefault="005574ED" w:rsidP="00ED4C52">
            <w:pPr>
              <w:jc w:val="center"/>
            </w:pPr>
          </w:p>
        </w:tc>
      </w:tr>
      <w:tr w:rsidR="005574ED" w14:paraId="2FB62A3A" w14:textId="77777777" w:rsidTr="00ED4C52">
        <w:tc>
          <w:tcPr>
            <w:tcW w:w="2093" w:type="dxa"/>
            <w:vMerge/>
          </w:tcPr>
          <w:p w14:paraId="06CF1792" w14:textId="77777777" w:rsidR="005574ED" w:rsidRPr="00ED4C52" w:rsidRDefault="005574ED" w:rsidP="00ED4C52">
            <w:pPr>
              <w:jc w:val="left"/>
              <w:rPr>
                <w:b/>
              </w:rPr>
            </w:pPr>
          </w:p>
        </w:tc>
        <w:tc>
          <w:tcPr>
            <w:tcW w:w="1843" w:type="dxa"/>
          </w:tcPr>
          <w:p w14:paraId="51C7FF79" w14:textId="77777777" w:rsidR="005574ED" w:rsidRPr="00ED4C52" w:rsidRDefault="005574ED" w:rsidP="00ED4C52">
            <w:pPr>
              <w:jc w:val="center"/>
              <w:rPr>
                <w:b/>
              </w:rPr>
            </w:pPr>
            <w:r w:rsidRPr="00ED4C52">
              <w:rPr>
                <w:rFonts w:hint="eastAsia"/>
                <w:b/>
              </w:rPr>
              <w:t>Test Oracle</w:t>
            </w:r>
          </w:p>
        </w:tc>
        <w:tc>
          <w:tcPr>
            <w:tcW w:w="4586" w:type="dxa"/>
          </w:tcPr>
          <w:p w14:paraId="00A0B115" w14:textId="77777777" w:rsidR="005574ED" w:rsidRDefault="005574ED" w:rsidP="00ED4C52">
            <w:pPr>
              <w:jc w:val="center"/>
            </w:pPr>
          </w:p>
        </w:tc>
      </w:tr>
      <w:tr w:rsidR="005574ED" w14:paraId="75E08976" w14:textId="77777777" w:rsidTr="00ED4C52">
        <w:tc>
          <w:tcPr>
            <w:tcW w:w="2093" w:type="dxa"/>
            <w:vMerge w:val="restart"/>
          </w:tcPr>
          <w:p w14:paraId="7A7EC45E" w14:textId="77777777" w:rsidR="005574ED" w:rsidRPr="00ED4C52" w:rsidRDefault="005574ED" w:rsidP="00ED4C52">
            <w:pPr>
              <w:jc w:val="left"/>
              <w:rPr>
                <w:b/>
              </w:rPr>
            </w:pPr>
            <w:r w:rsidRPr="00ED4C52">
              <w:rPr>
                <w:rFonts w:hint="eastAsia"/>
                <w:b/>
              </w:rPr>
              <w:t>Bounded Alternative Flows(Test Sequence)</w:t>
            </w:r>
          </w:p>
        </w:tc>
        <w:tc>
          <w:tcPr>
            <w:tcW w:w="6429" w:type="dxa"/>
            <w:gridSpan w:val="2"/>
          </w:tcPr>
          <w:p w14:paraId="6C40328F" w14:textId="77777777" w:rsidR="005574ED" w:rsidRDefault="005574ED" w:rsidP="00ED4C52">
            <w:pPr>
              <w:jc w:val="center"/>
            </w:pPr>
          </w:p>
        </w:tc>
      </w:tr>
      <w:tr w:rsidR="005574ED" w14:paraId="58B60D4F" w14:textId="77777777" w:rsidTr="00ED4C52">
        <w:tc>
          <w:tcPr>
            <w:tcW w:w="2093" w:type="dxa"/>
            <w:vMerge/>
          </w:tcPr>
          <w:p w14:paraId="42067B43" w14:textId="77777777" w:rsidR="005574ED" w:rsidRPr="00ED4C52" w:rsidRDefault="005574ED" w:rsidP="00ED4C52">
            <w:pPr>
              <w:jc w:val="left"/>
              <w:rPr>
                <w:b/>
              </w:rPr>
            </w:pPr>
          </w:p>
        </w:tc>
        <w:tc>
          <w:tcPr>
            <w:tcW w:w="1843" w:type="dxa"/>
          </w:tcPr>
          <w:p w14:paraId="0DB39BE0" w14:textId="77777777" w:rsidR="005574ED" w:rsidRPr="00ED4C52" w:rsidRDefault="005574ED" w:rsidP="00ED4C52">
            <w:pPr>
              <w:jc w:val="center"/>
              <w:rPr>
                <w:b/>
              </w:rPr>
            </w:pPr>
            <w:r w:rsidRPr="00ED4C52">
              <w:rPr>
                <w:rFonts w:hint="eastAsia"/>
                <w:b/>
              </w:rPr>
              <w:t>RFS</w:t>
            </w:r>
          </w:p>
        </w:tc>
        <w:tc>
          <w:tcPr>
            <w:tcW w:w="4586" w:type="dxa"/>
          </w:tcPr>
          <w:p w14:paraId="3E6F8E62" w14:textId="77777777" w:rsidR="005574ED" w:rsidRDefault="005574ED" w:rsidP="00ED4C52">
            <w:pPr>
              <w:jc w:val="center"/>
            </w:pPr>
          </w:p>
        </w:tc>
      </w:tr>
      <w:tr w:rsidR="005574ED" w14:paraId="4E3ED9A7" w14:textId="77777777" w:rsidTr="00ED4C52">
        <w:tc>
          <w:tcPr>
            <w:tcW w:w="2093" w:type="dxa"/>
            <w:vMerge/>
          </w:tcPr>
          <w:p w14:paraId="5B296305" w14:textId="77777777" w:rsidR="005574ED" w:rsidRPr="00ED4C52" w:rsidRDefault="005574ED" w:rsidP="00ED4C52">
            <w:pPr>
              <w:jc w:val="left"/>
              <w:rPr>
                <w:b/>
              </w:rPr>
            </w:pPr>
          </w:p>
        </w:tc>
        <w:tc>
          <w:tcPr>
            <w:tcW w:w="1843" w:type="dxa"/>
          </w:tcPr>
          <w:p w14:paraId="5DC8900E" w14:textId="77777777" w:rsidR="005574ED" w:rsidRPr="00ED4C52" w:rsidRDefault="005574ED" w:rsidP="00ED4C52">
            <w:pPr>
              <w:jc w:val="center"/>
              <w:rPr>
                <w:b/>
              </w:rPr>
            </w:pPr>
            <w:r w:rsidRPr="00ED4C52">
              <w:rPr>
                <w:rFonts w:hint="eastAsia"/>
                <w:b/>
              </w:rPr>
              <w:t>Steps(numbered)</w:t>
            </w:r>
          </w:p>
        </w:tc>
        <w:tc>
          <w:tcPr>
            <w:tcW w:w="4586" w:type="dxa"/>
          </w:tcPr>
          <w:p w14:paraId="724B4FBC" w14:textId="77777777" w:rsidR="005574ED" w:rsidRDefault="005574ED" w:rsidP="00ED4C52">
            <w:pPr>
              <w:jc w:val="center"/>
            </w:pPr>
          </w:p>
        </w:tc>
      </w:tr>
      <w:tr w:rsidR="005574ED" w14:paraId="7BDFF79E" w14:textId="77777777" w:rsidTr="00ED4C52">
        <w:tc>
          <w:tcPr>
            <w:tcW w:w="2093" w:type="dxa"/>
            <w:vMerge/>
          </w:tcPr>
          <w:p w14:paraId="5C30CD55" w14:textId="77777777" w:rsidR="005574ED" w:rsidRPr="00ED4C52" w:rsidRDefault="005574ED" w:rsidP="00ED4C52">
            <w:pPr>
              <w:jc w:val="left"/>
              <w:rPr>
                <w:b/>
              </w:rPr>
            </w:pPr>
          </w:p>
        </w:tc>
        <w:tc>
          <w:tcPr>
            <w:tcW w:w="1843" w:type="dxa"/>
          </w:tcPr>
          <w:p w14:paraId="574224C6" w14:textId="77777777" w:rsidR="005574ED" w:rsidRPr="00ED4C52" w:rsidRDefault="005574ED" w:rsidP="00ED4C52">
            <w:pPr>
              <w:jc w:val="center"/>
              <w:rPr>
                <w:b/>
              </w:rPr>
            </w:pPr>
            <w:r w:rsidRPr="00ED4C52">
              <w:rPr>
                <w:rFonts w:hint="eastAsia"/>
                <w:b/>
              </w:rPr>
              <w:t>Test Oracle</w:t>
            </w:r>
          </w:p>
        </w:tc>
        <w:tc>
          <w:tcPr>
            <w:tcW w:w="4586" w:type="dxa"/>
          </w:tcPr>
          <w:p w14:paraId="1F89932D" w14:textId="77777777" w:rsidR="005574ED" w:rsidRDefault="005574ED" w:rsidP="00ED4C52">
            <w:pPr>
              <w:jc w:val="center"/>
            </w:pPr>
          </w:p>
        </w:tc>
      </w:tr>
      <w:tr w:rsidR="005574ED" w14:paraId="0861F2EF" w14:textId="77777777" w:rsidTr="00ED4C52">
        <w:tc>
          <w:tcPr>
            <w:tcW w:w="2093" w:type="dxa"/>
            <w:vMerge w:val="restart"/>
          </w:tcPr>
          <w:p w14:paraId="5A2B532C" w14:textId="77777777" w:rsidR="005574ED" w:rsidRPr="00ED4C52" w:rsidRDefault="005574ED" w:rsidP="00ED4C52">
            <w:pPr>
              <w:jc w:val="left"/>
              <w:rPr>
                <w:b/>
              </w:rPr>
            </w:pPr>
            <w:r w:rsidRPr="00ED4C52">
              <w:rPr>
                <w:rFonts w:hint="eastAsia"/>
                <w:b/>
              </w:rPr>
              <w:t>Oracle Verification Flows(Test Sequence)</w:t>
            </w:r>
          </w:p>
        </w:tc>
        <w:tc>
          <w:tcPr>
            <w:tcW w:w="6429" w:type="dxa"/>
            <w:gridSpan w:val="2"/>
          </w:tcPr>
          <w:p w14:paraId="4B2292AE" w14:textId="77777777" w:rsidR="005574ED" w:rsidRDefault="005574ED" w:rsidP="00ED4C52">
            <w:pPr>
              <w:jc w:val="center"/>
            </w:pPr>
          </w:p>
        </w:tc>
      </w:tr>
      <w:tr w:rsidR="005574ED" w14:paraId="1646F605" w14:textId="77777777" w:rsidTr="00ED4C52">
        <w:tc>
          <w:tcPr>
            <w:tcW w:w="2093" w:type="dxa"/>
            <w:vMerge/>
          </w:tcPr>
          <w:p w14:paraId="30B16682" w14:textId="77777777" w:rsidR="005574ED" w:rsidRPr="00ED4C52" w:rsidRDefault="005574ED" w:rsidP="00ED4C52">
            <w:pPr>
              <w:jc w:val="left"/>
              <w:rPr>
                <w:b/>
              </w:rPr>
            </w:pPr>
          </w:p>
        </w:tc>
        <w:tc>
          <w:tcPr>
            <w:tcW w:w="1843" w:type="dxa"/>
          </w:tcPr>
          <w:p w14:paraId="20B65F19" w14:textId="77777777" w:rsidR="005574ED" w:rsidRPr="00ED4C52" w:rsidRDefault="005574ED" w:rsidP="00ED4C52">
            <w:pPr>
              <w:jc w:val="center"/>
              <w:rPr>
                <w:b/>
              </w:rPr>
            </w:pPr>
            <w:r w:rsidRPr="00ED4C52">
              <w:rPr>
                <w:rFonts w:hint="eastAsia"/>
                <w:b/>
              </w:rPr>
              <w:t>RFS</w:t>
            </w:r>
          </w:p>
        </w:tc>
        <w:tc>
          <w:tcPr>
            <w:tcW w:w="4586" w:type="dxa"/>
          </w:tcPr>
          <w:p w14:paraId="0F6AFBB5" w14:textId="77777777" w:rsidR="005574ED" w:rsidRDefault="005574ED" w:rsidP="00ED4C52">
            <w:pPr>
              <w:jc w:val="center"/>
            </w:pPr>
          </w:p>
        </w:tc>
      </w:tr>
      <w:tr w:rsidR="005574ED" w14:paraId="16A9BCB9" w14:textId="77777777" w:rsidTr="00ED4C52">
        <w:tc>
          <w:tcPr>
            <w:tcW w:w="2093" w:type="dxa"/>
            <w:vMerge/>
          </w:tcPr>
          <w:p w14:paraId="3B58D830" w14:textId="77777777" w:rsidR="005574ED" w:rsidRPr="00ED4C52" w:rsidRDefault="005574ED" w:rsidP="00ED4C52">
            <w:pPr>
              <w:jc w:val="left"/>
              <w:rPr>
                <w:b/>
              </w:rPr>
            </w:pPr>
          </w:p>
        </w:tc>
        <w:tc>
          <w:tcPr>
            <w:tcW w:w="1843" w:type="dxa"/>
          </w:tcPr>
          <w:p w14:paraId="5A6A7005" w14:textId="77777777" w:rsidR="005574ED" w:rsidRPr="00ED4C52" w:rsidRDefault="005574ED" w:rsidP="00ED4C52">
            <w:pPr>
              <w:jc w:val="center"/>
              <w:rPr>
                <w:b/>
              </w:rPr>
            </w:pPr>
            <w:r w:rsidRPr="00ED4C52">
              <w:rPr>
                <w:rFonts w:hint="eastAsia"/>
                <w:b/>
              </w:rPr>
              <w:t>Steps(numbered)</w:t>
            </w:r>
          </w:p>
        </w:tc>
        <w:tc>
          <w:tcPr>
            <w:tcW w:w="4586" w:type="dxa"/>
          </w:tcPr>
          <w:p w14:paraId="40584DB4" w14:textId="77777777" w:rsidR="005574ED" w:rsidRDefault="005574ED" w:rsidP="00ED4C52">
            <w:pPr>
              <w:jc w:val="center"/>
            </w:pPr>
          </w:p>
        </w:tc>
      </w:tr>
      <w:tr w:rsidR="005574ED" w14:paraId="42F1A27C" w14:textId="77777777" w:rsidTr="00ED4C52">
        <w:tc>
          <w:tcPr>
            <w:tcW w:w="2093" w:type="dxa"/>
            <w:vMerge/>
          </w:tcPr>
          <w:p w14:paraId="08B9BFE1" w14:textId="77777777" w:rsidR="005574ED" w:rsidRPr="00ED4C52" w:rsidRDefault="005574ED" w:rsidP="00ED4C52">
            <w:pPr>
              <w:jc w:val="left"/>
              <w:rPr>
                <w:b/>
              </w:rPr>
            </w:pPr>
          </w:p>
        </w:tc>
        <w:tc>
          <w:tcPr>
            <w:tcW w:w="1843" w:type="dxa"/>
          </w:tcPr>
          <w:p w14:paraId="5902D6D4" w14:textId="77777777" w:rsidR="005574ED" w:rsidRPr="00ED4C52" w:rsidRDefault="005574ED" w:rsidP="00ED4C52">
            <w:pPr>
              <w:jc w:val="center"/>
              <w:rPr>
                <w:b/>
              </w:rPr>
            </w:pPr>
            <w:r w:rsidRPr="00ED4C52">
              <w:rPr>
                <w:rFonts w:hint="eastAsia"/>
                <w:b/>
              </w:rPr>
              <w:t>Test Oracle</w:t>
            </w:r>
          </w:p>
        </w:tc>
        <w:tc>
          <w:tcPr>
            <w:tcW w:w="4586" w:type="dxa"/>
          </w:tcPr>
          <w:p w14:paraId="5CF876C7" w14:textId="77777777" w:rsidR="005574ED" w:rsidRDefault="005574ED" w:rsidP="00ED4C52">
            <w:pPr>
              <w:jc w:val="center"/>
            </w:pPr>
          </w:p>
        </w:tc>
      </w:tr>
    </w:tbl>
    <w:p w14:paraId="4AF341FE" w14:textId="77777777" w:rsidR="00ED4C52" w:rsidRDefault="00ED4C52" w:rsidP="00944734"/>
    <w:p w14:paraId="71378A08" w14:textId="77777777" w:rsidR="005574ED" w:rsidRDefault="005574ED" w:rsidP="00944734"/>
    <w:p w14:paraId="7AB75029" w14:textId="77777777" w:rsidR="005574ED" w:rsidRDefault="005574ED" w:rsidP="00944734"/>
    <w:p w14:paraId="658B2D74" w14:textId="77777777" w:rsidR="005574ED" w:rsidRDefault="005574ED" w:rsidP="00944734"/>
    <w:p w14:paraId="275B9F06" w14:textId="77777777" w:rsidR="005574ED" w:rsidRDefault="005574ED" w:rsidP="00944734"/>
    <w:p w14:paraId="00F06188" w14:textId="77777777" w:rsidR="005574ED" w:rsidRDefault="005574ED" w:rsidP="00944734"/>
    <w:p w14:paraId="20DA424D" w14:textId="77777777" w:rsidR="005574ED" w:rsidRDefault="005574ED" w:rsidP="00944734"/>
    <w:p w14:paraId="702E37AC" w14:textId="77777777" w:rsidR="005574ED" w:rsidRDefault="005574ED" w:rsidP="00944734"/>
    <w:p w14:paraId="381AB390" w14:textId="77777777" w:rsidR="005574ED" w:rsidRDefault="005574ED" w:rsidP="00944734"/>
    <w:p w14:paraId="73677719" w14:textId="77777777" w:rsidR="005574ED" w:rsidRDefault="005574ED" w:rsidP="00180F8C">
      <w:pPr>
        <w:jc w:val="center"/>
        <w:pPrChange w:id="56" w:author="PENGFEI ZHAN" w:date="2016-05-19T20:48:00Z">
          <w:pPr/>
        </w:pPrChange>
      </w:pPr>
      <w:r>
        <w:rPr>
          <w:rFonts w:hint="eastAsia"/>
        </w:rPr>
        <w:lastRenderedPageBreak/>
        <w:t>用例</w:t>
      </w:r>
      <w:r>
        <w:rPr>
          <w:rFonts w:hint="eastAsia"/>
        </w:rPr>
        <w:t xml:space="preserve">105 </w:t>
      </w:r>
      <w:r w:rsidR="00D0749A">
        <w:rPr>
          <w:rFonts w:hint="eastAsia"/>
        </w:rPr>
        <w:t>修改前置任务</w:t>
      </w:r>
    </w:p>
    <w:tbl>
      <w:tblPr>
        <w:tblStyle w:val="a9"/>
        <w:tblW w:w="0" w:type="auto"/>
        <w:tblLook w:val="04A0" w:firstRow="1" w:lastRow="0" w:firstColumn="1" w:lastColumn="0" w:noHBand="0" w:noVBand="1"/>
      </w:tblPr>
      <w:tblGrid>
        <w:gridCol w:w="2093"/>
        <w:gridCol w:w="1843"/>
        <w:gridCol w:w="4586"/>
      </w:tblGrid>
      <w:tr w:rsidR="00ED4C52" w14:paraId="31CD14A7" w14:textId="77777777" w:rsidTr="00ED4C52">
        <w:tc>
          <w:tcPr>
            <w:tcW w:w="8522" w:type="dxa"/>
            <w:gridSpan w:val="3"/>
          </w:tcPr>
          <w:p w14:paraId="6350E77A" w14:textId="77777777" w:rsidR="00ED4C52" w:rsidRDefault="00ED4C52" w:rsidP="00ED4C52">
            <w:pPr>
              <w:jc w:val="center"/>
            </w:pPr>
            <w:r>
              <w:rPr>
                <w:rFonts w:hint="eastAsia"/>
              </w:rPr>
              <w:t>Test Case Specification</w:t>
            </w:r>
          </w:p>
        </w:tc>
      </w:tr>
      <w:tr w:rsidR="00ED4C52" w14:paraId="1010D9AE" w14:textId="77777777" w:rsidTr="00ED4C52">
        <w:tc>
          <w:tcPr>
            <w:tcW w:w="2093" w:type="dxa"/>
          </w:tcPr>
          <w:p w14:paraId="239E22A3" w14:textId="77777777" w:rsidR="00ED4C52" w:rsidRPr="00ED4C52" w:rsidRDefault="00ED4C52" w:rsidP="00ED4C52">
            <w:pPr>
              <w:jc w:val="left"/>
              <w:rPr>
                <w:b/>
              </w:rPr>
            </w:pPr>
            <w:r w:rsidRPr="00ED4C52">
              <w:rPr>
                <w:rFonts w:hint="eastAsia"/>
                <w:b/>
              </w:rPr>
              <w:t>Name</w:t>
            </w:r>
          </w:p>
        </w:tc>
        <w:tc>
          <w:tcPr>
            <w:tcW w:w="6429" w:type="dxa"/>
            <w:gridSpan w:val="2"/>
          </w:tcPr>
          <w:p w14:paraId="04A38423" w14:textId="77777777" w:rsidR="00ED4C52" w:rsidRDefault="00D0749A" w:rsidP="00ED4C52">
            <w:pPr>
              <w:jc w:val="center"/>
            </w:pPr>
            <w:r>
              <w:rPr>
                <w:rFonts w:hint="eastAsia"/>
              </w:rPr>
              <w:t>修改前置任务</w:t>
            </w:r>
          </w:p>
        </w:tc>
      </w:tr>
      <w:tr w:rsidR="00ED4C52" w14:paraId="39F2B0D9" w14:textId="77777777" w:rsidTr="00ED4C52">
        <w:tc>
          <w:tcPr>
            <w:tcW w:w="2093" w:type="dxa"/>
          </w:tcPr>
          <w:p w14:paraId="717BAD11" w14:textId="77777777" w:rsidR="00ED4C52" w:rsidRPr="00ED4C52" w:rsidRDefault="00ED4C52" w:rsidP="00ED4C52">
            <w:pPr>
              <w:jc w:val="left"/>
              <w:rPr>
                <w:b/>
              </w:rPr>
            </w:pPr>
            <w:r w:rsidRPr="00ED4C52">
              <w:rPr>
                <w:rFonts w:hint="eastAsia"/>
                <w:b/>
              </w:rPr>
              <w:t>Brief Description</w:t>
            </w:r>
          </w:p>
        </w:tc>
        <w:tc>
          <w:tcPr>
            <w:tcW w:w="6429" w:type="dxa"/>
            <w:gridSpan w:val="2"/>
          </w:tcPr>
          <w:p w14:paraId="30AB629B" w14:textId="77777777" w:rsidR="00ED4C52" w:rsidRDefault="00ED4C52" w:rsidP="00ED4C52">
            <w:pPr>
              <w:jc w:val="center"/>
            </w:pPr>
            <w:r>
              <w:rPr>
                <w:rFonts w:hint="eastAsia"/>
              </w:rPr>
              <w:t>测试人员</w:t>
            </w:r>
            <w:r w:rsidR="00D0749A">
              <w:rPr>
                <w:rFonts w:hint="eastAsia"/>
              </w:rPr>
              <w:t>修改</w:t>
            </w:r>
            <w:proofErr w:type="gramStart"/>
            <w:r w:rsidR="00D0749A">
              <w:rPr>
                <w:rFonts w:hint="eastAsia"/>
              </w:rPr>
              <w:t>某任务</w:t>
            </w:r>
            <w:proofErr w:type="gramEnd"/>
            <w:r w:rsidR="00D0749A">
              <w:rPr>
                <w:rFonts w:hint="eastAsia"/>
              </w:rPr>
              <w:t>的前置任务</w:t>
            </w:r>
          </w:p>
        </w:tc>
      </w:tr>
      <w:tr w:rsidR="00ED4C52" w14:paraId="69E40F01" w14:textId="77777777" w:rsidTr="00ED4C52">
        <w:tc>
          <w:tcPr>
            <w:tcW w:w="2093" w:type="dxa"/>
          </w:tcPr>
          <w:p w14:paraId="2E7734D2"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2E323AC6" w14:textId="77777777" w:rsidR="00ED4C52" w:rsidRDefault="00ED4C52" w:rsidP="00ED4C52">
            <w:pPr>
              <w:jc w:val="center"/>
            </w:pPr>
            <w:r>
              <w:rPr>
                <w:rFonts w:hint="eastAsia"/>
              </w:rPr>
              <w:t>打开</w:t>
            </w:r>
            <w:r>
              <w:rPr>
                <w:rFonts w:hint="eastAsia"/>
              </w:rPr>
              <w:t>mini project</w:t>
            </w:r>
            <w:r>
              <w:rPr>
                <w:rFonts w:hint="eastAsia"/>
              </w:rPr>
              <w:t>程序</w:t>
            </w:r>
          </w:p>
          <w:p w14:paraId="580599A4" w14:textId="77777777" w:rsidR="00D0749A" w:rsidRDefault="00D0749A" w:rsidP="00ED4C52">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p>
        </w:tc>
      </w:tr>
      <w:tr w:rsidR="00ED4C52" w14:paraId="35CA81D5" w14:textId="77777777" w:rsidTr="00ED4C52">
        <w:tc>
          <w:tcPr>
            <w:tcW w:w="2093" w:type="dxa"/>
          </w:tcPr>
          <w:p w14:paraId="6D207ED0" w14:textId="77777777" w:rsidR="00ED4C52" w:rsidRPr="00ED4C52" w:rsidRDefault="00ED4C52" w:rsidP="00ED4C52">
            <w:pPr>
              <w:jc w:val="left"/>
              <w:rPr>
                <w:b/>
              </w:rPr>
            </w:pPr>
            <w:r w:rsidRPr="00ED4C52">
              <w:rPr>
                <w:rFonts w:hint="eastAsia"/>
                <w:b/>
              </w:rPr>
              <w:t>Tester</w:t>
            </w:r>
          </w:p>
        </w:tc>
        <w:tc>
          <w:tcPr>
            <w:tcW w:w="6429" w:type="dxa"/>
            <w:gridSpan w:val="2"/>
          </w:tcPr>
          <w:p w14:paraId="12ADEF85" w14:textId="77777777" w:rsidR="00ED4C52" w:rsidRDefault="00ED4C52" w:rsidP="00ED4C52">
            <w:pPr>
              <w:jc w:val="center"/>
            </w:pPr>
            <w:r>
              <w:rPr>
                <w:rFonts w:hint="eastAsia"/>
              </w:rPr>
              <w:t>测试人员</w:t>
            </w:r>
          </w:p>
        </w:tc>
      </w:tr>
      <w:tr w:rsidR="00ED4C52" w14:paraId="138F9ED9" w14:textId="77777777" w:rsidTr="00ED4C52">
        <w:tc>
          <w:tcPr>
            <w:tcW w:w="2093" w:type="dxa"/>
          </w:tcPr>
          <w:p w14:paraId="34E38AEB" w14:textId="77777777" w:rsidR="00ED4C52" w:rsidRPr="00ED4C52" w:rsidRDefault="00ED4C52" w:rsidP="00ED4C52">
            <w:pPr>
              <w:jc w:val="left"/>
              <w:rPr>
                <w:b/>
              </w:rPr>
            </w:pPr>
            <w:r w:rsidRPr="00ED4C52">
              <w:rPr>
                <w:rFonts w:hint="eastAsia"/>
                <w:b/>
              </w:rPr>
              <w:t>Dependency</w:t>
            </w:r>
          </w:p>
        </w:tc>
        <w:tc>
          <w:tcPr>
            <w:tcW w:w="6429" w:type="dxa"/>
            <w:gridSpan w:val="2"/>
          </w:tcPr>
          <w:p w14:paraId="1855183D" w14:textId="77777777" w:rsidR="00ED4C52" w:rsidRDefault="00ED4C52" w:rsidP="00ED4C52">
            <w:pPr>
              <w:jc w:val="center"/>
            </w:pPr>
            <w:r>
              <w:rPr>
                <w:rFonts w:hint="eastAsia"/>
              </w:rPr>
              <w:t>无</w:t>
            </w:r>
          </w:p>
        </w:tc>
      </w:tr>
      <w:tr w:rsidR="00ED4C52" w14:paraId="050EFAF3" w14:textId="77777777" w:rsidTr="00ED4C52">
        <w:tc>
          <w:tcPr>
            <w:tcW w:w="2093" w:type="dxa"/>
            <w:vMerge w:val="restart"/>
          </w:tcPr>
          <w:p w14:paraId="07CDB7A3" w14:textId="77777777" w:rsidR="00ED4C52" w:rsidRPr="00ED4C52" w:rsidRDefault="00ED4C52" w:rsidP="00ED4C52">
            <w:pPr>
              <w:jc w:val="left"/>
              <w:rPr>
                <w:b/>
              </w:rPr>
            </w:pPr>
            <w:r w:rsidRPr="00ED4C52">
              <w:rPr>
                <w:rFonts w:hint="eastAsia"/>
                <w:b/>
              </w:rPr>
              <w:t>Test Setup</w:t>
            </w:r>
          </w:p>
        </w:tc>
        <w:tc>
          <w:tcPr>
            <w:tcW w:w="6429" w:type="dxa"/>
            <w:gridSpan w:val="2"/>
          </w:tcPr>
          <w:p w14:paraId="7A0AA2A8" w14:textId="77777777" w:rsidR="00ED4C52" w:rsidRDefault="00ED4C52" w:rsidP="00ED4C52">
            <w:pPr>
              <w:jc w:val="center"/>
            </w:pPr>
            <w:r>
              <w:rPr>
                <w:rFonts w:hint="eastAsia"/>
              </w:rPr>
              <w:t>无</w:t>
            </w:r>
          </w:p>
        </w:tc>
      </w:tr>
      <w:tr w:rsidR="00ED4C52" w14:paraId="3744B25F" w14:textId="77777777" w:rsidTr="00ED4C52">
        <w:tc>
          <w:tcPr>
            <w:tcW w:w="2093" w:type="dxa"/>
            <w:vMerge/>
          </w:tcPr>
          <w:p w14:paraId="2ABDEFC1" w14:textId="77777777" w:rsidR="00ED4C52" w:rsidRPr="00ED4C52" w:rsidRDefault="00ED4C52" w:rsidP="00ED4C52">
            <w:pPr>
              <w:jc w:val="left"/>
              <w:rPr>
                <w:b/>
              </w:rPr>
            </w:pPr>
          </w:p>
        </w:tc>
        <w:tc>
          <w:tcPr>
            <w:tcW w:w="1843" w:type="dxa"/>
          </w:tcPr>
          <w:p w14:paraId="53A390C9" w14:textId="77777777" w:rsidR="00ED4C52" w:rsidRPr="00ED4C52" w:rsidRDefault="00ED4C52" w:rsidP="00ED4C52">
            <w:pPr>
              <w:jc w:val="center"/>
              <w:rPr>
                <w:b/>
              </w:rPr>
            </w:pPr>
            <w:r w:rsidRPr="00ED4C52">
              <w:rPr>
                <w:rFonts w:hint="eastAsia"/>
                <w:b/>
              </w:rPr>
              <w:t>Name</w:t>
            </w:r>
          </w:p>
        </w:tc>
        <w:tc>
          <w:tcPr>
            <w:tcW w:w="4586" w:type="dxa"/>
          </w:tcPr>
          <w:p w14:paraId="44F64869" w14:textId="77777777" w:rsidR="00ED4C52" w:rsidRDefault="00ED4C52" w:rsidP="00ED4C52">
            <w:pPr>
              <w:jc w:val="center"/>
            </w:pPr>
          </w:p>
        </w:tc>
      </w:tr>
      <w:tr w:rsidR="00ED4C52" w14:paraId="4201673D" w14:textId="77777777" w:rsidTr="00ED4C52">
        <w:tc>
          <w:tcPr>
            <w:tcW w:w="2093" w:type="dxa"/>
            <w:vMerge/>
          </w:tcPr>
          <w:p w14:paraId="617BB243" w14:textId="77777777" w:rsidR="00ED4C52" w:rsidRPr="00ED4C52" w:rsidRDefault="00ED4C52" w:rsidP="00ED4C52">
            <w:pPr>
              <w:jc w:val="left"/>
              <w:rPr>
                <w:b/>
              </w:rPr>
            </w:pPr>
          </w:p>
        </w:tc>
        <w:tc>
          <w:tcPr>
            <w:tcW w:w="1843" w:type="dxa"/>
          </w:tcPr>
          <w:p w14:paraId="6172A6AE" w14:textId="77777777" w:rsidR="00ED4C52" w:rsidRPr="00ED4C52" w:rsidRDefault="00ED4C52" w:rsidP="00ED4C52">
            <w:pPr>
              <w:jc w:val="center"/>
              <w:rPr>
                <w:b/>
              </w:rPr>
            </w:pPr>
            <w:r w:rsidRPr="00ED4C52">
              <w:rPr>
                <w:rFonts w:hint="eastAsia"/>
                <w:b/>
              </w:rPr>
              <w:t>Brief Description</w:t>
            </w:r>
          </w:p>
        </w:tc>
        <w:tc>
          <w:tcPr>
            <w:tcW w:w="4586" w:type="dxa"/>
          </w:tcPr>
          <w:p w14:paraId="06714219" w14:textId="77777777" w:rsidR="00ED4C52" w:rsidRDefault="00ED4C52" w:rsidP="00ED4C52">
            <w:pPr>
              <w:jc w:val="center"/>
            </w:pPr>
          </w:p>
        </w:tc>
      </w:tr>
      <w:tr w:rsidR="00ED4C52" w14:paraId="00EFBD40" w14:textId="77777777" w:rsidTr="00ED4C52">
        <w:tc>
          <w:tcPr>
            <w:tcW w:w="2093" w:type="dxa"/>
            <w:vMerge w:val="restart"/>
          </w:tcPr>
          <w:p w14:paraId="4AE264CE"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6A41FDE9" w14:textId="77777777" w:rsidR="00ED4C52" w:rsidRPr="00ED4C52" w:rsidRDefault="00ED4C52" w:rsidP="00ED4C52">
            <w:pPr>
              <w:jc w:val="center"/>
              <w:rPr>
                <w:b/>
              </w:rPr>
            </w:pPr>
            <w:r w:rsidRPr="00ED4C52">
              <w:rPr>
                <w:rFonts w:hint="eastAsia"/>
                <w:b/>
              </w:rPr>
              <w:t>Steps(numbered)</w:t>
            </w:r>
          </w:p>
        </w:tc>
        <w:tc>
          <w:tcPr>
            <w:tcW w:w="4586" w:type="dxa"/>
          </w:tcPr>
          <w:p w14:paraId="00B6D400" w14:textId="77777777" w:rsidR="00ED4C52" w:rsidRDefault="00ED4C52" w:rsidP="00ED4C52">
            <w:pPr>
              <w:jc w:val="center"/>
            </w:pPr>
          </w:p>
        </w:tc>
      </w:tr>
      <w:tr w:rsidR="00ED4C52" w14:paraId="0D4258AF" w14:textId="77777777" w:rsidTr="00ED4C52">
        <w:tc>
          <w:tcPr>
            <w:tcW w:w="2093" w:type="dxa"/>
            <w:vMerge/>
          </w:tcPr>
          <w:p w14:paraId="083BEB0A" w14:textId="77777777" w:rsidR="00ED4C52" w:rsidRPr="00ED4C52" w:rsidRDefault="00ED4C52" w:rsidP="00ED4C52">
            <w:pPr>
              <w:jc w:val="left"/>
              <w:rPr>
                <w:b/>
              </w:rPr>
            </w:pPr>
          </w:p>
        </w:tc>
        <w:tc>
          <w:tcPr>
            <w:tcW w:w="1843" w:type="dxa"/>
          </w:tcPr>
          <w:p w14:paraId="7DB492BD" w14:textId="77777777" w:rsidR="00ED4C52" w:rsidRPr="00ED4C52" w:rsidRDefault="00ED4C52" w:rsidP="00ED4C52">
            <w:pPr>
              <w:jc w:val="center"/>
              <w:rPr>
                <w:b/>
              </w:rPr>
            </w:pPr>
            <w:r w:rsidRPr="00ED4C52">
              <w:rPr>
                <w:rFonts w:hint="eastAsia"/>
                <w:b/>
              </w:rPr>
              <w:t>Test Oracle</w:t>
            </w:r>
          </w:p>
        </w:tc>
        <w:tc>
          <w:tcPr>
            <w:tcW w:w="4586" w:type="dxa"/>
          </w:tcPr>
          <w:p w14:paraId="136E65C1" w14:textId="77777777" w:rsidR="00ED4C52" w:rsidRDefault="00ED4C52" w:rsidP="00ED4C52">
            <w:pPr>
              <w:jc w:val="center"/>
            </w:pPr>
          </w:p>
        </w:tc>
      </w:tr>
      <w:tr w:rsidR="00ED4C52" w14:paraId="4C159C73" w14:textId="77777777" w:rsidTr="00ED4C52">
        <w:tc>
          <w:tcPr>
            <w:tcW w:w="2093" w:type="dxa"/>
            <w:vMerge w:val="restart"/>
          </w:tcPr>
          <w:p w14:paraId="4550F48F"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4DC2FAA0" w14:textId="77777777" w:rsidR="00ED4C52" w:rsidRDefault="00ED4C52" w:rsidP="00ED4C52">
            <w:pPr>
              <w:jc w:val="center"/>
            </w:pPr>
            <w:r>
              <w:rPr>
                <w:rFonts w:hint="eastAsia"/>
              </w:rPr>
              <w:t>测试人员成功</w:t>
            </w:r>
            <w:r w:rsidR="00D0749A">
              <w:rPr>
                <w:rFonts w:hint="eastAsia"/>
              </w:rPr>
              <w:t>修改</w:t>
            </w:r>
            <w:proofErr w:type="gramStart"/>
            <w:r w:rsidR="00D0749A">
              <w:rPr>
                <w:rFonts w:hint="eastAsia"/>
              </w:rPr>
              <w:t>某任务</w:t>
            </w:r>
            <w:proofErr w:type="gramEnd"/>
            <w:r w:rsidR="00D0749A">
              <w:rPr>
                <w:rFonts w:hint="eastAsia"/>
              </w:rPr>
              <w:t>的前置任务</w:t>
            </w:r>
          </w:p>
        </w:tc>
      </w:tr>
      <w:tr w:rsidR="00ED4C52" w14:paraId="0C62164F" w14:textId="77777777" w:rsidTr="00ED4C52">
        <w:tc>
          <w:tcPr>
            <w:tcW w:w="2093" w:type="dxa"/>
            <w:vMerge/>
          </w:tcPr>
          <w:p w14:paraId="741FB6D3" w14:textId="77777777" w:rsidR="00ED4C52" w:rsidRPr="00ED4C52" w:rsidRDefault="00ED4C52" w:rsidP="00ED4C52">
            <w:pPr>
              <w:jc w:val="left"/>
              <w:rPr>
                <w:b/>
              </w:rPr>
            </w:pPr>
          </w:p>
        </w:tc>
        <w:tc>
          <w:tcPr>
            <w:tcW w:w="1843" w:type="dxa"/>
          </w:tcPr>
          <w:p w14:paraId="7FB5AEB1" w14:textId="77777777" w:rsidR="00ED4C52" w:rsidRPr="00ED4C52" w:rsidRDefault="00ED4C52" w:rsidP="00D0749A">
            <w:pPr>
              <w:jc w:val="center"/>
              <w:rPr>
                <w:b/>
              </w:rPr>
            </w:pPr>
            <w:r w:rsidRPr="00ED4C52">
              <w:rPr>
                <w:rFonts w:hint="eastAsia"/>
                <w:b/>
              </w:rPr>
              <w:t>Steps(</w:t>
            </w:r>
            <w:r w:rsidR="00D0749A">
              <w:rPr>
                <w:rFonts w:hint="eastAsia"/>
                <w:b/>
              </w:rPr>
              <w:t>1</w:t>
            </w:r>
            <w:r w:rsidRPr="00ED4C52">
              <w:rPr>
                <w:rFonts w:hint="eastAsia"/>
                <w:b/>
              </w:rPr>
              <w:t>)</w:t>
            </w:r>
          </w:p>
        </w:tc>
        <w:tc>
          <w:tcPr>
            <w:tcW w:w="4586" w:type="dxa"/>
          </w:tcPr>
          <w:p w14:paraId="77FBA7D2" w14:textId="77777777" w:rsidR="00ED4C52" w:rsidRDefault="00D0749A" w:rsidP="00ED4C52">
            <w:pPr>
              <w:jc w:val="center"/>
            </w:pPr>
            <w:r>
              <w:rPr>
                <w:rFonts w:hint="eastAsia"/>
              </w:rPr>
              <w:t>测试人员单击</w:t>
            </w:r>
            <w:proofErr w:type="gramStart"/>
            <w:r>
              <w:rPr>
                <w:rFonts w:hint="eastAsia"/>
              </w:rPr>
              <w:t>某任务</w:t>
            </w:r>
            <w:proofErr w:type="gramEnd"/>
            <w:r>
              <w:rPr>
                <w:rFonts w:hint="eastAsia"/>
              </w:rPr>
              <w:t>的“前身”栏</w:t>
            </w:r>
          </w:p>
        </w:tc>
      </w:tr>
      <w:tr w:rsidR="00D0749A" w14:paraId="2C3339D3" w14:textId="77777777" w:rsidTr="00ED4C52">
        <w:tc>
          <w:tcPr>
            <w:tcW w:w="2093" w:type="dxa"/>
            <w:vMerge/>
          </w:tcPr>
          <w:p w14:paraId="29FE8149" w14:textId="77777777" w:rsidR="00D0749A" w:rsidRPr="00ED4C52" w:rsidRDefault="00D0749A" w:rsidP="00ED4C52">
            <w:pPr>
              <w:jc w:val="left"/>
              <w:rPr>
                <w:b/>
              </w:rPr>
            </w:pPr>
          </w:p>
        </w:tc>
        <w:tc>
          <w:tcPr>
            <w:tcW w:w="1843" w:type="dxa"/>
          </w:tcPr>
          <w:p w14:paraId="23B283EB" w14:textId="77777777" w:rsidR="00D0749A" w:rsidRPr="00ED4C52" w:rsidRDefault="00D0749A" w:rsidP="00D0749A">
            <w:pPr>
              <w:jc w:val="center"/>
              <w:rPr>
                <w:b/>
              </w:rPr>
            </w:pPr>
            <w:r>
              <w:rPr>
                <w:rFonts w:hint="eastAsia"/>
                <w:b/>
              </w:rPr>
              <w:t>Steps(2)</w:t>
            </w:r>
          </w:p>
        </w:tc>
        <w:tc>
          <w:tcPr>
            <w:tcW w:w="4586" w:type="dxa"/>
          </w:tcPr>
          <w:p w14:paraId="127BA345" w14:textId="77777777" w:rsidR="00D0749A" w:rsidRDefault="00D0749A" w:rsidP="00ED4C52">
            <w:pPr>
              <w:jc w:val="center"/>
            </w:pPr>
            <w:r>
              <w:rPr>
                <w:rFonts w:hint="eastAsia"/>
              </w:rPr>
              <w:t>输入身为其前身任务的任务序号</w:t>
            </w:r>
          </w:p>
        </w:tc>
      </w:tr>
      <w:tr w:rsidR="00ED4C52" w14:paraId="29B5172C" w14:textId="77777777" w:rsidTr="00ED4C52">
        <w:tc>
          <w:tcPr>
            <w:tcW w:w="2093" w:type="dxa"/>
            <w:vMerge/>
          </w:tcPr>
          <w:p w14:paraId="443E307D" w14:textId="77777777" w:rsidR="00ED4C52" w:rsidRPr="00ED4C52" w:rsidRDefault="00ED4C52" w:rsidP="00ED4C52">
            <w:pPr>
              <w:jc w:val="left"/>
              <w:rPr>
                <w:b/>
              </w:rPr>
            </w:pPr>
          </w:p>
        </w:tc>
        <w:tc>
          <w:tcPr>
            <w:tcW w:w="1843" w:type="dxa"/>
          </w:tcPr>
          <w:p w14:paraId="20D70746" w14:textId="77777777" w:rsidR="00ED4C52" w:rsidRPr="00ED4C52" w:rsidRDefault="00ED4C52" w:rsidP="00ED4C52">
            <w:pPr>
              <w:jc w:val="center"/>
              <w:rPr>
                <w:b/>
              </w:rPr>
            </w:pPr>
            <w:r w:rsidRPr="00ED4C52">
              <w:rPr>
                <w:rFonts w:hint="eastAsia"/>
                <w:b/>
              </w:rPr>
              <w:t>Test Oracle</w:t>
            </w:r>
          </w:p>
        </w:tc>
        <w:tc>
          <w:tcPr>
            <w:tcW w:w="4586" w:type="dxa"/>
          </w:tcPr>
          <w:p w14:paraId="743ED66D" w14:textId="77777777" w:rsidR="00ED4C52" w:rsidRDefault="00D0749A" w:rsidP="00ED4C52">
            <w:pPr>
              <w:jc w:val="center"/>
            </w:pPr>
            <w:r>
              <w:rPr>
                <w:rFonts w:hint="eastAsia"/>
              </w:rPr>
              <w:t>观察到序号所示任务变为其前置任务</w:t>
            </w:r>
          </w:p>
        </w:tc>
      </w:tr>
      <w:tr w:rsidR="00ED4C52" w14:paraId="208FDFBB" w14:textId="77777777" w:rsidTr="00ED4C52">
        <w:tc>
          <w:tcPr>
            <w:tcW w:w="2093" w:type="dxa"/>
            <w:vMerge w:val="restart"/>
          </w:tcPr>
          <w:p w14:paraId="2346CB54"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6DF30EE9" w14:textId="77777777" w:rsidR="00ED4C52" w:rsidRDefault="00D0749A" w:rsidP="00ED4C52">
            <w:pPr>
              <w:jc w:val="center"/>
            </w:pPr>
            <w:r>
              <w:rPr>
                <w:rFonts w:hint="eastAsia"/>
              </w:rPr>
              <w:t>输入前置任务序号，但此序号并不存在</w:t>
            </w:r>
          </w:p>
        </w:tc>
      </w:tr>
      <w:tr w:rsidR="00ED4C52" w14:paraId="1774C5F8" w14:textId="77777777" w:rsidTr="00ED4C52">
        <w:tc>
          <w:tcPr>
            <w:tcW w:w="2093" w:type="dxa"/>
            <w:vMerge/>
          </w:tcPr>
          <w:p w14:paraId="4A86CFBE" w14:textId="77777777" w:rsidR="00ED4C52" w:rsidRPr="00ED4C52" w:rsidRDefault="00ED4C52" w:rsidP="00ED4C52">
            <w:pPr>
              <w:jc w:val="left"/>
              <w:rPr>
                <w:b/>
              </w:rPr>
            </w:pPr>
          </w:p>
        </w:tc>
        <w:tc>
          <w:tcPr>
            <w:tcW w:w="1843" w:type="dxa"/>
          </w:tcPr>
          <w:p w14:paraId="30DC7874" w14:textId="77777777" w:rsidR="00ED4C52" w:rsidRPr="00ED4C52" w:rsidRDefault="00ED4C52" w:rsidP="00ED4C52">
            <w:pPr>
              <w:jc w:val="center"/>
              <w:rPr>
                <w:b/>
              </w:rPr>
            </w:pPr>
            <w:r w:rsidRPr="00ED4C52">
              <w:rPr>
                <w:rFonts w:hint="eastAsia"/>
                <w:b/>
              </w:rPr>
              <w:t>RFS</w:t>
            </w:r>
          </w:p>
        </w:tc>
        <w:tc>
          <w:tcPr>
            <w:tcW w:w="4586" w:type="dxa"/>
          </w:tcPr>
          <w:p w14:paraId="1505B81C" w14:textId="77777777" w:rsidR="00ED4C52" w:rsidRDefault="00D0749A" w:rsidP="00ED4C52">
            <w:pPr>
              <w:jc w:val="center"/>
            </w:pPr>
            <w:r>
              <w:rPr>
                <w:rFonts w:hint="eastAsia"/>
              </w:rPr>
              <w:t>2</w:t>
            </w:r>
          </w:p>
        </w:tc>
      </w:tr>
      <w:tr w:rsidR="00ED4C52" w14:paraId="366E4F41" w14:textId="77777777" w:rsidTr="00ED4C52">
        <w:tc>
          <w:tcPr>
            <w:tcW w:w="2093" w:type="dxa"/>
            <w:vMerge/>
          </w:tcPr>
          <w:p w14:paraId="75DB6C9E" w14:textId="77777777" w:rsidR="00ED4C52" w:rsidRPr="00ED4C52" w:rsidRDefault="00ED4C52" w:rsidP="00ED4C52">
            <w:pPr>
              <w:jc w:val="left"/>
              <w:rPr>
                <w:b/>
              </w:rPr>
            </w:pPr>
          </w:p>
        </w:tc>
        <w:tc>
          <w:tcPr>
            <w:tcW w:w="1843" w:type="dxa"/>
          </w:tcPr>
          <w:p w14:paraId="7DE2EC12" w14:textId="77777777" w:rsidR="00ED4C52" w:rsidRPr="00ED4C52" w:rsidRDefault="00ED4C52" w:rsidP="00D0749A">
            <w:pPr>
              <w:jc w:val="center"/>
              <w:rPr>
                <w:b/>
              </w:rPr>
            </w:pPr>
            <w:r w:rsidRPr="00ED4C52">
              <w:rPr>
                <w:rFonts w:hint="eastAsia"/>
                <w:b/>
              </w:rPr>
              <w:t>Steps(</w:t>
            </w:r>
            <w:r w:rsidR="00D0749A">
              <w:rPr>
                <w:rFonts w:hint="eastAsia"/>
                <w:b/>
              </w:rPr>
              <w:t>1</w:t>
            </w:r>
            <w:r w:rsidRPr="00ED4C52">
              <w:rPr>
                <w:rFonts w:hint="eastAsia"/>
                <w:b/>
              </w:rPr>
              <w:t>)</w:t>
            </w:r>
          </w:p>
        </w:tc>
        <w:tc>
          <w:tcPr>
            <w:tcW w:w="4586" w:type="dxa"/>
          </w:tcPr>
          <w:p w14:paraId="0587665A" w14:textId="77777777" w:rsidR="00ED4C52" w:rsidRDefault="00D0749A" w:rsidP="00ED4C52">
            <w:pPr>
              <w:jc w:val="center"/>
            </w:pPr>
            <w:r>
              <w:rPr>
                <w:rFonts w:hint="eastAsia"/>
              </w:rPr>
              <w:t>输入的前身序号并不存在</w:t>
            </w:r>
          </w:p>
        </w:tc>
      </w:tr>
      <w:tr w:rsidR="00D0749A" w14:paraId="4E1894C0" w14:textId="77777777" w:rsidTr="00ED4C52">
        <w:tc>
          <w:tcPr>
            <w:tcW w:w="2093" w:type="dxa"/>
            <w:vMerge/>
          </w:tcPr>
          <w:p w14:paraId="40E3522C" w14:textId="77777777" w:rsidR="00D0749A" w:rsidRPr="00ED4C52" w:rsidRDefault="00D0749A" w:rsidP="00ED4C52">
            <w:pPr>
              <w:jc w:val="left"/>
              <w:rPr>
                <w:b/>
              </w:rPr>
            </w:pPr>
          </w:p>
        </w:tc>
        <w:tc>
          <w:tcPr>
            <w:tcW w:w="1843" w:type="dxa"/>
          </w:tcPr>
          <w:p w14:paraId="6BD4287D" w14:textId="77777777" w:rsidR="00D0749A" w:rsidRPr="00ED4C52" w:rsidRDefault="00D0749A" w:rsidP="00D0749A">
            <w:pPr>
              <w:jc w:val="center"/>
              <w:rPr>
                <w:b/>
              </w:rPr>
            </w:pPr>
            <w:r>
              <w:rPr>
                <w:rFonts w:hint="eastAsia"/>
                <w:b/>
              </w:rPr>
              <w:t>Steps(2)</w:t>
            </w:r>
          </w:p>
        </w:tc>
        <w:tc>
          <w:tcPr>
            <w:tcW w:w="4586" w:type="dxa"/>
          </w:tcPr>
          <w:p w14:paraId="452240B1" w14:textId="77777777" w:rsidR="00D0749A" w:rsidRDefault="00D0749A" w:rsidP="00ED4C52">
            <w:pPr>
              <w:jc w:val="center"/>
            </w:pPr>
            <w:r>
              <w:rPr>
                <w:rFonts w:hint="eastAsia"/>
              </w:rPr>
              <w:t>弹出错误窗口“不存在此任务”</w:t>
            </w:r>
          </w:p>
        </w:tc>
      </w:tr>
      <w:tr w:rsidR="00D0749A" w14:paraId="51DDA800" w14:textId="77777777" w:rsidTr="00ED4C52">
        <w:tc>
          <w:tcPr>
            <w:tcW w:w="2093" w:type="dxa"/>
            <w:vMerge/>
          </w:tcPr>
          <w:p w14:paraId="200F6A69" w14:textId="77777777" w:rsidR="00D0749A" w:rsidRPr="00ED4C52" w:rsidRDefault="00D0749A" w:rsidP="00ED4C52">
            <w:pPr>
              <w:jc w:val="left"/>
              <w:rPr>
                <w:b/>
              </w:rPr>
            </w:pPr>
          </w:p>
        </w:tc>
        <w:tc>
          <w:tcPr>
            <w:tcW w:w="1843" w:type="dxa"/>
          </w:tcPr>
          <w:p w14:paraId="0A71FDC3" w14:textId="77777777" w:rsidR="00D0749A" w:rsidRDefault="00D0749A" w:rsidP="00D0749A">
            <w:pPr>
              <w:jc w:val="center"/>
              <w:rPr>
                <w:b/>
              </w:rPr>
            </w:pPr>
            <w:r>
              <w:rPr>
                <w:rFonts w:hint="eastAsia"/>
                <w:b/>
              </w:rPr>
              <w:t>Steps(3)</w:t>
            </w:r>
          </w:p>
        </w:tc>
        <w:tc>
          <w:tcPr>
            <w:tcW w:w="4586" w:type="dxa"/>
          </w:tcPr>
          <w:p w14:paraId="5220DD7B" w14:textId="77777777" w:rsidR="00D0749A" w:rsidRDefault="00D0749A" w:rsidP="00ED4C52">
            <w:pPr>
              <w:jc w:val="center"/>
            </w:pPr>
            <w:r>
              <w:rPr>
                <w:rFonts w:hint="eastAsia"/>
              </w:rPr>
              <w:t>恢复到单击前身的状态之前</w:t>
            </w:r>
          </w:p>
        </w:tc>
      </w:tr>
      <w:tr w:rsidR="00ED4C52" w14:paraId="640169CB" w14:textId="77777777" w:rsidTr="00ED4C52">
        <w:tc>
          <w:tcPr>
            <w:tcW w:w="2093" w:type="dxa"/>
            <w:vMerge/>
          </w:tcPr>
          <w:p w14:paraId="3F82EC8E" w14:textId="77777777" w:rsidR="00ED4C52" w:rsidRPr="00ED4C52" w:rsidRDefault="00ED4C52" w:rsidP="00ED4C52">
            <w:pPr>
              <w:jc w:val="left"/>
              <w:rPr>
                <w:b/>
              </w:rPr>
            </w:pPr>
          </w:p>
        </w:tc>
        <w:tc>
          <w:tcPr>
            <w:tcW w:w="1843" w:type="dxa"/>
          </w:tcPr>
          <w:p w14:paraId="1CB9D449" w14:textId="77777777" w:rsidR="00ED4C52" w:rsidRPr="00ED4C52" w:rsidRDefault="00ED4C52" w:rsidP="00ED4C52">
            <w:pPr>
              <w:jc w:val="center"/>
              <w:rPr>
                <w:b/>
              </w:rPr>
            </w:pPr>
            <w:r w:rsidRPr="00ED4C52">
              <w:rPr>
                <w:rFonts w:hint="eastAsia"/>
                <w:b/>
              </w:rPr>
              <w:t>Test Oracle</w:t>
            </w:r>
          </w:p>
        </w:tc>
        <w:tc>
          <w:tcPr>
            <w:tcW w:w="4586" w:type="dxa"/>
          </w:tcPr>
          <w:p w14:paraId="2011C00D" w14:textId="58B7BBEB" w:rsidR="00ED4C52" w:rsidRDefault="00D0749A" w:rsidP="00ED4C52">
            <w:pPr>
              <w:jc w:val="center"/>
            </w:pPr>
            <w:r>
              <w:rPr>
                <w:rFonts w:hint="eastAsia"/>
              </w:rPr>
              <w:t>观察</w:t>
            </w:r>
            <w:del w:id="57" w:author="PENGFEI ZHAN" w:date="2016-05-19T20:49:00Z">
              <w:r w:rsidDel="00180F8C">
                <w:rPr>
                  <w:rFonts w:hint="eastAsia"/>
                </w:rPr>
                <w:delText>是否</w:delText>
              </w:r>
            </w:del>
            <w:ins w:id="58" w:author="PENGFEI ZHAN" w:date="2016-05-19T20:50:00Z">
              <w:r w:rsidR="00180F8C">
                <w:rPr>
                  <w:rFonts w:hint="eastAsia"/>
                </w:rPr>
                <w:t>到</w:t>
              </w:r>
            </w:ins>
            <w:r>
              <w:rPr>
                <w:rFonts w:hint="eastAsia"/>
              </w:rPr>
              <w:t>会弹出错误窗口以及</w:t>
            </w:r>
            <w:del w:id="59" w:author="PENGFEI ZHAN" w:date="2016-05-19T20:50:00Z">
              <w:r w:rsidDel="00180F8C">
                <w:rPr>
                  <w:rFonts w:hint="eastAsia"/>
                </w:rPr>
                <w:delText>是否</w:delText>
              </w:r>
            </w:del>
            <w:ins w:id="60" w:author="PENGFEI ZHAN" w:date="2016-05-19T20:50:00Z">
              <w:r w:rsidR="00180F8C">
                <w:rPr>
                  <w:rFonts w:hint="eastAsia"/>
                </w:rPr>
                <w:t>界面</w:t>
              </w:r>
            </w:ins>
            <w:r>
              <w:rPr>
                <w:rFonts w:hint="eastAsia"/>
              </w:rPr>
              <w:t>恢复原样</w:t>
            </w:r>
          </w:p>
        </w:tc>
      </w:tr>
      <w:tr w:rsidR="00ED4C52" w14:paraId="20641C55" w14:textId="77777777" w:rsidTr="00ED4C52">
        <w:tc>
          <w:tcPr>
            <w:tcW w:w="2093" w:type="dxa"/>
            <w:vMerge w:val="restart"/>
          </w:tcPr>
          <w:p w14:paraId="25447DFE"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4FA24CAB" w14:textId="77777777" w:rsidR="00ED4C52" w:rsidRDefault="00ED4C52" w:rsidP="00ED4C52">
            <w:pPr>
              <w:jc w:val="center"/>
            </w:pPr>
          </w:p>
        </w:tc>
      </w:tr>
      <w:tr w:rsidR="00ED4C52" w14:paraId="5407B8F9" w14:textId="77777777" w:rsidTr="00ED4C52">
        <w:tc>
          <w:tcPr>
            <w:tcW w:w="2093" w:type="dxa"/>
            <w:vMerge/>
          </w:tcPr>
          <w:p w14:paraId="3B9FA50C" w14:textId="77777777" w:rsidR="00ED4C52" w:rsidRPr="00ED4C52" w:rsidRDefault="00ED4C52" w:rsidP="00ED4C52">
            <w:pPr>
              <w:jc w:val="left"/>
              <w:rPr>
                <w:b/>
              </w:rPr>
            </w:pPr>
          </w:p>
        </w:tc>
        <w:tc>
          <w:tcPr>
            <w:tcW w:w="1843" w:type="dxa"/>
          </w:tcPr>
          <w:p w14:paraId="768B91BA" w14:textId="77777777" w:rsidR="00ED4C52" w:rsidRPr="00ED4C52" w:rsidRDefault="00ED4C52" w:rsidP="00ED4C52">
            <w:pPr>
              <w:jc w:val="center"/>
              <w:rPr>
                <w:b/>
              </w:rPr>
            </w:pPr>
            <w:r w:rsidRPr="00ED4C52">
              <w:rPr>
                <w:rFonts w:hint="eastAsia"/>
                <w:b/>
              </w:rPr>
              <w:t>Guard Condition</w:t>
            </w:r>
          </w:p>
        </w:tc>
        <w:tc>
          <w:tcPr>
            <w:tcW w:w="4586" w:type="dxa"/>
          </w:tcPr>
          <w:p w14:paraId="63627AA3" w14:textId="77777777" w:rsidR="00ED4C52" w:rsidRDefault="00ED4C52" w:rsidP="00ED4C52">
            <w:pPr>
              <w:jc w:val="center"/>
            </w:pPr>
          </w:p>
        </w:tc>
      </w:tr>
      <w:tr w:rsidR="00ED4C52" w14:paraId="49834852" w14:textId="77777777" w:rsidTr="00ED4C52">
        <w:tc>
          <w:tcPr>
            <w:tcW w:w="2093" w:type="dxa"/>
            <w:vMerge/>
          </w:tcPr>
          <w:p w14:paraId="475008AA" w14:textId="77777777" w:rsidR="00ED4C52" w:rsidRPr="00ED4C52" w:rsidRDefault="00ED4C52" w:rsidP="00ED4C52">
            <w:pPr>
              <w:jc w:val="left"/>
              <w:rPr>
                <w:b/>
              </w:rPr>
            </w:pPr>
          </w:p>
        </w:tc>
        <w:tc>
          <w:tcPr>
            <w:tcW w:w="1843" w:type="dxa"/>
          </w:tcPr>
          <w:p w14:paraId="64694449" w14:textId="77777777" w:rsidR="00ED4C52" w:rsidRPr="00ED4C52" w:rsidRDefault="00ED4C52" w:rsidP="00ED4C52">
            <w:pPr>
              <w:jc w:val="center"/>
              <w:rPr>
                <w:b/>
              </w:rPr>
            </w:pPr>
            <w:r w:rsidRPr="00ED4C52">
              <w:rPr>
                <w:rFonts w:hint="eastAsia"/>
                <w:b/>
              </w:rPr>
              <w:t>Steps(numbered)</w:t>
            </w:r>
          </w:p>
        </w:tc>
        <w:tc>
          <w:tcPr>
            <w:tcW w:w="4586" w:type="dxa"/>
          </w:tcPr>
          <w:p w14:paraId="356D9F41" w14:textId="77777777" w:rsidR="00ED4C52" w:rsidRDefault="00ED4C52" w:rsidP="00ED4C52">
            <w:pPr>
              <w:jc w:val="center"/>
            </w:pPr>
          </w:p>
        </w:tc>
      </w:tr>
      <w:tr w:rsidR="00ED4C52" w14:paraId="226A3C1B" w14:textId="77777777" w:rsidTr="00ED4C52">
        <w:tc>
          <w:tcPr>
            <w:tcW w:w="2093" w:type="dxa"/>
            <w:vMerge/>
          </w:tcPr>
          <w:p w14:paraId="4C7A451C" w14:textId="77777777" w:rsidR="00ED4C52" w:rsidRPr="00ED4C52" w:rsidRDefault="00ED4C52" w:rsidP="00ED4C52">
            <w:pPr>
              <w:jc w:val="left"/>
              <w:rPr>
                <w:b/>
              </w:rPr>
            </w:pPr>
          </w:p>
        </w:tc>
        <w:tc>
          <w:tcPr>
            <w:tcW w:w="1843" w:type="dxa"/>
          </w:tcPr>
          <w:p w14:paraId="09BA1C6A" w14:textId="77777777" w:rsidR="00ED4C52" w:rsidRPr="00ED4C52" w:rsidRDefault="00ED4C52" w:rsidP="00ED4C52">
            <w:pPr>
              <w:jc w:val="center"/>
              <w:rPr>
                <w:b/>
              </w:rPr>
            </w:pPr>
            <w:r w:rsidRPr="00ED4C52">
              <w:rPr>
                <w:rFonts w:hint="eastAsia"/>
                <w:b/>
              </w:rPr>
              <w:t>Test Oracle</w:t>
            </w:r>
          </w:p>
        </w:tc>
        <w:tc>
          <w:tcPr>
            <w:tcW w:w="4586" w:type="dxa"/>
          </w:tcPr>
          <w:p w14:paraId="43E0CECC" w14:textId="77777777" w:rsidR="00ED4C52" w:rsidRDefault="00ED4C52" w:rsidP="00ED4C52">
            <w:pPr>
              <w:jc w:val="center"/>
            </w:pPr>
          </w:p>
        </w:tc>
      </w:tr>
      <w:tr w:rsidR="00ED4C52" w14:paraId="43CEED88" w14:textId="77777777" w:rsidTr="00ED4C52">
        <w:tc>
          <w:tcPr>
            <w:tcW w:w="2093" w:type="dxa"/>
            <w:vMerge w:val="restart"/>
          </w:tcPr>
          <w:p w14:paraId="6090A309"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27CB7832" w14:textId="77777777" w:rsidR="00ED4C52" w:rsidRDefault="00ED4C52" w:rsidP="00ED4C52">
            <w:pPr>
              <w:jc w:val="center"/>
            </w:pPr>
          </w:p>
        </w:tc>
      </w:tr>
      <w:tr w:rsidR="00ED4C52" w14:paraId="7CBAE356" w14:textId="77777777" w:rsidTr="00ED4C52">
        <w:tc>
          <w:tcPr>
            <w:tcW w:w="2093" w:type="dxa"/>
            <w:vMerge/>
          </w:tcPr>
          <w:p w14:paraId="747B4C4D" w14:textId="77777777" w:rsidR="00ED4C52" w:rsidRPr="00ED4C52" w:rsidRDefault="00ED4C52" w:rsidP="00ED4C52">
            <w:pPr>
              <w:jc w:val="left"/>
              <w:rPr>
                <w:b/>
              </w:rPr>
            </w:pPr>
          </w:p>
        </w:tc>
        <w:tc>
          <w:tcPr>
            <w:tcW w:w="1843" w:type="dxa"/>
          </w:tcPr>
          <w:p w14:paraId="392B1445" w14:textId="77777777" w:rsidR="00ED4C52" w:rsidRPr="00ED4C52" w:rsidRDefault="00ED4C52" w:rsidP="00ED4C52">
            <w:pPr>
              <w:jc w:val="center"/>
              <w:rPr>
                <w:b/>
              </w:rPr>
            </w:pPr>
            <w:r w:rsidRPr="00ED4C52">
              <w:rPr>
                <w:rFonts w:hint="eastAsia"/>
                <w:b/>
              </w:rPr>
              <w:t>RFS</w:t>
            </w:r>
          </w:p>
        </w:tc>
        <w:tc>
          <w:tcPr>
            <w:tcW w:w="4586" w:type="dxa"/>
          </w:tcPr>
          <w:p w14:paraId="44B55CEE" w14:textId="77777777" w:rsidR="00ED4C52" w:rsidRDefault="00ED4C52" w:rsidP="00ED4C52">
            <w:pPr>
              <w:jc w:val="center"/>
            </w:pPr>
          </w:p>
        </w:tc>
      </w:tr>
      <w:tr w:rsidR="00ED4C52" w14:paraId="0756579F" w14:textId="77777777" w:rsidTr="00ED4C52">
        <w:tc>
          <w:tcPr>
            <w:tcW w:w="2093" w:type="dxa"/>
            <w:vMerge/>
          </w:tcPr>
          <w:p w14:paraId="28B04205" w14:textId="77777777" w:rsidR="00ED4C52" w:rsidRPr="00ED4C52" w:rsidRDefault="00ED4C52" w:rsidP="00ED4C52">
            <w:pPr>
              <w:jc w:val="left"/>
              <w:rPr>
                <w:b/>
              </w:rPr>
            </w:pPr>
          </w:p>
        </w:tc>
        <w:tc>
          <w:tcPr>
            <w:tcW w:w="1843" w:type="dxa"/>
          </w:tcPr>
          <w:p w14:paraId="0CE18353" w14:textId="77777777" w:rsidR="00ED4C52" w:rsidRPr="00ED4C52" w:rsidRDefault="00ED4C52" w:rsidP="00ED4C52">
            <w:pPr>
              <w:jc w:val="center"/>
              <w:rPr>
                <w:b/>
              </w:rPr>
            </w:pPr>
            <w:r w:rsidRPr="00ED4C52">
              <w:rPr>
                <w:rFonts w:hint="eastAsia"/>
                <w:b/>
              </w:rPr>
              <w:t>Steps(numbered)</w:t>
            </w:r>
          </w:p>
        </w:tc>
        <w:tc>
          <w:tcPr>
            <w:tcW w:w="4586" w:type="dxa"/>
          </w:tcPr>
          <w:p w14:paraId="4277C1E5" w14:textId="77777777" w:rsidR="00ED4C52" w:rsidRDefault="00ED4C52" w:rsidP="00ED4C52">
            <w:pPr>
              <w:jc w:val="center"/>
            </w:pPr>
          </w:p>
        </w:tc>
      </w:tr>
      <w:tr w:rsidR="00ED4C52" w14:paraId="7C6F51FA" w14:textId="77777777" w:rsidTr="00ED4C52">
        <w:tc>
          <w:tcPr>
            <w:tcW w:w="2093" w:type="dxa"/>
            <w:vMerge/>
          </w:tcPr>
          <w:p w14:paraId="166C11AE" w14:textId="77777777" w:rsidR="00ED4C52" w:rsidRPr="00ED4C52" w:rsidRDefault="00ED4C52" w:rsidP="00ED4C52">
            <w:pPr>
              <w:jc w:val="left"/>
              <w:rPr>
                <w:b/>
              </w:rPr>
            </w:pPr>
          </w:p>
        </w:tc>
        <w:tc>
          <w:tcPr>
            <w:tcW w:w="1843" w:type="dxa"/>
          </w:tcPr>
          <w:p w14:paraId="4AEF0C6A" w14:textId="77777777" w:rsidR="00ED4C52" w:rsidRPr="00ED4C52" w:rsidRDefault="00ED4C52" w:rsidP="00ED4C52">
            <w:pPr>
              <w:jc w:val="center"/>
              <w:rPr>
                <w:b/>
              </w:rPr>
            </w:pPr>
            <w:r w:rsidRPr="00ED4C52">
              <w:rPr>
                <w:rFonts w:hint="eastAsia"/>
                <w:b/>
              </w:rPr>
              <w:t>Test Oracle</w:t>
            </w:r>
          </w:p>
        </w:tc>
        <w:tc>
          <w:tcPr>
            <w:tcW w:w="4586" w:type="dxa"/>
          </w:tcPr>
          <w:p w14:paraId="4FBC0DEE" w14:textId="77777777" w:rsidR="00ED4C52" w:rsidRDefault="00ED4C52" w:rsidP="00ED4C52">
            <w:pPr>
              <w:jc w:val="center"/>
            </w:pPr>
          </w:p>
        </w:tc>
      </w:tr>
      <w:tr w:rsidR="00ED4C52" w14:paraId="5D00CDCF" w14:textId="77777777" w:rsidTr="00ED4C52">
        <w:tc>
          <w:tcPr>
            <w:tcW w:w="2093" w:type="dxa"/>
            <w:vMerge w:val="restart"/>
          </w:tcPr>
          <w:p w14:paraId="55A8E0F3"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4ACAB14E" w14:textId="77777777" w:rsidR="00ED4C52" w:rsidRDefault="00ED4C52" w:rsidP="00ED4C52">
            <w:pPr>
              <w:jc w:val="center"/>
            </w:pPr>
          </w:p>
        </w:tc>
      </w:tr>
      <w:tr w:rsidR="00ED4C52" w14:paraId="5C2E0350" w14:textId="77777777" w:rsidTr="00ED4C52">
        <w:tc>
          <w:tcPr>
            <w:tcW w:w="2093" w:type="dxa"/>
            <w:vMerge/>
          </w:tcPr>
          <w:p w14:paraId="02E45B30" w14:textId="77777777" w:rsidR="00ED4C52" w:rsidRPr="00ED4C52" w:rsidRDefault="00ED4C52" w:rsidP="00ED4C52">
            <w:pPr>
              <w:jc w:val="left"/>
              <w:rPr>
                <w:b/>
              </w:rPr>
            </w:pPr>
          </w:p>
        </w:tc>
        <w:tc>
          <w:tcPr>
            <w:tcW w:w="1843" w:type="dxa"/>
          </w:tcPr>
          <w:p w14:paraId="0D8B03E0" w14:textId="77777777" w:rsidR="00ED4C52" w:rsidRPr="00ED4C52" w:rsidRDefault="00ED4C52" w:rsidP="00ED4C52">
            <w:pPr>
              <w:jc w:val="center"/>
              <w:rPr>
                <w:b/>
              </w:rPr>
            </w:pPr>
            <w:r w:rsidRPr="00ED4C52">
              <w:rPr>
                <w:rFonts w:hint="eastAsia"/>
                <w:b/>
              </w:rPr>
              <w:t>RFS</w:t>
            </w:r>
          </w:p>
        </w:tc>
        <w:tc>
          <w:tcPr>
            <w:tcW w:w="4586" w:type="dxa"/>
          </w:tcPr>
          <w:p w14:paraId="29206E23" w14:textId="77777777" w:rsidR="00ED4C52" w:rsidRDefault="00ED4C52" w:rsidP="00ED4C52">
            <w:pPr>
              <w:jc w:val="center"/>
            </w:pPr>
          </w:p>
        </w:tc>
      </w:tr>
      <w:tr w:rsidR="00ED4C52" w14:paraId="704E0125" w14:textId="77777777" w:rsidTr="00ED4C52">
        <w:tc>
          <w:tcPr>
            <w:tcW w:w="2093" w:type="dxa"/>
            <w:vMerge/>
          </w:tcPr>
          <w:p w14:paraId="6C4202A7" w14:textId="77777777" w:rsidR="00ED4C52" w:rsidRPr="00ED4C52" w:rsidRDefault="00ED4C52" w:rsidP="00ED4C52">
            <w:pPr>
              <w:jc w:val="left"/>
              <w:rPr>
                <w:b/>
              </w:rPr>
            </w:pPr>
          </w:p>
        </w:tc>
        <w:tc>
          <w:tcPr>
            <w:tcW w:w="1843" w:type="dxa"/>
          </w:tcPr>
          <w:p w14:paraId="3B6CC4C4" w14:textId="77777777" w:rsidR="00ED4C52" w:rsidRPr="00ED4C52" w:rsidRDefault="00ED4C52" w:rsidP="00ED4C52">
            <w:pPr>
              <w:jc w:val="center"/>
              <w:rPr>
                <w:b/>
              </w:rPr>
            </w:pPr>
            <w:r w:rsidRPr="00ED4C52">
              <w:rPr>
                <w:rFonts w:hint="eastAsia"/>
                <w:b/>
              </w:rPr>
              <w:t>Steps(numbered)</w:t>
            </w:r>
          </w:p>
        </w:tc>
        <w:tc>
          <w:tcPr>
            <w:tcW w:w="4586" w:type="dxa"/>
          </w:tcPr>
          <w:p w14:paraId="56C57608" w14:textId="77777777" w:rsidR="00ED4C52" w:rsidRDefault="00ED4C52" w:rsidP="00ED4C52">
            <w:pPr>
              <w:jc w:val="center"/>
            </w:pPr>
          </w:p>
        </w:tc>
      </w:tr>
      <w:tr w:rsidR="00ED4C52" w14:paraId="74E8A2B8" w14:textId="77777777" w:rsidTr="00ED4C52">
        <w:tc>
          <w:tcPr>
            <w:tcW w:w="2093" w:type="dxa"/>
            <w:vMerge/>
          </w:tcPr>
          <w:p w14:paraId="7B8EEC63" w14:textId="77777777" w:rsidR="00ED4C52" w:rsidRPr="00ED4C52" w:rsidRDefault="00ED4C52" w:rsidP="00ED4C52">
            <w:pPr>
              <w:jc w:val="left"/>
              <w:rPr>
                <w:b/>
              </w:rPr>
            </w:pPr>
          </w:p>
        </w:tc>
        <w:tc>
          <w:tcPr>
            <w:tcW w:w="1843" w:type="dxa"/>
          </w:tcPr>
          <w:p w14:paraId="350F8D39" w14:textId="77777777" w:rsidR="00ED4C52" w:rsidRPr="00ED4C52" w:rsidRDefault="00ED4C52" w:rsidP="00ED4C52">
            <w:pPr>
              <w:jc w:val="center"/>
              <w:rPr>
                <w:b/>
              </w:rPr>
            </w:pPr>
            <w:r w:rsidRPr="00ED4C52">
              <w:rPr>
                <w:rFonts w:hint="eastAsia"/>
                <w:b/>
              </w:rPr>
              <w:t>Test Oracle</w:t>
            </w:r>
          </w:p>
        </w:tc>
        <w:tc>
          <w:tcPr>
            <w:tcW w:w="4586" w:type="dxa"/>
          </w:tcPr>
          <w:p w14:paraId="30A995E8" w14:textId="77777777" w:rsidR="00ED4C52" w:rsidRDefault="00ED4C52" w:rsidP="00ED4C52">
            <w:pPr>
              <w:jc w:val="center"/>
            </w:pPr>
          </w:p>
        </w:tc>
      </w:tr>
    </w:tbl>
    <w:p w14:paraId="1BB76AF3" w14:textId="77777777" w:rsidR="00ED4C52" w:rsidRDefault="00ED4C52" w:rsidP="00944734"/>
    <w:p w14:paraId="668EBABA" w14:textId="77777777" w:rsidR="00D0749A" w:rsidRDefault="00D0749A" w:rsidP="00944734"/>
    <w:p w14:paraId="0C9E523B" w14:textId="77777777" w:rsidR="00D0749A" w:rsidRDefault="00D0749A" w:rsidP="00944734"/>
    <w:p w14:paraId="30C5610D" w14:textId="77777777" w:rsidR="00D0749A" w:rsidRDefault="00D0749A" w:rsidP="00944734"/>
    <w:p w14:paraId="1F28EB5E" w14:textId="77777777" w:rsidR="00D0749A" w:rsidRDefault="00D0749A" w:rsidP="00944734"/>
    <w:p w14:paraId="7FDA3F19" w14:textId="77777777" w:rsidR="00D0749A" w:rsidRDefault="00D0749A" w:rsidP="00944734"/>
    <w:p w14:paraId="72B3ACFF" w14:textId="77777777" w:rsidR="00D0749A" w:rsidRDefault="00D0749A" w:rsidP="00944734"/>
    <w:p w14:paraId="7200A9D8" w14:textId="77777777" w:rsidR="00D0749A" w:rsidRDefault="00D0749A" w:rsidP="00944734"/>
    <w:p w14:paraId="1E80C360" w14:textId="77777777" w:rsidR="00D0749A" w:rsidRDefault="00D0749A" w:rsidP="00180F8C">
      <w:pPr>
        <w:jc w:val="center"/>
        <w:pPrChange w:id="61" w:author="PENGFEI ZHAN" w:date="2016-05-19T20:48:00Z">
          <w:pPr/>
        </w:pPrChange>
      </w:pPr>
      <w:r>
        <w:rPr>
          <w:rFonts w:hint="eastAsia"/>
        </w:rPr>
        <w:t>用例</w:t>
      </w:r>
      <w:r>
        <w:rPr>
          <w:rFonts w:hint="eastAsia"/>
        </w:rPr>
        <w:t xml:space="preserve">106 </w:t>
      </w:r>
      <w:r>
        <w:rPr>
          <w:rFonts w:hint="eastAsia"/>
        </w:rPr>
        <w:t>修改任务资源名称</w:t>
      </w:r>
    </w:p>
    <w:tbl>
      <w:tblPr>
        <w:tblStyle w:val="a9"/>
        <w:tblW w:w="0" w:type="auto"/>
        <w:tblLook w:val="04A0" w:firstRow="1" w:lastRow="0" w:firstColumn="1" w:lastColumn="0" w:noHBand="0" w:noVBand="1"/>
      </w:tblPr>
      <w:tblGrid>
        <w:gridCol w:w="2093"/>
        <w:gridCol w:w="1843"/>
        <w:gridCol w:w="4586"/>
      </w:tblGrid>
      <w:tr w:rsidR="00ED4C52" w14:paraId="79A1633A" w14:textId="77777777" w:rsidTr="00ED4C52">
        <w:tc>
          <w:tcPr>
            <w:tcW w:w="8522" w:type="dxa"/>
            <w:gridSpan w:val="3"/>
          </w:tcPr>
          <w:p w14:paraId="4CD3EFBF" w14:textId="77777777" w:rsidR="00ED4C52" w:rsidRDefault="00ED4C52" w:rsidP="00ED4C52">
            <w:pPr>
              <w:jc w:val="center"/>
            </w:pPr>
            <w:r>
              <w:rPr>
                <w:rFonts w:hint="eastAsia"/>
              </w:rPr>
              <w:t>Test Case Specification</w:t>
            </w:r>
          </w:p>
        </w:tc>
      </w:tr>
      <w:tr w:rsidR="00ED4C52" w14:paraId="3A3616DB" w14:textId="77777777" w:rsidTr="00ED4C52">
        <w:tc>
          <w:tcPr>
            <w:tcW w:w="2093" w:type="dxa"/>
          </w:tcPr>
          <w:p w14:paraId="3F68970A" w14:textId="77777777" w:rsidR="00ED4C52" w:rsidRPr="00ED4C52" w:rsidRDefault="00ED4C52" w:rsidP="00ED4C52">
            <w:pPr>
              <w:jc w:val="left"/>
              <w:rPr>
                <w:b/>
              </w:rPr>
            </w:pPr>
            <w:r w:rsidRPr="00ED4C52">
              <w:rPr>
                <w:rFonts w:hint="eastAsia"/>
                <w:b/>
              </w:rPr>
              <w:t>Name</w:t>
            </w:r>
          </w:p>
        </w:tc>
        <w:tc>
          <w:tcPr>
            <w:tcW w:w="6429" w:type="dxa"/>
            <w:gridSpan w:val="2"/>
          </w:tcPr>
          <w:p w14:paraId="2A7734EC" w14:textId="77777777" w:rsidR="00ED4C52" w:rsidRDefault="00D0749A" w:rsidP="00ED4C52">
            <w:pPr>
              <w:jc w:val="center"/>
            </w:pPr>
            <w:r>
              <w:rPr>
                <w:rFonts w:hint="eastAsia"/>
              </w:rPr>
              <w:t>修改任务资源名称</w:t>
            </w:r>
          </w:p>
        </w:tc>
      </w:tr>
      <w:tr w:rsidR="00ED4C52" w14:paraId="0D27E0B3" w14:textId="77777777" w:rsidTr="00ED4C52">
        <w:tc>
          <w:tcPr>
            <w:tcW w:w="2093" w:type="dxa"/>
          </w:tcPr>
          <w:p w14:paraId="48179039" w14:textId="77777777" w:rsidR="00ED4C52" w:rsidRPr="00ED4C52" w:rsidRDefault="00ED4C52" w:rsidP="00ED4C52">
            <w:pPr>
              <w:jc w:val="left"/>
              <w:rPr>
                <w:b/>
              </w:rPr>
            </w:pPr>
            <w:r w:rsidRPr="00ED4C52">
              <w:rPr>
                <w:rFonts w:hint="eastAsia"/>
                <w:b/>
              </w:rPr>
              <w:t>Brief Description</w:t>
            </w:r>
          </w:p>
        </w:tc>
        <w:tc>
          <w:tcPr>
            <w:tcW w:w="6429" w:type="dxa"/>
            <w:gridSpan w:val="2"/>
          </w:tcPr>
          <w:p w14:paraId="4B04AB2E" w14:textId="77777777" w:rsidR="00ED4C52" w:rsidRDefault="00D0749A" w:rsidP="00ED4C52">
            <w:pPr>
              <w:jc w:val="center"/>
            </w:pPr>
            <w:r>
              <w:rPr>
                <w:rFonts w:hint="eastAsia"/>
              </w:rPr>
              <w:t>测试人员修改任务的资源名称</w:t>
            </w:r>
          </w:p>
        </w:tc>
      </w:tr>
      <w:tr w:rsidR="00ED4C52" w14:paraId="2E873F4F" w14:textId="77777777" w:rsidTr="00ED4C52">
        <w:tc>
          <w:tcPr>
            <w:tcW w:w="2093" w:type="dxa"/>
          </w:tcPr>
          <w:p w14:paraId="4DE3F676"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3D72F8FD" w14:textId="77777777" w:rsidR="00ED4C52" w:rsidRDefault="00ED4C52" w:rsidP="00ED4C52">
            <w:pPr>
              <w:jc w:val="center"/>
            </w:pPr>
            <w:r>
              <w:rPr>
                <w:rFonts w:hint="eastAsia"/>
              </w:rPr>
              <w:t>打开</w:t>
            </w:r>
            <w:r>
              <w:rPr>
                <w:rFonts w:hint="eastAsia"/>
              </w:rPr>
              <w:t>mini project</w:t>
            </w:r>
            <w:r>
              <w:rPr>
                <w:rFonts w:hint="eastAsia"/>
              </w:rPr>
              <w:t>程序</w:t>
            </w:r>
          </w:p>
          <w:p w14:paraId="7EC6DFDE" w14:textId="77777777" w:rsidR="00D0749A" w:rsidRDefault="00D0749A" w:rsidP="00ED4C52">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p>
        </w:tc>
      </w:tr>
      <w:tr w:rsidR="00ED4C52" w14:paraId="55ECA5A2" w14:textId="77777777" w:rsidTr="00ED4C52">
        <w:tc>
          <w:tcPr>
            <w:tcW w:w="2093" w:type="dxa"/>
          </w:tcPr>
          <w:p w14:paraId="159496B0" w14:textId="77777777" w:rsidR="00ED4C52" w:rsidRPr="00ED4C52" w:rsidRDefault="00ED4C52" w:rsidP="00ED4C52">
            <w:pPr>
              <w:jc w:val="left"/>
              <w:rPr>
                <w:b/>
              </w:rPr>
            </w:pPr>
            <w:r w:rsidRPr="00ED4C52">
              <w:rPr>
                <w:rFonts w:hint="eastAsia"/>
                <w:b/>
              </w:rPr>
              <w:t>Tester</w:t>
            </w:r>
          </w:p>
        </w:tc>
        <w:tc>
          <w:tcPr>
            <w:tcW w:w="6429" w:type="dxa"/>
            <w:gridSpan w:val="2"/>
          </w:tcPr>
          <w:p w14:paraId="0065A161" w14:textId="77777777" w:rsidR="00ED4C52" w:rsidRDefault="00ED4C52" w:rsidP="00ED4C52">
            <w:pPr>
              <w:jc w:val="center"/>
            </w:pPr>
            <w:r>
              <w:rPr>
                <w:rFonts w:hint="eastAsia"/>
              </w:rPr>
              <w:t>测试人员</w:t>
            </w:r>
          </w:p>
        </w:tc>
      </w:tr>
      <w:tr w:rsidR="00ED4C52" w14:paraId="28FCC514" w14:textId="77777777" w:rsidTr="00ED4C52">
        <w:tc>
          <w:tcPr>
            <w:tcW w:w="2093" w:type="dxa"/>
          </w:tcPr>
          <w:p w14:paraId="729B15CF" w14:textId="77777777" w:rsidR="00ED4C52" w:rsidRPr="00ED4C52" w:rsidRDefault="00ED4C52" w:rsidP="00ED4C52">
            <w:pPr>
              <w:jc w:val="left"/>
              <w:rPr>
                <w:b/>
              </w:rPr>
            </w:pPr>
            <w:r w:rsidRPr="00ED4C52">
              <w:rPr>
                <w:rFonts w:hint="eastAsia"/>
                <w:b/>
              </w:rPr>
              <w:t>Dependency</w:t>
            </w:r>
          </w:p>
        </w:tc>
        <w:tc>
          <w:tcPr>
            <w:tcW w:w="6429" w:type="dxa"/>
            <w:gridSpan w:val="2"/>
          </w:tcPr>
          <w:p w14:paraId="42A0AC3F" w14:textId="77777777" w:rsidR="00ED4C52" w:rsidRDefault="00ED4C52" w:rsidP="00ED4C52">
            <w:pPr>
              <w:jc w:val="center"/>
            </w:pPr>
            <w:r>
              <w:rPr>
                <w:rFonts w:hint="eastAsia"/>
              </w:rPr>
              <w:t>无</w:t>
            </w:r>
          </w:p>
        </w:tc>
      </w:tr>
      <w:tr w:rsidR="00ED4C52" w14:paraId="591D88C5" w14:textId="77777777" w:rsidTr="00ED4C52">
        <w:tc>
          <w:tcPr>
            <w:tcW w:w="2093" w:type="dxa"/>
            <w:vMerge w:val="restart"/>
          </w:tcPr>
          <w:p w14:paraId="04216217" w14:textId="77777777" w:rsidR="00ED4C52" w:rsidRPr="00ED4C52" w:rsidRDefault="00ED4C52" w:rsidP="00ED4C52">
            <w:pPr>
              <w:jc w:val="left"/>
              <w:rPr>
                <w:b/>
              </w:rPr>
            </w:pPr>
            <w:r w:rsidRPr="00ED4C52">
              <w:rPr>
                <w:rFonts w:hint="eastAsia"/>
                <w:b/>
              </w:rPr>
              <w:t>Test Setup</w:t>
            </w:r>
          </w:p>
        </w:tc>
        <w:tc>
          <w:tcPr>
            <w:tcW w:w="6429" w:type="dxa"/>
            <w:gridSpan w:val="2"/>
          </w:tcPr>
          <w:p w14:paraId="0FBCCD52" w14:textId="77777777" w:rsidR="00ED4C52" w:rsidRDefault="00ED4C52" w:rsidP="00ED4C52">
            <w:pPr>
              <w:jc w:val="center"/>
            </w:pPr>
            <w:r>
              <w:rPr>
                <w:rFonts w:hint="eastAsia"/>
              </w:rPr>
              <w:t>无</w:t>
            </w:r>
          </w:p>
        </w:tc>
      </w:tr>
      <w:tr w:rsidR="00ED4C52" w14:paraId="6BA7045A" w14:textId="77777777" w:rsidTr="00ED4C52">
        <w:tc>
          <w:tcPr>
            <w:tcW w:w="2093" w:type="dxa"/>
            <w:vMerge/>
          </w:tcPr>
          <w:p w14:paraId="5D14E06E" w14:textId="77777777" w:rsidR="00ED4C52" w:rsidRPr="00ED4C52" w:rsidRDefault="00ED4C52" w:rsidP="00ED4C52">
            <w:pPr>
              <w:jc w:val="left"/>
              <w:rPr>
                <w:b/>
              </w:rPr>
            </w:pPr>
          </w:p>
        </w:tc>
        <w:tc>
          <w:tcPr>
            <w:tcW w:w="1843" w:type="dxa"/>
          </w:tcPr>
          <w:p w14:paraId="04F2C743" w14:textId="77777777" w:rsidR="00ED4C52" w:rsidRPr="00ED4C52" w:rsidRDefault="00ED4C52" w:rsidP="00ED4C52">
            <w:pPr>
              <w:jc w:val="center"/>
              <w:rPr>
                <w:b/>
              </w:rPr>
            </w:pPr>
            <w:r w:rsidRPr="00ED4C52">
              <w:rPr>
                <w:rFonts w:hint="eastAsia"/>
                <w:b/>
              </w:rPr>
              <w:t>Name</w:t>
            </w:r>
          </w:p>
        </w:tc>
        <w:tc>
          <w:tcPr>
            <w:tcW w:w="4586" w:type="dxa"/>
          </w:tcPr>
          <w:p w14:paraId="70D30D02" w14:textId="77777777" w:rsidR="00ED4C52" w:rsidRDefault="00ED4C52" w:rsidP="00ED4C52">
            <w:pPr>
              <w:jc w:val="center"/>
            </w:pPr>
          </w:p>
        </w:tc>
      </w:tr>
      <w:tr w:rsidR="00ED4C52" w14:paraId="2580530E" w14:textId="77777777" w:rsidTr="00ED4C52">
        <w:tc>
          <w:tcPr>
            <w:tcW w:w="2093" w:type="dxa"/>
            <w:vMerge/>
          </w:tcPr>
          <w:p w14:paraId="015EF001" w14:textId="77777777" w:rsidR="00ED4C52" w:rsidRPr="00ED4C52" w:rsidRDefault="00ED4C52" w:rsidP="00ED4C52">
            <w:pPr>
              <w:jc w:val="left"/>
              <w:rPr>
                <w:b/>
              </w:rPr>
            </w:pPr>
          </w:p>
        </w:tc>
        <w:tc>
          <w:tcPr>
            <w:tcW w:w="1843" w:type="dxa"/>
          </w:tcPr>
          <w:p w14:paraId="3229FADB" w14:textId="77777777" w:rsidR="00ED4C52" w:rsidRPr="00ED4C52" w:rsidRDefault="00ED4C52" w:rsidP="00ED4C52">
            <w:pPr>
              <w:jc w:val="center"/>
              <w:rPr>
                <w:b/>
              </w:rPr>
            </w:pPr>
            <w:r w:rsidRPr="00ED4C52">
              <w:rPr>
                <w:rFonts w:hint="eastAsia"/>
                <w:b/>
              </w:rPr>
              <w:t>Brief Description</w:t>
            </w:r>
          </w:p>
        </w:tc>
        <w:tc>
          <w:tcPr>
            <w:tcW w:w="4586" w:type="dxa"/>
          </w:tcPr>
          <w:p w14:paraId="0F8968A6" w14:textId="77777777" w:rsidR="00ED4C52" w:rsidRDefault="00ED4C52" w:rsidP="00ED4C52">
            <w:pPr>
              <w:jc w:val="center"/>
            </w:pPr>
          </w:p>
        </w:tc>
      </w:tr>
      <w:tr w:rsidR="00ED4C52" w14:paraId="7BDC226C" w14:textId="77777777" w:rsidTr="00ED4C52">
        <w:tc>
          <w:tcPr>
            <w:tcW w:w="2093" w:type="dxa"/>
            <w:vMerge w:val="restart"/>
          </w:tcPr>
          <w:p w14:paraId="46FEF865"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3E8C14A5" w14:textId="77777777" w:rsidR="00ED4C52" w:rsidRPr="00ED4C52" w:rsidRDefault="00ED4C52" w:rsidP="00ED4C52">
            <w:pPr>
              <w:jc w:val="center"/>
              <w:rPr>
                <w:b/>
              </w:rPr>
            </w:pPr>
            <w:r w:rsidRPr="00ED4C52">
              <w:rPr>
                <w:rFonts w:hint="eastAsia"/>
                <w:b/>
              </w:rPr>
              <w:t>Steps(numbered)</w:t>
            </w:r>
          </w:p>
        </w:tc>
        <w:tc>
          <w:tcPr>
            <w:tcW w:w="4586" w:type="dxa"/>
          </w:tcPr>
          <w:p w14:paraId="1F00C6ED" w14:textId="77777777" w:rsidR="00ED4C52" w:rsidRDefault="00ED4C52" w:rsidP="00ED4C52">
            <w:pPr>
              <w:jc w:val="center"/>
            </w:pPr>
          </w:p>
        </w:tc>
      </w:tr>
      <w:tr w:rsidR="00ED4C52" w14:paraId="7FA9CB5C" w14:textId="77777777" w:rsidTr="00ED4C52">
        <w:tc>
          <w:tcPr>
            <w:tcW w:w="2093" w:type="dxa"/>
            <w:vMerge/>
          </w:tcPr>
          <w:p w14:paraId="47218F81" w14:textId="77777777" w:rsidR="00ED4C52" w:rsidRPr="00ED4C52" w:rsidRDefault="00ED4C52" w:rsidP="00ED4C52">
            <w:pPr>
              <w:jc w:val="left"/>
              <w:rPr>
                <w:b/>
              </w:rPr>
            </w:pPr>
          </w:p>
        </w:tc>
        <w:tc>
          <w:tcPr>
            <w:tcW w:w="1843" w:type="dxa"/>
          </w:tcPr>
          <w:p w14:paraId="6D8B34E2" w14:textId="77777777" w:rsidR="00ED4C52" w:rsidRPr="00ED4C52" w:rsidRDefault="00ED4C52" w:rsidP="00ED4C52">
            <w:pPr>
              <w:jc w:val="center"/>
              <w:rPr>
                <w:b/>
              </w:rPr>
            </w:pPr>
            <w:r w:rsidRPr="00ED4C52">
              <w:rPr>
                <w:rFonts w:hint="eastAsia"/>
                <w:b/>
              </w:rPr>
              <w:t>Test Oracle</w:t>
            </w:r>
          </w:p>
        </w:tc>
        <w:tc>
          <w:tcPr>
            <w:tcW w:w="4586" w:type="dxa"/>
          </w:tcPr>
          <w:p w14:paraId="1078A6F5" w14:textId="77777777" w:rsidR="00ED4C52" w:rsidRDefault="00ED4C52" w:rsidP="00ED4C52">
            <w:pPr>
              <w:jc w:val="center"/>
            </w:pPr>
          </w:p>
        </w:tc>
      </w:tr>
      <w:tr w:rsidR="00ED4C52" w14:paraId="7D23A0D6" w14:textId="77777777" w:rsidTr="00ED4C52">
        <w:tc>
          <w:tcPr>
            <w:tcW w:w="2093" w:type="dxa"/>
            <w:vMerge w:val="restart"/>
          </w:tcPr>
          <w:p w14:paraId="2FEB77C4"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775E710B" w14:textId="77777777" w:rsidR="00ED4C52" w:rsidRDefault="00ED4C52" w:rsidP="00ED4C52">
            <w:pPr>
              <w:jc w:val="center"/>
            </w:pPr>
            <w:r>
              <w:rPr>
                <w:rFonts w:hint="eastAsia"/>
              </w:rPr>
              <w:t>测试人员成功</w:t>
            </w:r>
            <w:r w:rsidR="00D0749A">
              <w:rPr>
                <w:rFonts w:hint="eastAsia"/>
              </w:rPr>
              <w:t>修改任务的资源名称</w:t>
            </w:r>
          </w:p>
        </w:tc>
      </w:tr>
      <w:tr w:rsidR="00ED4C52" w14:paraId="0C640D3B" w14:textId="77777777" w:rsidTr="00ED4C52">
        <w:tc>
          <w:tcPr>
            <w:tcW w:w="2093" w:type="dxa"/>
            <w:vMerge/>
          </w:tcPr>
          <w:p w14:paraId="5ADE3D08" w14:textId="77777777" w:rsidR="00ED4C52" w:rsidRPr="00ED4C52" w:rsidRDefault="00ED4C52" w:rsidP="00ED4C52">
            <w:pPr>
              <w:jc w:val="left"/>
              <w:rPr>
                <w:b/>
              </w:rPr>
            </w:pPr>
          </w:p>
        </w:tc>
        <w:tc>
          <w:tcPr>
            <w:tcW w:w="1843" w:type="dxa"/>
          </w:tcPr>
          <w:p w14:paraId="1AD84F86" w14:textId="77777777" w:rsidR="00ED4C52" w:rsidRPr="00ED4C52" w:rsidRDefault="00ED4C52" w:rsidP="00D0749A">
            <w:pPr>
              <w:jc w:val="center"/>
              <w:rPr>
                <w:b/>
              </w:rPr>
            </w:pPr>
            <w:r w:rsidRPr="00ED4C52">
              <w:rPr>
                <w:rFonts w:hint="eastAsia"/>
                <w:b/>
              </w:rPr>
              <w:t>Steps(</w:t>
            </w:r>
            <w:r w:rsidR="00D0749A">
              <w:rPr>
                <w:rFonts w:hint="eastAsia"/>
                <w:b/>
              </w:rPr>
              <w:t>1</w:t>
            </w:r>
            <w:r w:rsidRPr="00ED4C52">
              <w:rPr>
                <w:rFonts w:hint="eastAsia"/>
                <w:b/>
              </w:rPr>
              <w:t>)</w:t>
            </w:r>
          </w:p>
        </w:tc>
        <w:tc>
          <w:tcPr>
            <w:tcW w:w="4586" w:type="dxa"/>
          </w:tcPr>
          <w:p w14:paraId="776F8591" w14:textId="77777777" w:rsidR="00ED4C52" w:rsidRDefault="00D0749A" w:rsidP="00ED4C52">
            <w:pPr>
              <w:jc w:val="center"/>
            </w:pPr>
            <w:r>
              <w:rPr>
                <w:rFonts w:hint="eastAsia"/>
              </w:rPr>
              <w:t>测试人员单击“资源名称”栏</w:t>
            </w:r>
          </w:p>
        </w:tc>
      </w:tr>
      <w:tr w:rsidR="00D0749A" w14:paraId="7E04FD4E" w14:textId="77777777" w:rsidTr="00ED4C52">
        <w:tc>
          <w:tcPr>
            <w:tcW w:w="2093" w:type="dxa"/>
            <w:vMerge/>
          </w:tcPr>
          <w:p w14:paraId="755C4627" w14:textId="77777777" w:rsidR="00D0749A" w:rsidRPr="00ED4C52" w:rsidRDefault="00D0749A" w:rsidP="00ED4C52">
            <w:pPr>
              <w:jc w:val="left"/>
              <w:rPr>
                <w:b/>
              </w:rPr>
            </w:pPr>
          </w:p>
        </w:tc>
        <w:tc>
          <w:tcPr>
            <w:tcW w:w="1843" w:type="dxa"/>
          </w:tcPr>
          <w:p w14:paraId="6FFC4F6F" w14:textId="77777777" w:rsidR="00D0749A" w:rsidRPr="00ED4C52" w:rsidRDefault="00D0749A" w:rsidP="00D0749A">
            <w:pPr>
              <w:jc w:val="center"/>
              <w:rPr>
                <w:b/>
              </w:rPr>
            </w:pPr>
            <w:r>
              <w:rPr>
                <w:rFonts w:hint="eastAsia"/>
                <w:b/>
              </w:rPr>
              <w:t>Steps(2)</w:t>
            </w:r>
          </w:p>
        </w:tc>
        <w:tc>
          <w:tcPr>
            <w:tcW w:w="4586" w:type="dxa"/>
          </w:tcPr>
          <w:p w14:paraId="3D804C89" w14:textId="77777777" w:rsidR="00D0749A" w:rsidRDefault="00D0749A" w:rsidP="00ED4C52">
            <w:pPr>
              <w:jc w:val="center"/>
            </w:pPr>
            <w:r>
              <w:rPr>
                <w:rFonts w:hint="eastAsia"/>
              </w:rPr>
              <w:t>输入资源名称</w:t>
            </w:r>
          </w:p>
        </w:tc>
      </w:tr>
      <w:tr w:rsidR="00ED4C52" w14:paraId="67FA955D" w14:textId="77777777" w:rsidTr="00ED4C52">
        <w:tc>
          <w:tcPr>
            <w:tcW w:w="2093" w:type="dxa"/>
            <w:vMerge/>
          </w:tcPr>
          <w:p w14:paraId="20769BDD" w14:textId="77777777" w:rsidR="00ED4C52" w:rsidRPr="00ED4C52" w:rsidRDefault="00ED4C52" w:rsidP="00ED4C52">
            <w:pPr>
              <w:jc w:val="left"/>
              <w:rPr>
                <w:b/>
              </w:rPr>
            </w:pPr>
          </w:p>
        </w:tc>
        <w:tc>
          <w:tcPr>
            <w:tcW w:w="1843" w:type="dxa"/>
          </w:tcPr>
          <w:p w14:paraId="014630F3" w14:textId="77777777" w:rsidR="00ED4C52" w:rsidRPr="00ED4C52" w:rsidRDefault="00ED4C52" w:rsidP="00ED4C52">
            <w:pPr>
              <w:jc w:val="center"/>
              <w:rPr>
                <w:b/>
              </w:rPr>
            </w:pPr>
            <w:r w:rsidRPr="00ED4C52">
              <w:rPr>
                <w:rFonts w:hint="eastAsia"/>
                <w:b/>
              </w:rPr>
              <w:t>Test Oracle</w:t>
            </w:r>
          </w:p>
        </w:tc>
        <w:tc>
          <w:tcPr>
            <w:tcW w:w="4586" w:type="dxa"/>
          </w:tcPr>
          <w:p w14:paraId="7CD08E93" w14:textId="77777777" w:rsidR="00ED4C52" w:rsidRDefault="00D0749A" w:rsidP="00ED4C52">
            <w:pPr>
              <w:jc w:val="center"/>
            </w:pPr>
            <w:r>
              <w:rPr>
                <w:rFonts w:hint="eastAsia"/>
              </w:rPr>
              <w:t>任务资源名称被修改</w:t>
            </w:r>
          </w:p>
        </w:tc>
      </w:tr>
      <w:tr w:rsidR="00ED4C52" w14:paraId="2DCC0E61" w14:textId="77777777" w:rsidTr="00ED4C52">
        <w:tc>
          <w:tcPr>
            <w:tcW w:w="2093" w:type="dxa"/>
            <w:vMerge w:val="restart"/>
          </w:tcPr>
          <w:p w14:paraId="1340EED3"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3D16C68E" w14:textId="77777777" w:rsidR="00ED4C52" w:rsidRDefault="00D0749A" w:rsidP="00ED4C52">
            <w:pPr>
              <w:jc w:val="center"/>
            </w:pPr>
            <w:r>
              <w:rPr>
                <w:rFonts w:hint="eastAsia"/>
              </w:rPr>
              <w:t>修改人物资源名称</w:t>
            </w:r>
          </w:p>
        </w:tc>
      </w:tr>
      <w:tr w:rsidR="00ED4C52" w14:paraId="1D75FA86" w14:textId="77777777" w:rsidTr="00ED4C52">
        <w:tc>
          <w:tcPr>
            <w:tcW w:w="2093" w:type="dxa"/>
            <w:vMerge/>
          </w:tcPr>
          <w:p w14:paraId="08505C15" w14:textId="77777777" w:rsidR="00ED4C52" w:rsidRPr="00ED4C52" w:rsidRDefault="00ED4C52" w:rsidP="00ED4C52">
            <w:pPr>
              <w:jc w:val="left"/>
              <w:rPr>
                <w:b/>
              </w:rPr>
            </w:pPr>
          </w:p>
        </w:tc>
        <w:tc>
          <w:tcPr>
            <w:tcW w:w="1843" w:type="dxa"/>
          </w:tcPr>
          <w:p w14:paraId="0DE957FD" w14:textId="77777777" w:rsidR="00ED4C52" w:rsidRPr="00ED4C52" w:rsidRDefault="00ED4C52" w:rsidP="00ED4C52">
            <w:pPr>
              <w:jc w:val="center"/>
              <w:rPr>
                <w:b/>
              </w:rPr>
            </w:pPr>
            <w:r w:rsidRPr="00ED4C52">
              <w:rPr>
                <w:rFonts w:hint="eastAsia"/>
                <w:b/>
              </w:rPr>
              <w:t>RFS</w:t>
            </w:r>
          </w:p>
        </w:tc>
        <w:tc>
          <w:tcPr>
            <w:tcW w:w="4586" w:type="dxa"/>
          </w:tcPr>
          <w:p w14:paraId="4BE14DE4" w14:textId="77777777" w:rsidR="00ED4C52" w:rsidRDefault="00D0749A" w:rsidP="00ED4C52">
            <w:pPr>
              <w:jc w:val="center"/>
            </w:pPr>
            <w:r>
              <w:rPr>
                <w:rFonts w:hint="eastAsia"/>
              </w:rPr>
              <w:t>1</w:t>
            </w:r>
          </w:p>
        </w:tc>
      </w:tr>
      <w:tr w:rsidR="00ED4C52" w14:paraId="2334DECF" w14:textId="77777777" w:rsidTr="00ED4C52">
        <w:tc>
          <w:tcPr>
            <w:tcW w:w="2093" w:type="dxa"/>
            <w:vMerge/>
          </w:tcPr>
          <w:p w14:paraId="5218A039" w14:textId="77777777" w:rsidR="00ED4C52" w:rsidRPr="00ED4C52" w:rsidRDefault="00ED4C52" w:rsidP="00ED4C52">
            <w:pPr>
              <w:jc w:val="left"/>
              <w:rPr>
                <w:b/>
              </w:rPr>
            </w:pPr>
          </w:p>
        </w:tc>
        <w:tc>
          <w:tcPr>
            <w:tcW w:w="1843" w:type="dxa"/>
          </w:tcPr>
          <w:p w14:paraId="15C797BB" w14:textId="77777777" w:rsidR="00ED4C52" w:rsidRPr="00ED4C52" w:rsidRDefault="00ED4C52" w:rsidP="00D0749A">
            <w:pPr>
              <w:jc w:val="center"/>
              <w:rPr>
                <w:b/>
              </w:rPr>
            </w:pPr>
            <w:r w:rsidRPr="00ED4C52">
              <w:rPr>
                <w:rFonts w:hint="eastAsia"/>
                <w:b/>
              </w:rPr>
              <w:t>Steps(</w:t>
            </w:r>
            <w:r w:rsidR="00D0749A">
              <w:rPr>
                <w:rFonts w:hint="eastAsia"/>
                <w:b/>
              </w:rPr>
              <w:t>1</w:t>
            </w:r>
            <w:r w:rsidRPr="00ED4C52">
              <w:rPr>
                <w:rFonts w:hint="eastAsia"/>
                <w:b/>
              </w:rPr>
              <w:t>)</w:t>
            </w:r>
          </w:p>
        </w:tc>
        <w:tc>
          <w:tcPr>
            <w:tcW w:w="4586" w:type="dxa"/>
          </w:tcPr>
          <w:p w14:paraId="25149F6D" w14:textId="77777777" w:rsidR="00ED4C52" w:rsidRDefault="00D0749A" w:rsidP="00ED4C52">
            <w:pPr>
              <w:jc w:val="center"/>
            </w:pPr>
            <w:r>
              <w:rPr>
                <w:rFonts w:hint="eastAsia"/>
              </w:rPr>
              <w:t>测试人员双击“资源名称”栏</w:t>
            </w:r>
          </w:p>
        </w:tc>
      </w:tr>
      <w:tr w:rsidR="00D0749A" w14:paraId="697CE175" w14:textId="77777777" w:rsidTr="00ED4C52">
        <w:tc>
          <w:tcPr>
            <w:tcW w:w="2093" w:type="dxa"/>
            <w:vMerge/>
          </w:tcPr>
          <w:p w14:paraId="3E54663E" w14:textId="77777777" w:rsidR="00D0749A" w:rsidRPr="00ED4C52" w:rsidRDefault="00D0749A" w:rsidP="00ED4C52">
            <w:pPr>
              <w:jc w:val="left"/>
              <w:rPr>
                <w:b/>
              </w:rPr>
            </w:pPr>
          </w:p>
        </w:tc>
        <w:tc>
          <w:tcPr>
            <w:tcW w:w="1843" w:type="dxa"/>
          </w:tcPr>
          <w:p w14:paraId="46E33775" w14:textId="77777777" w:rsidR="00D0749A" w:rsidRPr="00ED4C52" w:rsidRDefault="00D0749A" w:rsidP="00D0749A">
            <w:pPr>
              <w:jc w:val="center"/>
              <w:rPr>
                <w:b/>
              </w:rPr>
            </w:pPr>
            <w:r w:rsidRPr="00ED4C52">
              <w:rPr>
                <w:rFonts w:hint="eastAsia"/>
                <w:b/>
              </w:rPr>
              <w:t>Steps(</w:t>
            </w:r>
            <w:r>
              <w:rPr>
                <w:rFonts w:hint="eastAsia"/>
                <w:b/>
              </w:rPr>
              <w:t>2</w:t>
            </w:r>
            <w:r w:rsidRPr="00ED4C52">
              <w:rPr>
                <w:rFonts w:hint="eastAsia"/>
                <w:b/>
              </w:rPr>
              <w:t>)</w:t>
            </w:r>
          </w:p>
        </w:tc>
        <w:tc>
          <w:tcPr>
            <w:tcW w:w="4586" w:type="dxa"/>
          </w:tcPr>
          <w:p w14:paraId="15D362AA" w14:textId="77777777" w:rsidR="00D0749A" w:rsidRDefault="00D0749A" w:rsidP="00ED4C52">
            <w:pPr>
              <w:jc w:val="center"/>
            </w:pPr>
            <w:r>
              <w:rPr>
                <w:rFonts w:hint="eastAsia"/>
              </w:rPr>
              <w:t>在打开的窗口中输入资源名称</w:t>
            </w:r>
          </w:p>
        </w:tc>
      </w:tr>
      <w:tr w:rsidR="00D0749A" w14:paraId="28C56DB4" w14:textId="77777777" w:rsidTr="00ED4C52">
        <w:tc>
          <w:tcPr>
            <w:tcW w:w="2093" w:type="dxa"/>
            <w:vMerge/>
          </w:tcPr>
          <w:p w14:paraId="76E22D34" w14:textId="77777777" w:rsidR="00D0749A" w:rsidRPr="00ED4C52" w:rsidRDefault="00D0749A" w:rsidP="00ED4C52">
            <w:pPr>
              <w:jc w:val="left"/>
              <w:rPr>
                <w:b/>
              </w:rPr>
            </w:pPr>
          </w:p>
        </w:tc>
        <w:tc>
          <w:tcPr>
            <w:tcW w:w="1843" w:type="dxa"/>
          </w:tcPr>
          <w:p w14:paraId="5DED0CB7" w14:textId="77777777" w:rsidR="00D0749A" w:rsidRPr="00ED4C52" w:rsidRDefault="00D0749A" w:rsidP="00D0749A">
            <w:pPr>
              <w:jc w:val="center"/>
              <w:rPr>
                <w:b/>
              </w:rPr>
            </w:pPr>
            <w:r w:rsidRPr="00ED4C52">
              <w:rPr>
                <w:rFonts w:hint="eastAsia"/>
                <w:b/>
              </w:rPr>
              <w:t>Steps(</w:t>
            </w:r>
            <w:r>
              <w:rPr>
                <w:rFonts w:hint="eastAsia"/>
                <w:b/>
              </w:rPr>
              <w:t>3</w:t>
            </w:r>
            <w:r w:rsidRPr="00ED4C52">
              <w:rPr>
                <w:rFonts w:hint="eastAsia"/>
                <w:b/>
              </w:rPr>
              <w:t>)</w:t>
            </w:r>
          </w:p>
        </w:tc>
        <w:tc>
          <w:tcPr>
            <w:tcW w:w="4586" w:type="dxa"/>
          </w:tcPr>
          <w:p w14:paraId="6A0DA6D0" w14:textId="77777777" w:rsidR="00D0749A" w:rsidRDefault="00D0749A" w:rsidP="00ED4C52">
            <w:pPr>
              <w:jc w:val="center"/>
            </w:pPr>
            <w:r>
              <w:rPr>
                <w:rFonts w:hint="eastAsia"/>
              </w:rPr>
              <w:t>单击“关闭”</w:t>
            </w:r>
          </w:p>
        </w:tc>
      </w:tr>
      <w:tr w:rsidR="00ED4C52" w14:paraId="2CE32162" w14:textId="77777777" w:rsidTr="00ED4C52">
        <w:tc>
          <w:tcPr>
            <w:tcW w:w="2093" w:type="dxa"/>
            <w:vMerge/>
          </w:tcPr>
          <w:p w14:paraId="390E5AB2" w14:textId="77777777" w:rsidR="00ED4C52" w:rsidRPr="00ED4C52" w:rsidRDefault="00ED4C52" w:rsidP="00ED4C52">
            <w:pPr>
              <w:jc w:val="left"/>
              <w:rPr>
                <w:b/>
              </w:rPr>
            </w:pPr>
          </w:p>
        </w:tc>
        <w:tc>
          <w:tcPr>
            <w:tcW w:w="1843" w:type="dxa"/>
          </w:tcPr>
          <w:p w14:paraId="76BA435D" w14:textId="77777777" w:rsidR="00ED4C52" w:rsidRPr="00ED4C52" w:rsidRDefault="00ED4C52" w:rsidP="00ED4C52">
            <w:pPr>
              <w:jc w:val="center"/>
              <w:rPr>
                <w:b/>
              </w:rPr>
            </w:pPr>
            <w:r w:rsidRPr="00ED4C52">
              <w:rPr>
                <w:rFonts w:hint="eastAsia"/>
                <w:b/>
              </w:rPr>
              <w:t>Test Oracle</w:t>
            </w:r>
          </w:p>
        </w:tc>
        <w:tc>
          <w:tcPr>
            <w:tcW w:w="4586" w:type="dxa"/>
          </w:tcPr>
          <w:p w14:paraId="62B74BC8" w14:textId="77777777" w:rsidR="00ED4C52" w:rsidRDefault="00D0749A" w:rsidP="00D0749A">
            <w:pPr>
              <w:jc w:val="center"/>
            </w:pPr>
            <w:r>
              <w:rPr>
                <w:rFonts w:hint="eastAsia"/>
              </w:rPr>
              <w:t>任务资源名称被修改</w:t>
            </w:r>
          </w:p>
        </w:tc>
      </w:tr>
      <w:tr w:rsidR="00ED4C52" w14:paraId="37273611" w14:textId="77777777" w:rsidTr="00ED4C52">
        <w:tc>
          <w:tcPr>
            <w:tcW w:w="2093" w:type="dxa"/>
            <w:vMerge w:val="restart"/>
          </w:tcPr>
          <w:p w14:paraId="20846B65"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1318BD6A" w14:textId="77777777" w:rsidR="00ED4C52" w:rsidRDefault="00ED4C52" w:rsidP="00ED4C52">
            <w:pPr>
              <w:jc w:val="center"/>
            </w:pPr>
          </w:p>
        </w:tc>
      </w:tr>
      <w:tr w:rsidR="00ED4C52" w14:paraId="5A77C143" w14:textId="77777777" w:rsidTr="00ED4C52">
        <w:tc>
          <w:tcPr>
            <w:tcW w:w="2093" w:type="dxa"/>
            <w:vMerge/>
          </w:tcPr>
          <w:p w14:paraId="76520A9B" w14:textId="77777777" w:rsidR="00ED4C52" w:rsidRPr="00ED4C52" w:rsidRDefault="00ED4C52" w:rsidP="00ED4C52">
            <w:pPr>
              <w:jc w:val="left"/>
              <w:rPr>
                <w:b/>
              </w:rPr>
            </w:pPr>
          </w:p>
        </w:tc>
        <w:tc>
          <w:tcPr>
            <w:tcW w:w="1843" w:type="dxa"/>
          </w:tcPr>
          <w:p w14:paraId="446DD3BF" w14:textId="77777777" w:rsidR="00ED4C52" w:rsidRPr="00ED4C52" w:rsidRDefault="00ED4C52" w:rsidP="00ED4C52">
            <w:pPr>
              <w:jc w:val="center"/>
              <w:rPr>
                <w:b/>
              </w:rPr>
            </w:pPr>
            <w:r w:rsidRPr="00ED4C52">
              <w:rPr>
                <w:rFonts w:hint="eastAsia"/>
                <w:b/>
              </w:rPr>
              <w:t>Guard Condition</w:t>
            </w:r>
          </w:p>
        </w:tc>
        <w:tc>
          <w:tcPr>
            <w:tcW w:w="4586" w:type="dxa"/>
          </w:tcPr>
          <w:p w14:paraId="44610E8B" w14:textId="77777777" w:rsidR="00ED4C52" w:rsidRDefault="00ED4C52" w:rsidP="00ED4C52">
            <w:pPr>
              <w:jc w:val="center"/>
            </w:pPr>
          </w:p>
        </w:tc>
      </w:tr>
      <w:tr w:rsidR="00ED4C52" w14:paraId="6217B4C7" w14:textId="77777777" w:rsidTr="00ED4C52">
        <w:tc>
          <w:tcPr>
            <w:tcW w:w="2093" w:type="dxa"/>
            <w:vMerge/>
          </w:tcPr>
          <w:p w14:paraId="3F3E0E37" w14:textId="77777777" w:rsidR="00ED4C52" w:rsidRPr="00ED4C52" w:rsidRDefault="00ED4C52" w:rsidP="00ED4C52">
            <w:pPr>
              <w:jc w:val="left"/>
              <w:rPr>
                <w:b/>
              </w:rPr>
            </w:pPr>
          </w:p>
        </w:tc>
        <w:tc>
          <w:tcPr>
            <w:tcW w:w="1843" w:type="dxa"/>
          </w:tcPr>
          <w:p w14:paraId="4AB43CE1" w14:textId="77777777" w:rsidR="00ED4C52" w:rsidRPr="00ED4C52" w:rsidRDefault="00ED4C52" w:rsidP="00ED4C52">
            <w:pPr>
              <w:jc w:val="center"/>
              <w:rPr>
                <w:b/>
              </w:rPr>
            </w:pPr>
            <w:r w:rsidRPr="00ED4C52">
              <w:rPr>
                <w:rFonts w:hint="eastAsia"/>
                <w:b/>
              </w:rPr>
              <w:t>Steps(numbered)</w:t>
            </w:r>
          </w:p>
        </w:tc>
        <w:tc>
          <w:tcPr>
            <w:tcW w:w="4586" w:type="dxa"/>
          </w:tcPr>
          <w:p w14:paraId="7F9068F6" w14:textId="77777777" w:rsidR="00ED4C52" w:rsidRDefault="00ED4C52" w:rsidP="00ED4C52">
            <w:pPr>
              <w:jc w:val="center"/>
            </w:pPr>
          </w:p>
        </w:tc>
      </w:tr>
      <w:tr w:rsidR="00ED4C52" w14:paraId="2CA3A135" w14:textId="77777777" w:rsidTr="00ED4C52">
        <w:tc>
          <w:tcPr>
            <w:tcW w:w="2093" w:type="dxa"/>
            <w:vMerge/>
          </w:tcPr>
          <w:p w14:paraId="427F299C" w14:textId="77777777" w:rsidR="00ED4C52" w:rsidRPr="00ED4C52" w:rsidRDefault="00ED4C52" w:rsidP="00ED4C52">
            <w:pPr>
              <w:jc w:val="left"/>
              <w:rPr>
                <w:b/>
              </w:rPr>
            </w:pPr>
          </w:p>
        </w:tc>
        <w:tc>
          <w:tcPr>
            <w:tcW w:w="1843" w:type="dxa"/>
          </w:tcPr>
          <w:p w14:paraId="236C0E0E" w14:textId="77777777" w:rsidR="00ED4C52" w:rsidRPr="00ED4C52" w:rsidRDefault="00ED4C52" w:rsidP="00ED4C52">
            <w:pPr>
              <w:jc w:val="center"/>
              <w:rPr>
                <w:b/>
              </w:rPr>
            </w:pPr>
            <w:r w:rsidRPr="00ED4C52">
              <w:rPr>
                <w:rFonts w:hint="eastAsia"/>
                <w:b/>
              </w:rPr>
              <w:t>Test Oracle</w:t>
            </w:r>
          </w:p>
        </w:tc>
        <w:tc>
          <w:tcPr>
            <w:tcW w:w="4586" w:type="dxa"/>
          </w:tcPr>
          <w:p w14:paraId="0363F466" w14:textId="77777777" w:rsidR="00ED4C52" w:rsidRDefault="00ED4C52" w:rsidP="00ED4C52">
            <w:pPr>
              <w:jc w:val="center"/>
            </w:pPr>
          </w:p>
        </w:tc>
      </w:tr>
      <w:tr w:rsidR="00ED4C52" w14:paraId="58907015" w14:textId="77777777" w:rsidTr="00ED4C52">
        <w:tc>
          <w:tcPr>
            <w:tcW w:w="2093" w:type="dxa"/>
            <w:vMerge w:val="restart"/>
          </w:tcPr>
          <w:p w14:paraId="1C6C31EB"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7DC3B8AB" w14:textId="77777777" w:rsidR="00ED4C52" w:rsidRDefault="00ED4C52" w:rsidP="00ED4C52">
            <w:pPr>
              <w:jc w:val="center"/>
            </w:pPr>
          </w:p>
        </w:tc>
      </w:tr>
      <w:tr w:rsidR="00ED4C52" w14:paraId="34BFB513" w14:textId="77777777" w:rsidTr="00ED4C52">
        <w:tc>
          <w:tcPr>
            <w:tcW w:w="2093" w:type="dxa"/>
            <w:vMerge/>
          </w:tcPr>
          <w:p w14:paraId="3828A820" w14:textId="77777777" w:rsidR="00ED4C52" w:rsidRPr="00ED4C52" w:rsidRDefault="00ED4C52" w:rsidP="00ED4C52">
            <w:pPr>
              <w:jc w:val="left"/>
              <w:rPr>
                <w:b/>
              </w:rPr>
            </w:pPr>
          </w:p>
        </w:tc>
        <w:tc>
          <w:tcPr>
            <w:tcW w:w="1843" w:type="dxa"/>
          </w:tcPr>
          <w:p w14:paraId="0AC6ACF1" w14:textId="77777777" w:rsidR="00ED4C52" w:rsidRPr="00ED4C52" w:rsidRDefault="00ED4C52" w:rsidP="00ED4C52">
            <w:pPr>
              <w:jc w:val="center"/>
              <w:rPr>
                <w:b/>
              </w:rPr>
            </w:pPr>
            <w:r w:rsidRPr="00ED4C52">
              <w:rPr>
                <w:rFonts w:hint="eastAsia"/>
                <w:b/>
              </w:rPr>
              <w:t>RFS</w:t>
            </w:r>
          </w:p>
        </w:tc>
        <w:tc>
          <w:tcPr>
            <w:tcW w:w="4586" w:type="dxa"/>
          </w:tcPr>
          <w:p w14:paraId="02E560D0" w14:textId="77777777" w:rsidR="00ED4C52" w:rsidRDefault="00ED4C52" w:rsidP="00ED4C52">
            <w:pPr>
              <w:jc w:val="center"/>
            </w:pPr>
          </w:p>
        </w:tc>
      </w:tr>
      <w:tr w:rsidR="00ED4C52" w14:paraId="79DD6437" w14:textId="77777777" w:rsidTr="00ED4C52">
        <w:tc>
          <w:tcPr>
            <w:tcW w:w="2093" w:type="dxa"/>
            <w:vMerge/>
          </w:tcPr>
          <w:p w14:paraId="39926582" w14:textId="77777777" w:rsidR="00ED4C52" w:rsidRPr="00ED4C52" w:rsidRDefault="00ED4C52" w:rsidP="00ED4C52">
            <w:pPr>
              <w:jc w:val="left"/>
              <w:rPr>
                <w:b/>
              </w:rPr>
            </w:pPr>
          </w:p>
        </w:tc>
        <w:tc>
          <w:tcPr>
            <w:tcW w:w="1843" w:type="dxa"/>
          </w:tcPr>
          <w:p w14:paraId="404D0145" w14:textId="77777777" w:rsidR="00ED4C52" w:rsidRPr="00ED4C52" w:rsidRDefault="00ED4C52" w:rsidP="00ED4C52">
            <w:pPr>
              <w:jc w:val="center"/>
              <w:rPr>
                <w:b/>
              </w:rPr>
            </w:pPr>
            <w:r w:rsidRPr="00ED4C52">
              <w:rPr>
                <w:rFonts w:hint="eastAsia"/>
                <w:b/>
              </w:rPr>
              <w:t>Steps(numbered)</w:t>
            </w:r>
          </w:p>
        </w:tc>
        <w:tc>
          <w:tcPr>
            <w:tcW w:w="4586" w:type="dxa"/>
          </w:tcPr>
          <w:p w14:paraId="6536941F" w14:textId="77777777" w:rsidR="00ED4C52" w:rsidRDefault="00ED4C52" w:rsidP="00ED4C52">
            <w:pPr>
              <w:jc w:val="center"/>
            </w:pPr>
          </w:p>
        </w:tc>
      </w:tr>
      <w:tr w:rsidR="00ED4C52" w14:paraId="75EB6604" w14:textId="77777777" w:rsidTr="00ED4C52">
        <w:tc>
          <w:tcPr>
            <w:tcW w:w="2093" w:type="dxa"/>
            <w:vMerge/>
          </w:tcPr>
          <w:p w14:paraId="3D5A94F5" w14:textId="77777777" w:rsidR="00ED4C52" w:rsidRPr="00ED4C52" w:rsidRDefault="00ED4C52" w:rsidP="00ED4C52">
            <w:pPr>
              <w:jc w:val="left"/>
              <w:rPr>
                <w:b/>
              </w:rPr>
            </w:pPr>
          </w:p>
        </w:tc>
        <w:tc>
          <w:tcPr>
            <w:tcW w:w="1843" w:type="dxa"/>
          </w:tcPr>
          <w:p w14:paraId="571141F6" w14:textId="77777777" w:rsidR="00ED4C52" w:rsidRPr="00ED4C52" w:rsidRDefault="00ED4C52" w:rsidP="00ED4C52">
            <w:pPr>
              <w:jc w:val="center"/>
              <w:rPr>
                <w:b/>
              </w:rPr>
            </w:pPr>
            <w:r w:rsidRPr="00ED4C52">
              <w:rPr>
                <w:rFonts w:hint="eastAsia"/>
                <w:b/>
              </w:rPr>
              <w:t>Test Oracle</w:t>
            </w:r>
          </w:p>
        </w:tc>
        <w:tc>
          <w:tcPr>
            <w:tcW w:w="4586" w:type="dxa"/>
          </w:tcPr>
          <w:p w14:paraId="4C1C54BB" w14:textId="77777777" w:rsidR="00ED4C52" w:rsidRDefault="00ED4C52" w:rsidP="00ED4C52">
            <w:pPr>
              <w:jc w:val="center"/>
            </w:pPr>
          </w:p>
        </w:tc>
      </w:tr>
      <w:tr w:rsidR="00ED4C52" w14:paraId="70DC448C" w14:textId="77777777" w:rsidTr="00ED4C52">
        <w:tc>
          <w:tcPr>
            <w:tcW w:w="2093" w:type="dxa"/>
            <w:vMerge w:val="restart"/>
          </w:tcPr>
          <w:p w14:paraId="62B5B0B8"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6F497A0D" w14:textId="77777777" w:rsidR="00ED4C52" w:rsidRDefault="00ED4C52" w:rsidP="00ED4C52">
            <w:pPr>
              <w:jc w:val="center"/>
            </w:pPr>
          </w:p>
        </w:tc>
      </w:tr>
      <w:tr w:rsidR="00ED4C52" w14:paraId="03BEC4CB" w14:textId="77777777" w:rsidTr="00ED4C52">
        <w:tc>
          <w:tcPr>
            <w:tcW w:w="2093" w:type="dxa"/>
            <w:vMerge/>
          </w:tcPr>
          <w:p w14:paraId="4D3EAA91" w14:textId="77777777" w:rsidR="00ED4C52" w:rsidRPr="00ED4C52" w:rsidRDefault="00ED4C52" w:rsidP="00ED4C52">
            <w:pPr>
              <w:jc w:val="left"/>
              <w:rPr>
                <w:b/>
              </w:rPr>
            </w:pPr>
          </w:p>
        </w:tc>
        <w:tc>
          <w:tcPr>
            <w:tcW w:w="1843" w:type="dxa"/>
          </w:tcPr>
          <w:p w14:paraId="78225251" w14:textId="77777777" w:rsidR="00ED4C52" w:rsidRPr="00ED4C52" w:rsidRDefault="00ED4C52" w:rsidP="00ED4C52">
            <w:pPr>
              <w:jc w:val="center"/>
              <w:rPr>
                <w:b/>
              </w:rPr>
            </w:pPr>
            <w:r w:rsidRPr="00ED4C52">
              <w:rPr>
                <w:rFonts w:hint="eastAsia"/>
                <w:b/>
              </w:rPr>
              <w:t>RFS</w:t>
            </w:r>
          </w:p>
        </w:tc>
        <w:tc>
          <w:tcPr>
            <w:tcW w:w="4586" w:type="dxa"/>
          </w:tcPr>
          <w:p w14:paraId="57BCDEDE" w14:textId="77777777" w:rsidR="00ED4C52" w:rsidRDefault="00ED4C52" w:rsidP="00ED4C52">
            <w:pPr>
              <w:jc w:val="center"/>
            </w:pPr>
          </w:p>
        </w:tc>
      </w:tr>
      <w:tr w:rsidR="00ED4C52" w14:paraId="10C4613A" w14:textId="77777777" w:rsidTr="00ED4C52">
        <w:tc>
          <w:tcPr>
            <w:tcW w:w="2093" w:type="dxa"/>
            <w:vMerge/>
          </w:tcPr>
          <w:p w14:paraId="48904091" w14:textId="77777777" w:rsidR="00ED4C52" w:rsidRPr="00ED4C52" w:rsidRDefault="00ED4C52" w:rsidP="00ED4C52">
            <w:pPr>
              <w:jc w:val="left"/>
              <w:rPr>
                <w:b/>
              </w:rPr>
            </w:pPr>
          </w:p>
        </w:tc>
        <w:tc>
          <w:tcPr>
            <w:tcW w:w="1843" w:type="dxa"/>
          </w:tcPr>
          <w:p w14:paraId="6109C394" w14:textId="77777777" w:rsidR="00ED4C52" w:rsidRPr="00ED4C52" w:rsidRDefault="00ED4C52" w:rsidP="00ED4C52">
            <w:pPr>
              <w:jc w:val="center"/>
              <w:rPr>
                <w:b/>
              </w:rPr>
            </w:pPr>
            <w:r w:rsidRPr="00ED4C52">
              <w:rPr>
                <w:rFonts w:hint="eastAsia"/>
                <w:b/>
              </w:rPr>
              <w:t>Steps(numbered)</w:t>
            </w:r>
          </w:p>
        </w:tc>
        <w:tc>
          <w:tcPr>
            <w:tcW w:w="4586" w:type="dxa"/>
          </w:tcPr>
          <w:p w14:paraId="4EA0FADA" w14:textId="77777777" w:rsidR="00ED4C52" w:rsidRDefault="00ED4C52" w:rsidP="00ED4C52">
            <w:pPr>
              <w:jc w:val="center"/>
            </w:pPr>
          </w:p>
        </w:tc>
      </w:tr>
      <w:tr w:rsidR="00ED4C52" w14:paraId="12B6663B" w14:textId="77777777" w:rsidTr="00ED4C52">
        <w:tc>
          <w:tcPr>
            <w:tcW w:w="2093" w:type="dxa"/>
            <w:vMerge/>
          </w:tcPr>
          <w:p w14:paraId="58D2B45A" w14:textId="77777777" w:rsidR="00ED4C52" w:rsidRPr="00ED4C52" w:rsidRDefault="00ED4C52" w:rsidP="00ED4C52">
            <w:pPr>
              <w:jc w:val="left"/>
              <w:rPr>
                <w:b/>
              </w:rPr>
            </w:pPr>
          </w:p>
        </w:tc>
        <w:tc>
          <w:tcPr>
            <w:tcW w:w="1843" w:type="dxa"/>
          </w:tcPr>
          <w:p w14:paraId="265DC913" w14:textId="77777777" w:rsidR="00ED4C52" w:rsidRPr="00ED4C52" w:rsidRDefault="00ED4C52" w:rsidP="00ED4C52">
            <w:pPr>
              <w:jc w:val="center"/>
              <w:rPr>
                <w:b/>
              </w:rPr>
            </w:pPr>
            <w:r w:rsidRPr="00ED4C52">
              <w:rPr>
                <w:rFonts w:hint="eastAsia"/>
                <w:b/>
              </w:rPr>
              <w:t>Test Oracle</w:t>
            </w:r>
          </w:p>
        </w:tc>
        <w:tc>
          <w:tcPr>
            <w:tcW w:w="4586" w:type="dxa"/>
          </w:tcPr>
          <w:p w14:paraId="76F79259" w14:textId="77777777" w:rsidR="00ED4C52" w:rsidRDefault="00ED4C52" w:rsidP="00ED4C52">
            <w:pPr>
              <w:jc w:val="center"/>
            </w:pPr>
          </w:p>
        </w:tc>
      </w:tr>
    </w:tbl>
    <w:p w14:paraId="7A7CAFAF" w14:textId="77777777" w:rsidR="00ED4C52" w:rsidRDefault="00ED4C52" w:rsidP="00944734"/>
    <w:p w14:paraId="1C6CCD01" w14:textId="77777777" w:rsidR="00D0749A" w:rsidRDefault="00D0749A" w:rsidP="00944734"/>
    <w:p w14:paraId="15015FBB" w14:textId="77777777" w:rsidR="00D0749A" w:rsidRDefault="00D0749A" w:rsidP="00944734"/>
    <w:p w14:paraId="70C23D88" w14:textId="77777777" w:rsidR="00D0749A" w:rsidRDefault="00D0749A" w:rsidP="00944734"/>
    <w:p w14:paraId="66BF77E0" w14:textId="77777777" w:rsidR="00D0749A" w:rsidRDefault="00D0749A" w:rsidP="00944734"/>
    <w:p w14:paraId="5A66B4C0" w14:textId="77777777" w:rsidR="00D0749A" w:rsidRDefault="00D0749A" w:rsidP="00944734"/>
    <w:p w14:paraId="31310490" w14:textId="77777777" w:rsidR="00D0749A" w:rsidRDefault="00D0749A" w:rsidP="00944734"/>
    <w:p w14:paraId="4088E7D9" w14:textId="77777777" w:rsidR="00D0749A" w:rsidRDefault="00D0749A" w:rsidP="00944734"/>
    <w:p w14:paraId="5F333A02" w14:textId="77777777" w:rsidR="00D0749A" w:rsidRDefault="00D0749A" w:rsidP="00180F8C">
      <w:pPr>
        <w:jc w:val="center"/>
        <w:pPrChange w:id="62" w:author="PENGFEI ZHAN" w:date="2016-05-19T20:48:00Z">
          <w:pPr/>
        </w:pPrChange>
      </w:pPr>
      <w:r>
        <w:rPr>
          <w:rFonts w:hint="eastAsia"/>
        </w:rPr>
        <w:t>用例</w:t>
      </w:r>
      <w:r>
        <w:rPr>
          <w:rFonts w:hint="eastAsia"/>
        </w:rPr>
        <w:t xml:space="preserve">107 </w:t>
      </w:r>
      <w:r>
        <w:rPr>
          <w:rFonts w:hint="eastAsia"/>
        </w:rPr>
        <w:t>生成任务甘特图</w:t>
      </w:r>
    </w:p>
    <w:tbl>
      <w:tblPr>
        <w:tblStyle w:val="a9"/>
        <w:tblW w:w="0" w:type="auto"/>
        <w:tblLook w:val="04A0" w:firstRow="1" w:lastRow="0" w:firstColumn="1" w:lastColumn="0" w:noHBand="0" w:noVBand="1"/>
      </w:tblPr>
      <w:tblGrid>
        <w:gridCol w:w="2093"/>
        <w:gridCol w:w="1843"/>
        <w:gridCol w:w="4586"/>
      </w:tblGrid>
      <w:tr w:rsidR="00ED4C52" w14:paraId="3E54EDC6" w14:textId="77777777" w:rsidTr="00ED4C52">
        <w:tc>
          <w:tcPr>
            <w:tcW w:w="8522" w:type="dxa"/>
            <w:gridSpan w:val="3"/>
          </w:tcPr>
          <w:p w14:paraId="4B45582F" w14:textId="77777777" w:rsidR="00ED4C52" w:rsidRDefault="00ED4C52" w:rsidP="00ED4C52">
            <w:pPr>
              <w:jc w:val="center"/>
            </w:pPr>
            <w:r>
              <w:rPr>
                <w:rFonts w:hint="eastAsia"/>
              </w:rPr>
              <w:t>Test Case Specification</w:t>
            </w:r>
          </w:p>
        </w:tc>
      </w:tr>
      <w:tr w:rsidR="00ED4C52" w14:paraId="4D5CD9CB" w14:textId="77777777" w:rsidTr="00ED4C52">
        <w:tc>
          <w:tcPr>
            <w:tcW w:w="2093" w:type="dxa"/>
          </w:tcPr>
          <w:p w14:paraId="5B329194" w14:textId="77777777" w:rsidR="00ED4C52" w:rsidRPr="00ED4C52" w:rsidRDefault="00ED4C52" w:rsidP="00ED4C52">
            <w:pPr>
              <w:jc w:val="left"/>
              <w:rPr>
                <w:b/>
              </w:rPr>
            </w:pPr>
            <w:r w:rsidRPr="00ED4C52">
              <w:rPr>
                <w:rFonts w:hint="eastAsia"/>
                <w:b/>
              </w:rPr>
              <w:t>Name</w:t>
            </w:r>
          </w:p>
        </w:tc>
        <w:tc>
          <w:tcPr>
            <w:tcW w:w="6429" w:type="dxa"/>
            <w:gridSpan w:val="2"/>
          </w:tcPr>
          <w:p w14:paraId="3E07D400" w14:textId="77777777" w:rsidR="00ED4C52" w:rsidRDefault="00D0749A" w:rsidP="00ED4C52">
            <w:pPr>
              <w:jc w:val="center"/>
            </w:pPr>
            <w:r>
              <w:rPr>
                <w:rFonts w:hint="eastAsia"/>
              </w:rPr>
              <w:t>生成任务甘特图</w:t>
            </w:r>
          </w:p>
        </w:tc>
      </w:tr>
      <w:tr w:rsidR="00ED4C52" w14:paraId="20699DED" w14:textId="77777777" w:rsidTr="00ED4C52">
        <w:tc>
          <w:tcPr>
            <w:tcW w:w="2093" w:type="dxa"/>
          </w:tcPr>
          <w:p w14:paraId="7E1C19C2" w14:textId="77777777" w:rsidR="00ED4C52" w:rsidRPr="00ED4C52" w:rsidRDefault="00ED4C52" w:rsidP="00ED4C52">
            <w:pPr>
              <w:jc w:val="left"/>
              <w:rPr>
                <w:b/>
              </w:rPr>
            </w:pPr>
            <w:r w:rsidRPr="00ED4C52">
              <w:rPr>
                <w:rFonts w:hint="eastAsia"/>
                <w:b/>
              </w:rPr>
              <w:t>Brief Description</w:t>
            </w:r>
          </w:p>
        </w:tc>
        <w:tc>
          <w:tcPr>
            <w:tcW w:w="6429" w:type="dxa"/>
            <w:gridSpan w:val="2"/>
          </w:tcPr>
          <w:p w14:paraId="17151F97" w14:textId="77777777" w:rsidR="00ED4C52" w:rsidRDefault="00D0749A" w:rsidP="00ED4C52">
            <w:pPr>
              <w:jc w:val="center"/>
            </w:pPr>
            <w:r>
              <w:rPr>
                <w:rFonts w:hint="eastAsia"/>
              </w:rPr>
              <w:t>测试人员</w:t>
            </w:r>
            <w:r w:rsidR="004C58BD">
              <w:rPr>
                <w:rFonts w:hint="eastAsia"/>
              </w:rPr>
              <w:t>根据任务属性</w:t>
            </w:r>
            <w:r>
              <w:rPr>
                <w:rFonts w:hint="eastAsia"/>
              </w:rPr>
              <w:t>生成任务的甘特图</w:t>
            </w:r>
          </w:p>
        </w:tc>
      </w:tr>
      <w:tr w:rsidR="00ED4C52" w14:paraId="66D61690" w14:textId="77777777" w:rsidTr="00ED4C52">
        <w:tc>
          <w:tcPr>
            <w:tcW w:w="2093" w:type="dxa"/>
          </w:tcPr>
          <w:p w14:paraId="0EDC5E2C"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371585FE" w14:textId="77777777" w:rsidR="00ED4C52" w:rsidRDefault="00ED4C52" w:rsidP="00ED4C52">
            <w:pPr>
              <w:jc w:val="center"/>
            </w:pPr>
            <w:r>
              <w:rPr>
                <w:rFonts w:hint="eastAsia"/>
              </w:rPr>
              <w:t>打开</w:t>
            </w:r>
            <w:r>
              <w:rPr>
                <w:rFonts w:hint="eastAsia"/>
              </w:rPr>
              <w:t>mini project</w:t>
            </w:r>
            <w:r>
              <w:rPr>
                <w:rFonts w:hint="eastAsia"/>
              </w:rPr>
              <w:t>程序</w:t>
            </w:r>
          </w:p>
          <w:p w14:paraId="4FC22A1A" w14:textId="77777777" w:rsidR="00D0749A" w:rsidRDefault="00D0749A" w:rsidP="00ED4C52">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r w:rsidR="004C58BD">
              <w:rPr>
                <w:rFonts w:hint="eastAsia"/>
                <w:szCs w:val="21"/>
              </w:rPr>
              <w:t>，</w:t>
            </w:r>
            <w:r w:rsidR="004C58BD">
              <w:rPr>
                <w:szCs w:val="21"/>
              </w:rPr>
              <w:t>以及任务属性无误</w:t>
            </w:r>
          </w:p>
        </w:tc>
      </w:tr>
      <w:tr w:rsidR="00ED4C52" w14:paraId="2D30439D" w14:textId="77777777" w:rsidTr="00ED4C52">
        <w:tc>
          <w:tcPr>
            <w:tcW w:w="2093" w:type="dxa"/>
          </w:tcPr>
          <w:p w14:paraId="3E2C7A77" w14:textId="77777777" w:rsidR="00ED4C52" w:rsidRPr="00ED4C52" w:rsidRDefault="00ED4C52" w:rsidP="00ED4C52">
            <w:pPr>
              <w:jc w:val="left"/>
              <w:rPr>
                <w:b/>
              </w:rPr>
            </w:pPr>
            <w:r w:rsidRPr="00ED4C52">
              <w:rPr>
                <w:rFonts w:hint="eastAsia"/>
                <w:b/>
              </w:rPr>
              <w:t>Tester</w:t>
            </w:r>
          </w:p>
        </w:tc>
        <w:tc>
          <w:tcPr>
            <w:tcW w:w="6429" w:type="dxa"/>
            <w:gridSpan w:val="2"/>
          </w:tcPr>
          <w:p w14:paraId="4B62ED23" w14:textId="77777777" w:rsidR="00ED4C52" w:rsidRDefault="00ED4C52" w:rsidP="00ED4C52">
            <w:pPr>
              <w:jc w:val="center"/>
            </w:pPr>
            <w:r>
              <w:rPr>
                <w:rFonts w:hint="eastAsia"/>
              </w:rPr>
              <w:t>测试人员</w:t>
            </w:r>
          </w:p>
        </w:tc>
      </w:tr>
      <w:tr w:rsidR="00ED4C52" w14:paraId="79B6A43D" w14:textId="77777777" w:rsidTr="00ED4C52">
        <w:tc>
          <w:tcPr>
            <w:tcW w:w="2093" w:type="dxa"/>
          </w:tcPr>
          <w:p w14:paraId="2F9EA717" w14:textId="77777777" w:rsidR="00ED4C52" w:rsidRPr="00ED4C52" w:rsidRDefault="00ED4C52" w:rsidP="00ED4C52">
            <w:pPr>
              <w:jc w:val="left"/>
              <w:rPr>
                <w:b/>
              </w:rPr>
            </w:pPr>
            <w:r w:rsidRPr="00ED4C52">
              <w:rPr>
                <w:rFonts w:hint="eastAsia"/>
                <w:b/>
              </w:rPr>
              <w:t>Dependency</w:t>
            </w:r>
          </w:p>
        </w:tc>
        <w:tc>
          <w:tcPr>
            <w:tcW w:w="6429" w:type="dxa"/>
            <w:gridSpan w:val="2"/>
          </w:tcPr>
          <w:p w14:paraId="747CFB03" w14:textId="77777777" w:rsidR="00ED4C52" w:rsidRDefault="00ED4C52" w:rsidP="00ED4C52">
            <w:pPr>
              <w:jc w:val="center"/>
            </w:pPr>
            <w:r>
              <w:rPr>
                <w:rFonts w:hint="eastAsia"/>
              </w:rPr>
              <w:t>无</w:t>
            </w:r>
          </w:p>
        </w:tc>
      </w:tr>
      <w:tr w:rsidR="00ED4C52" w14:paraId="71636E2C" w14:textId="77777777" w:rsidTr="00ED4C52">
        <w:tc>
          <w:tcPr>
            <w:tcW w:w="2093" w:type="dxa"/>
            <w:vMerge w:val="restart"/>
          </w:tcPr>
          <w:p w14:paraId="6EC7A5A1" w14:textId="77777777" w:rsidR="00ED4C52" w:rsidRPr="00ED4C52" w:rsidRDefault="00ED4C52" w:rsidP="00ED4C52">
            <w:pPr>
              <w:jc w:val="left"/>
              <w:rPr>
                <w:b/>
              </w:rPr>
            </w:pPr>
            <w:r w:rsidRPr="00ED4C52">
              <w:rPr>
                <w:rFonts w:hint="eastAsia"/>
                <w:b/>
              </w:rPr>
              <w:t>Test Setup</w:t>
            </w:r>
          </w:p>
        </w:tc>
        <w:tc>
          <w:tcPr>
            <w:tcW w:w="6429" w:type="dxa"/>
            <w:gridSpan w:val="2"/>
          </w:tcPr>
          <w:p w14:paraId="7C29F9DC" w14:textId="77777777" w:rsidR="00ED4C52" w:rsidRDefault="00ED4C52" w:rsidP="00ED4C52">
            <w:pPr>
              <w:jc w:val="center"/>
            </w:pPr>
            <w:r>
              <w:rPr>
                <w:rFonts w:hint="eastAsia"/>
              </w:rPr>
              <w:t>无</w:t>
            </w:r>
          </w:p>
        </w:tc>
      </w:tr>
      <w:tr w:rsidR="00ED4C52" w14:paraId="35C6C715" w14:textId="77777777" w:rsidTr="00ED4C52">
        <w:tc>
          <w:tcPr>
            <w:tcW w:w="2093" w:type="dxa"/>
            <w:vMerge/>
          </w:tcPr>
          <w:p w14:paraId="0E867491" w14:textId="77777777" w:rsidR="00ED4C52" w:rsidRPr="00ED4C52" w:rsidRDefault="00ED4C52" w:rsidP="00ED4C52">
            <w:pPr>
              <w:jc w:val="left"/>
              <w:rPr>
                <w:b/>
              </w:rPr>
            </w:pPr>
          </w:p>
        </w:tc>
        <w:tc>
          <w:tcPr>
            <w:tcW w:w="1843" w:type="dxa"/>
          </w:tcPr>
          <w:p w14:paraId="5732856A" w14:textId="77777777" w:rsidR="00ED4C52" w:rsidRPr="00ED4C52" w:rsidRDefault="00ED4C52" w:rsidP="00ED4C52">
            <w:pPr>
              <w:jc w:val="center"/>
              <w:rPr>
                <w:b/>
              </w:rPr>
            </w:pPr>
            <w:r w:rsidRPr="00ED4C52">
              <w:rPr>
                <w:rFonts w:hint="eastAsia"/>
                <w:b/>
              </w:rPr>
              <w:t>Name</w:t>
            </w:r>
          </w:p>
        </w:tc>
        <w:tc>
          <w:tcPr>
            <w:tcW w:w="4586" w:type="dxa"/>
          </w:tcPr>
          <w:p w14:paraId="483509D3" w14:textId="77777777" w:rsidR="00ED4C52" w:rsidRDefault="00ED4C52" w:rsidP="00ED4C52">
            <w:pPr>
              <w:jc w:val="center"/>
            </w:pPr>
          </w:p>
        </w:tc>
      </w:tr>
      <w:tr w:rsidR="00ED4C52" w14:paraId="0CFE63CD" w14:textId="77777777" w:rsidTr="00ED4C52">
        <w:tc>
          <w:tcPr>
            <w:tcW w:w="2093" w:type="dxa"/>
            <w:vMerge/>
          </w:tcPr>
          <w:p w14:paraId="25D04BE5" w14:textId="77777777" w:rsidR="00ED4C52" w:rsidRPr="00ED4C52" w:rsidRDefault="00ED4C52" w:rsidP="00ED4C52">
            <w:pPr>
              <w:jc w:val="left"/>
              <w:rPr>
                <w:b/>
              </w:rPr>
            </w:pPr>
          </w:p>
        </w:tc>
        <w:tc>
          <w:tcPr>
            <w:tcW w:w="1843" w:type="dxa"/>
          </w:tcPr>
          <w:p w14:paraId="42FC4CCF" w14:textId="77777777" w:rsidR="00ED4C52" w:rsidRPr="00ED4C52" w:rsidRDefault="00ED4C52" w:rsidP="00ED4C52">
            <w:pPr>
              <w:jc w:val="center"/>
              <w:rPr>
                <w:b/>
              </w:rPr>
            </w:pPr>
            <w:r w:rsidRPr="00ED4C52">
              <w:rPr>
                <w:rFonts w:hint="eastAsia"/>
                <w:b/>
              </w:rPr>
              <w:t>Brief Description</w:t>
            </w:r>
          </w:p>
        </w:tc>
        <w:tc>
          <w:tcPr>
            <w:tcW w:w="4586" w:type="dxa"/>
          </w:tcPr>
          <w:p w14:paraId="641B7903" w14:textId="77777777" w:rsidR="00ED4C52" w:rsidRDefault="00ED4C52" w:rsidP="00ED4C52">
            <w:pPr>
              <w:jc w:val="center"/>
            </w:pPr>
          </w:p>
        </w:tc>
      </w:tr>
      <w:tr w:rsidR="00ED4C52" w14:paraId="412B26CA" w14:textId="77777777" w:rsidTr="00ED4C52">
        <w:tc>
          <w:tcPr>
            <w:tcW w:w="2093" w:type="dxa"/>
            <w:vMerge w:val="restart"/>
          </w:tcPr>
          <w:p w14:paraId="16475EAE"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4B07FD52" w14:textId="77777777" w:rsidR="00ED4C52" w:rsidRPr="00ED4C52" w:rsidRDefault="00ED4C52" w:rsidP="00ED4C52">
            <w:pPr>
              <w:jc w:val="center"/>
              <w:rPr>
                <w:b/>
              </w:rPr>
            </w:pPr>
            <w:r w:rsidRPr="00ED4C52">
              <w:rPr>
                <w:rFonts w:hint="eastAsia"/>
                <w:b/>
              </w:rPr>
              <w:t>Steps(numbered)</w:t>
            </w:r>
          </w:p>
        </w:tc>
        <w:tc>
          <w:tcPr>
            <w:tcW w:w="4586" w:type="dxa"/>
          </w:tcPr>
          <w:p w14:paraId="0C8E10E7" w14:textId="77777777" w:rsidR="00ED4C52" w:rsidRDefault="00ED4C52" w:rsidP="00ED4C52">
            <w:pPr>
              <w:jc w:val="center"/>
            </w:pPr>
          </w:p>
        </w:tc>
      </w:tr>
      <w:tr w:rsidR="00ED4C52" w14:paraId="6356C7B9" w14:textId="77777777" w:rsidTr="00ED4C52">
        <w:tc>
          <w:tcPr>
            <w:tcW w:w="2093" w:type="dxa"/>
            <w:vMerge/>
          </w:tcPr>
          <w:p w14:paraId="2F7BE80E" w14:textId="77777777" w:rsidR="00ED4C52" w:rsidRPr="00ED4C52" w:rsidRDefault="00ED4C52" w:rsidP="00ED4C52">
            <w:pPr>
              <w:jc w:val="left"/>
              <w:rPr>
                <w:b/>
              </w:rPr>
            </w:pPr>
          </w:p>
        </w:tc>
        <w:tc>
          <w:tcPr>
            <w:tcW w:w="1843" w:type="dxa"/>
          </w:tcPr>
          <w:p w14:paraId="3F821E4D" w14:textId="77777777" w:rsidR="00ED4C52" w:rsidRPr="00ED4C52" w:rsidRDefault="00ED4C52" w:rsidP="00ED4C52">
            <w:pPr>
              <w:jc w:val="center"/>
              <w:rPr>
                <w:b/>
              </w:rPr>
            </w:pPr>
            <w:r w:rsidRPr="00ED4C52">
              <w:rPr>
                <w:rFonts w:hint="eastAsia"/>
                <w:b/>
              </w:rPr>
              <w:t>Test Oracle</w:t>
            </w:r>
          </w:p>
        </w:tc>
        <w:tc>
          <w:tcPr>
            <w:tcW w:w="4586" w:type="dxa"/>
          </w:tcPr>
          <w:p w14:paraId="7DD1592B" w14:textId="77777777" w:rsidR="00ED4C52" w:rsidRDefault="00ED4C52" w:rsidP="00ED4C52">
            <w:pPr>
              <w:jc w:val="center"/>
            </w:pPr>
          </w:p>
        </w:tc>
      </w:tr>
      <w:tr w:rsidR="00ED4C52" w14:paraId="6BF7220B" w14:textId="77777777" w:rsidTr="00ED4C52">
        <w:tc>
          <w:tcPr>
            <w:tcW w:w="2093" w:type="dxa"/>
            <w:vMerge w:val="restart"/>
          </w:tcPr>
          <w:p w14:paraId="1338DCDA"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077D461B" w14:textId="77777777" w:rsidR="00ED4C52" w:rsidRDefault="00ED4C52" w:rsidP="00ED4C52">
            <w:pPr>
              <w:jc w:val="center"/>
            </w:pPr>
            <w:r>
              <w:rPr>
                <w:rFonts w:hint="eastAsia"/>
              </w:rPr>
              <w:t>测试人员成功</w:t>
            </w:r>
            <w:r w:rsidR="004C58BD">
              <w:rPr>
                <w:rFonts w:hint="eastAsia"/>
              </w:rPr>
              <w:t>生成任务甘特图</w:t>
            </w:r>
          </w:p>
        </w:tc>
      </w:tr>
      <w:tr w:rsidR="00ED4C52" w14:paraId="7BBA8BF2" w14:textId="77777777" w:rsidTr="00ED4C52">
        <w:tc>
          <w:tcPr>
            <w:tcW w:w="2093" w:type="dxa"/>
            <w:vMerge/>
          </w:tcPr>
          <w:p w14:paraId="02E1EE98" w14:textId="77777777" w:rsidR="00ED4C52" w:rsidRPr="00ED4C52" w:rsidRDefault="00ED4C52" w:rsidP="00ED4C52">
            <w:pPr>
              <w:jc w:val="left"/>
              <w:rPr>
                <w:b/>
              </w:rPr>
            </w:pPr>
          </w:p>
        </w:tc>
        <w:tc>
          <w:tcPr>
            <w:tcW w:w="1843" w:type="dxa"/>
          </w:tcPr>
          <w:p w14:paraId="308AF498" w14:textId="77777777" w:rsidR="00ED4C52" w:rsidRPr="00ED4C52" w:rsidRDefault="00ED4C52" w:rsidP="004C58BD">
            <w:pPr>
              <w:jc w:val="center"/>
              <w:rPr>
                <w:b/>
              </w:rPr>
            </w:pPr>
            <w:r w:rsidRPr="00ED4C52">
              <w:rPr>
                <w:rFonts w:hint="eastAsia"/>
                <w:b/>
              </w:rPr>
              <w:t>Steps(</w:t>
            </w:r>
            <w:r w:rsidR="004C58BD">
              <w:rPr>
                <w:rFonts w:hint="eastAsia"/>
                <w:b/>
              </w:rPr>
              <w:t>1</w:t>
            </w:r>
            <w:r w:rsidRPr="00ED4C52">
              <w:rPr>
                <w:rFonts w:hint="eastAsia"/>
                <w:b/>
              </w:rPr>
              <w:t>)</w:t>
            </w:r>
          </w:p>
        </w:tc>
        <w:tc>
          <w:tcPr>
            <w:tcW w:w="4586" w:type="dxa"/>
          </w:tcPr>
          <w:p w14:paraId="5DD6279D" w14:textId="77777777" w:rsidR="00ED4C52" w:rsidRDefault="004C58BD" w:rsidP="00ED4C52">
            <w:pPr>
              <w:jc w:val="center"/>
            </w:pPr>
            <w:r>
              <w:rPr>
                <w:rFonts w:hint="eastAsia"/>
              </w:rPr>
              <w:t>测试人员单击甘特图按键</w:t>
            </w:r>
          </w:p>
        </w:tc>
      </w:tr>
      <w:tr w:rsidR="004C58BD" w14:paraId="12CEE1D6" w14:textId="77777777" w:rsidTr="00ED4C52">
        <w:tc>
          <w:tcPr>
            <w:tcW w:w="2093" w:type="dxa"/>
            <w:vMerge/>
          </w:tcPr>
          <w:p w14:paraId="3E97C1EB" w14:textId="77777777" w:rsidR="004C58BD" w:rsidRPr="00ED4C52" w:rsidRDefault="004C58BD" w:rsidP="00ED4C52">
            <w:pPr>
              <w:jc w:val="left"/>
              <w:rPr>
                <w:b/>
              </w:rPr>
            </w:pPr>
          </w:p>
        </w:tc>
        <w:tc>
          <w:tcPr>
            <w:tcW w:w="1843" w:type="dxa"/>
          </w:tcPr>
          <w:p w14:paraId="5EF729B6" w14:textId="77777777" w:rsidR="004C58BD" w:rsidRPr="00ED4C52" w:rsidRDefault="004C58BD" w:rsidP="004C58BD">
            <w:pPr>
              <w:jc w:val="center"/>
              <w:rPr>
                <w:b/>
              </w:rPr>
            </w:pPr>
            <w:r>
              <w:rPr>
                <w:rFonts w:hint="eastAsia"/>
                <w:b/>
              </w:rPr>
              <w:t>Steps(2)</w:t>
            </w:r>
          </w:p>
        </w:tc>
        <w:tc>
          <w:tcPr>
            <w:tcW w:w="4586" w:type="dxa"/>
          </w:tcPr>
          <w:p w14:paraId="4B08270C" w14:textId="77777777" w:rsidR="004C58BD" w:rsidRDefault="004C58BD" w:rsidP="00ED4C52">
            <w:pPr>
              <w:jc w:val="center"/>
            </w:pPr>
            <w:r>
              <w:rPr>
                <w:rFonts w:hint="eastAsia"/>
              </w:rPr>
              <w:t>系统生成甘特图并显示出来</w:t>
            </w:r>
          </w:p>
        </w:tc>
      </w:tr>
      <w:tr w:rsidR="00ED4C52" w14:paraId="78B36266" w14:textId="77777777" w:rsidTr="00ED4C52">
        <w:tc>
          <w:tcPr>
            <w:tcW w:w="2093" w:type="dxa"/>
            <w:vMerge/>
          </w:tcPr>
          <w:p w14:paraId="25BA867E" w14:textId="77777777" w:rsidR="00ED4C52" w:rsidRPr="00ED4C52" w:rsidRDefault="00ED4C52" w:rsidP="00ED4C52">
            <w:pPr>
              <w:jc w:val="left"/>
              <w:rPr>
                <w:b/>
              </w:rPr>
            </w:pPr>
          </w:p>
        </w:tc>
        <w:tc>
          <w:tcPr>
            <w:tcW w:w="1843" w:type="dxa"/>
          </w:tcPr>
          <w:p w14:paraId="7FC648A4" w14:textId="77777777" w:rsidR="00ED4C52" w:rsidRPr="00ED4C52" w:rsidRDefault="00ED4C52" w:rsidP="00ED4C52">
            <w:pPr>
              <w:jc w:val="center"/>
              <w:rPr>
                <w:b/>
              </w:rPr>
            </w:pPr>
            <w:r w:rsidRPr="00ED4C52">
              <w:rPr>
                <w:rFonts w:hint="eastAsia"/>
                <w:b/>
              </w:rPr>
              <w:t>Test Oracle</w:t>
            </w:r>
          </w:p>
        </w:tc>
        <w:tc>
          <w:tcPr>
            <w:tcW w:w="4586" w:type="dxa"/>
          </w:tcPr>
          <w:p w14:paraId="74DDB69C" w14:textId="77777777" w:rsidR="00ED4C52" w:rsidRDefault="004C58BD" w:rsidP="00ED4C52">
            <w:pPr>
              <w:jc w:val="center"/>
            </w:pPr>
            <w:r>
              <w:rPr>
                <w:rFonts w:hint="eastAsia"/>
              </w:rPr>
              <w:t>观察到系统生成的甘特图</w:t>
            </w:r>
          </w:p>
        </w:tc>
      </w:tr>
      <w:tr w:rsidR="00ED4C52" w14:paraId="086FF2B0" w14:textId="77777777" w:rsidTr="00ED4C52">
        <w:tc>
          <w:tcPr>
            <w:tcW w:w="2093" w:type="dxa"/>
            <w:vMerge w:val="restart"/>
          </w:tcPr>
          <w:p w14:paraId="14D2DA45"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780C3C3D" w14:textId="77777777" w:rsidR="00ED4C52" w:rsidRDefault="004C58BD" w:rsidP="00ED4C52">
            <w:pPr>
              <w:jc w:val="center"/>
            </w:pPr>
            <w:r>
              <w:rPr>
                <w:rFonts w:hint="eastAsia"/>
              </w:rPr>
              <w:t>生成甘特图失败</w:t>
            </w:r>
          </w:p>
        </w:tc>
      </w:tr>
      <w:tr w:rsidR="00ED4C52" w14:paraId="539FAA78" w14:textId="77777777" w:rsidTr="00ED4C52">
        <w:tc>
          <w:tcPr>
            <w:tcW w:w="2093" w:type="dxa"/>
            <w:vMerge/>
          </w:tcPr>
          <w:p w14:paraId="49BE0D99" w14:textId="77777777" w:rsidR="00ED4C52" w:rsidRPr="00ED4C52" w:rsidRDefault="00ED4C52" w:rsidP="00ED4C52">
            <w:pPr>
              <w:jc w:val="left"/>
              <w:rPr>
                <w:b/>
              </w:rPr>
            </w:pPr>
          </w:p>
        </w:tc>
        <w:tc>
          <w:tcPr>
            <w:tcW w:w="1843" w:type="dxa"/>
          </w:tcPr>
          <w:p w14:paraId="1B1C813F" w14:textId="77777777" w:rsidR="00ED4C52" w:rsidRPr="00ED4C52" w:rsidRDefault="00ED4C52" w:rsidP="00ED4C52">
            <w:pPr>
              <w:jc w:val="center"/>
              <w:rPr>
                <w:b/>
              </w:rPr>
            </w:pPr>
            <w:r w:rsidRPr="00ED4C52">
              <w:rPr>
                <w:rFonts w:hint="eastAsia"/>
                <w:b/>
              </w:rPr>
              <w:t>RFS</w:t>
            </w:r>
          </w:p>
        </w:tc>
        <w:tc>
          <w:tcPr>
            <w:tcW w:w="4586" w:type="dxa"/>
          </w:tcPr>
          <w:p w14:paraId="2F971F7C" w14:textId="77777777" w:rsidR="00ED4C52" w:rsidRDefault="004C58BD" w:rsidP="00ED4C52">
            <w:pPr>
              <w:jc w:val="center"/>
            </w:pPr>
            <w:r>
              <w:rPr>
                <w:rFonts w:hint="eastAsia"/>
              </w:rPr>
              <w:t>2</w:t>
            </w:r>
          </w:p>
        </w:tc>
      </w:tr>
      <w:tr w:rsidR="00ED4C52" w14:paraId="0BF3947F" w14:textId="77777777" w:rsidTr="00ED4C52">
        <w:tc>
          <w:tcPr>
            <w:tcW w:w="2093" w:type="dxa"/>
            <w:vMerge/>
          </w:tcPr>
          <w:p w14:paraId="2F5B8FF1" w14:textId="77777777" w:rsidR="00ED4C52" w:rsidRPr="00ED4C52" w:rsidRDefault="00ED4C52" w:rsidP="00ED4C52">
            <w:pPr>
              <w:jc w:val="left"/>
              <w:rPr>
                <w:b/>
              </w:rPr>
            </w:pPr>
          </w:p>
        </w:tc>
        <w:tc>
          <w:tcPr>
            <w:tcW w:w="1843" w:type="dxa"/>
          </w:tcPr>
          <w:p w14:paraId="66ADDBED" w14:textId="77777777" w:rsidR="00ED4C52" w:rsidRPr="00ED4C52" w:rsidRDefault="00ED4C52" w:rsidP="004C58BD">
            <w:pPr>
              <w:jc w:val="center"/>
              <w:rPr>
                <w:b/>
              </w:rPr>
            </w:pPr>
            <w:r w:rsidRPr="00ED4C52">
              <w:rPr>
                <w:rFonts w:hint="eastAsia"/>
                <w:b/>
              </w:rPr>
              <w:t>Steps(</w:t>
            </w:r>
            <w:r w:rsidR="004C58BD">
              <w:rPr>
                <w:rFonts w:hint="eastAsia"/>
                <w:b/>
              </w:rPr>
              <w:t>1</w:t>
            </w:r>
            <w:r w:rsidRPr="00ED4C52">
              <w:rPr>
                <w:rFonts w:hint="eastAsia"/>
                <w:b/>
              </w:rPr>
              <w:t>)</w:t>
            </w:r>
          </w:p>
        </w:tc>
        <w:tc>
          <w:tcPr>
            <w:tcW w:w="4586" w:type="dxa"/>
          </w:tcPr>
          <w:p w14:paraId="36DB08F6" w14:textId="77777777" w:rsidR="00ED4C52" w:rsidRDefault="004C58BD" w:rsidP="00ED4C52">
            <w:pPr>
              <w:jc w:val="center"/>
            </w:pPr>
            <w:r>
              <w:rPr>
                <w:rFonts w:hint="eastAsia"/>
              </w:rPr>
              <w:t>某关键属性为空</w:t>
            </w:r>
          </w:p>
        </w:tc>
      </w:tr>
      <w:tr w:rsidR="004C58BD" w14:paraId="2C8F4E34" w14:textId="77777777" w:rsidTr="00ED4C52">
        <w:tc>
          <w:tcPr>
            <w:tcW w:w="2093" w:type="dxa"/>
            <w:vMerge/>
          </w:tcPr>
          <w:p w14:paraId="1A94786C" w14:textId="77777777" w:rsidR="004C58BD" w:rsidRPr="00ED4C52" w:rsidRDefault="004C58BD" w:rsidP="00ED4C52">
            <w:pPr>
              <w:jc w:val="left"/>
              <w:rPr>
                <w:b/>
              </w:rPr>
            </w:pPr>
          </w:p>
        </w:tc>
        <w:tc>
          <w:tcPr>
            <w:tcW w:w="1843" w:type="dxa"/>
          </w:tcPr>
          <w:p w14:paraId="4CDC881F" w14:textId="77777777" w:rsidR="004C58BD" w:rsidRPr="00ED4C52" w:rsidRDefault="004C58BD" w:rsidP="004C58BD">
            <w:pPr>
              <w:jc w:val="center"/>
              <w:rPr>
                <w:b/>
              </w:rPr>
            </w:pPr>
            <w:r w:rsidRPr="00ED4C52">
              <w:rPr>
                <w:rFonts w:hint="eastAsia"/>
                <w:b/>
              </w:rPr>
              <w:t>Steps(</w:t>
            </w:r>
            <w:r>
              <w:rPr>
                <w:rFonts w:hint="eastAsia"/>
                <w:b/>
              </w:rPr>
              <w:t>2)</w:t>
            </w:r>
          </w:p>
        </w:tc>
        <w:tc>
          <w:tcPr>
            <w:tcW w:w="4586" w:type="dxa"/>
          </w:tcPr>
          <w:p w14:paraId="435EF2A4" w14:textId="77777777" w:rsidR="004C58BD" w:rsidRDefault="004C58BD" w:rsidP="00ED4C52">
            <w:pPr>
              <w:jc w:val="center"/>
            </w:pPr>
            <w:r>
              <w:rPr>
                <w:rFonts w:hint="eastAsia"/>
              </w:rPr>
              <w:t>系统弹出错误窗口“属性值不能为空”</w:t>
            </w:r>
          </w:p>
        </w:tc>
      </w:tr>
      <w:tr w:rsidR="00ED4C52" w14:paraId="291F3FBE" w14:textId="77777777" w:rsidTr="00ED4C52">
        <w:tc>
          <w:tcPr>
            <w:tcW w:w="2093" w:type="dxa"/>
            <w:vMerge/>
          </w:tcPr>
          <w:p w14:paraId="10B7E574" w14:textId="77777777" w:rsidR="00ED4C52" w:rsidRPr="00ED4C52" w:rsidRDefault="00ED4C52" w:rsidP="00ED4C52">
            <w:pPr>
              <w:jc w:val="left"/>
              <w:rPr>
                <w:b/>
              </w:rPr>
            </w:pPr>
          </w:p>
        </w:tc>
        <w:tc>
          <w:tcPr>
            <w:tcW w:w="1843" w:type="dxa"/>
          </w:tcPr>
          <w:p w14:paraId="79EA4E55" w14:textId="77777777" w:rsidR="00ED4C52" w:rsidRPr="00ED4C52" w:rsidRDefault="00ED4C52" w:rsidP="00ED4C52">
            <w:pPr>
              <w:jc w:val="center"/>
              <w:rPr>
                <w:b/>
              </w:rPr>
            </w:pPr>
            <w:r w:rsidRPr="00ED4C52">
              <w:rPr>
                <w:rFonts w:hint="eastAsia"/>
                <w:b/>
              </w:rPr>
              <w:t>Test Oracle</w:t>
            </w:r>
          </w:p>
        </w:tc>
        <w:tc>
          <w:tcPr>
            <w:tcW w:w="4586" w:type="dxa"/>
          </w:tcPr>
          <w:p w14:paraId="2CCBFFC0" w14:textId="4E8F1DC6" w:rsidR="00ED4C52" w:rsidRDefault="004C58BD" w:rsidP="00ED4C52">
            <w:pPr>
              <w:jc w:val="center"/>
            </w:pPr>
            <w:r>
              <w:rPr>
                <w:rFonts w:hint="eastAsia"/>
              </w:rPr>
              <w:t>观察</w:t>
            </w:r>
            <w:del w:id="63" w:author="PENGFEI ZHAN" w:date="2016-05-19T20:48:00Z">
              <w:r w:rsidDel="00180F8C">
                <w:rPr>
                  <w:rFonts w:hint="eastAsia"/>
                </w:rPr>
                <w:delText>是否</w:delText>
              </w:r>
            </w:del>
            <w:ins w:id="64" w:author="PENGFEI ZHAN" w:date="2016-05-19T20:48:00Z">
              <w:r w:rsidR="00180F8C">
                <w:rPr>
                  <w:rFonts w:hint="eastAsia"/>
                </w:rPr>
                <w:t>到有</w:t>
              </w:r>
            </w:ins>
            <w:r>
              <w:rPr>
                <w:rFonts w:hint="eastAsia"/>
              </w:rPr>
              <w:t>弹出错误提示窗口</w:t>
            </w:r>
          </w:p>
        </w:tc>
      </w:tr>
      <w:tr w:rsidR="00ED4C52" w14:paraId="08F098D9" w14:textId="77777777" w:rsidTr="00ED4C52">
        <w:tc>
          <w:tcPr>
            <w:tcW w:w="2093" w:type="dxa"/>
            <w:vMerge w:val="restart"/>
          </w:tcPr>
          <w:p w14:paraId="2EDD3171"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76BE9896" w14:textId="77777777" w:rsidR="00ED4C52" w:rsidRDefault="00ED4C52" w:rsidP="00ED4C52">
            <w:pPr>
              <w:jc w:val="center"/>
            </w:pPr>
          </w:p>
        </w:tc>
      </w:tr>
      <w:tr w:rsidR="00ED4C52" w14:paraId="3BD2321F" w14:textId="77777777" w:rsidTr="00ED4C52">
        <w:tc>
          <w:tcPr>
            <w:tcW w:w="2093" w:type="dxa"/>
            <w:vMerge/>
          </w:tcPr>
          <w:p w14:paraId="1124751B" w14:textId="77777777" w:rsidR="00ED4C52" w:rsidRPr="00ED4C52" w:rsidRDefault="00ED4C52" w:rsidP="00ED4C52">
            <w:pPr>
              <w:jc w:val="left"/>
              <w:rPr>
                <w:b/>
              </w:rPr>
            </w:pPr>
          </w:p>
        </w:tc>
        <w:tc>
          <w:tcPr>
            <w:tcW w:w="1843" w:type="dxa"/>
          </w:tcPr>
          <w:p w14:paraId="3EAD5018" w14:textId="77777777" w:rsidR="00ED4C52" w:rsidRPr="00ED4C52" w:rsidRDefault="00ED4C52" w:rsidP="00ED4C52">
            <w:pPr>
              <w:jc w:val="center"/>
              <w:rPr>
                <w:b/>
              </w:rPr>
            </w:pPr>
            <w:r w:rsidRPr="00ED4C52">
              <w:rPr>
                <w:rFonts w:hint="eastAsia"/>
                <w:b/>
              </w:rPr>
              <w:t>Guard Condition</w:t>
            </w:r>
          </w:p>
        </w:tc>
        <w:tc>
          <w:tcPr>
            <w:tcW w:w="4586" w:type="dxa"/>
          </w:tcPr>
          <w:p w14:paraId="19E686E8" w14:textId="77777777" w:rsidR="00ED4C52" w:rsidRDefault="00ED4C52" w:rsidP="00ED4C52">
            <w:pPr>
              <w:jc w:val="center"/>
            </w:pPr>
          </w:p>
        </w:tc>
      </w:tr>
      <w:tr w:rsidR="00ED4C52" w14:paraId="1301000B" w14:textId="77777777" w:rsidTr="00ED4C52">
        <w:tc>
          <w:tcPr>
            <w:tcW w:w="2093" w:type="dxa"/>
            <w:vMerge/>
          </w:tcPr>
          <w:p w14:paraId="09D99FD0" w14:textId="77777777" w:rsidR="00ED4C52" w:rsidRPr="00ED4C52" w:rsidRDefault="00ED4C52" w:rsidP="00ED4C52">
            <w:pPr>
              <w:jc w:val="left"/>
              <w:rPr>
                <w:b/>
              </w:rPr>
            </w:pPr>
          </w:p>
        </w:tc>
        <w:tc>
          <w:tcPr>
            <w:tcW w:w="1843" w:type="dxa"/>
          </w:tcPr>
          <w:p w14:paraId="7CD4AC26" w14:textId="77777777" w:rsidR="00ED4C52" w:rsidRPr="00ED4C52" w:rsidRDefault="00ED4C52" w:rsidP="00ED4C52">
            <w:pPr>
              <w:jc w:val="center"/>
              <w:rPr>
                <w:b/>
              </w:rPr>
            </w:pPr>
            <w:r w:rsidRPr="00ED4C52">
              <w:rPr>
                <w:rFonts w:hint="eastAsia"/>
                <w:b/>
              </w:rPr>
              <w:t>Steps(numbered)</w:t>
            </w:r>
          </w:p>
        </w:tc>
        <w:tc>
          <w:tcPr>
            <w:tcW w:w="4586" w:type="dxa"/>
          </w:tcPr>
          <w:p w14:paraId="05DD39D9" w14:textId="77777777" w:rsidR="00ED4C52" w:rsidRDefault="00ED4C52" w:rsidP="00ED4C52">
            <w:pPr>
              <w:jc w:val="center"/>
            </w:pPr>
          </w:p>
        </w:tc>
      </w:tr>
      <w:tr w:rsidR="00ED4C52" w14:paraId="36032772" w14:textId="77777777" w:rsidTr="00ED4C52">
        <w:tc>
          <w:tcPr>
            <w:tcW w:w="2093" w:type="dxa"/>
            <w:vMerge/>
          </w:tcPr>
          <w:p w14:paraId="286B610B" w14:textId="77777777" w:rsidR="00ED4C52" w:rsidRPr="00ED4C52" w:rsidRDefault="00ED4C52" w:rsidP="00ED4C52">
            <w:pPr>
              <w:jc w:val="left"/>
              <w:rPr>
                <w:b/>
              </w:rPr>
            </w:pPr>
          </w:p>
        </w:tc>
        <w:tc>
          <w:tcPr>
            <w:tcW w:w="1843" w:type="dxa"/>
          </w:tcPr>
          <w:p w14:paraId="3A769B91" w14:textId="77777777" w:rsidR="00ED4C52" w:rsidRPr="00ED4C52" w:rsidRDefault="00ED4C52" w:rsidP="00ED4C52">
            <w:pPr>
              <w:jc w:val="center"/>
              <w:rPr>
                <w:b/>
              </w:rPr>
            </w:pPr>
            <w:r w:rsidRPr="00ED4C52">
              <w:rPr>
                <w:rFonts w:hint="eastAsia"/>
                <w:b/>
              </w:rPr>
              <w:t>Test Oracle</w:t>
            </w:r>
          </w:p>
        </w:tc>
        <w:tc>
          <w:tcPr>
            <w:tcW w:w="4586" w:type="dxa"/>
          </w:tcPr>
          <w:p w14:paraId="733AE8D5" w14:textId="77777777" w:rsidR="00ED4C52" w:rsidRDefault="00ED4C52" w:rsidP="00ED4C52">
            <w:pPr>
              <w:jc w:val="center"/>
            </w:pPr>
          </w:p>
        </w:tc>
      </w:tr>
      <w:tr w:rsidR="00ED4C52" w14:paraId="3C544E8E" w14:textId="77777777" w:rsidTr="00ED4C52">
        <w:tc>
          <w:tcPr>
            <w:tcW w:w="2093" w:type="dxa"/>
            <w:vMerge w:val="restart"/>
          </w:tcPr>
          <w:p w14:paraId="320D01D4"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380BEB72" w14:textId="77777777" w:rsidR="00ED4C52" w:rsidRDefault="00ED4C52" w:rsidP="00ED4C52">
            <w:pPr>
              <w:jc w:val="center"/>
            </w:pPr>
          </w:p>
        </w:tc>
      </w:tr>
      <w:tr w:rsidR="00ED4C52" w14:paraId="67C7B63D" w14:textId="77777777" w:rsidTr="00ED4C52">
        <w:tc>
          <w:tcPr>
            <w:tcW w:w="2093" w:type="dxa"/>
            <w:vMerge/>
          </w:tcPr>
          <w:p w14:paraId="095664C5" w14:textId="77777777" w:rsidR="00ED4C52" w:rsidRPr="00ED4C52" w:rsidRDefault="00ED4C52" w:rsidP="00ED4C52">
            <w:pPr>
              <w:jc w:val="left"/>
              <w:rPr>
                <w:b/>
              </w:rPr>
            </w:pPr>
          </w:p>
        </w:tc>
        <w:tc>
          <w:tcPr>
            <w:tcW w:w="1843" w:type="dxa"/>
          </w:tcPr>
          <w:p w14:paraId="5264A279" w14:textId="77777777" w:rsidR="00ED4C52" w:rsidRPr="00ED4C52" w:rsidRDefault="00ED4C52" w:rsidP="00ED4C52">
            <w:pPr>
              <w:jc w:val="center"/>
              <w:rPr>
                <w:b/>
              </w:rPr>
            </w:pPr>
            <w:r w:rsidRPr="00ED4C52">
              <w:rPr>
                <w:rFonts w:hint="eastAsia"/>
                <w:b/>
              </w:rPr>
              <w:t>RFS</w:t>
            </w:r>
          </w:p>
        </w:tc>
        <w:tc>
          <w:tcPr>
            <w:tcW w:w="4586" w:type="dxa"/>
          </w:tcPr>
          <w:p w14:paraId="79B9CBAD" w14:textId="77777777" w:rsidR="00ED4C52" w:rsidRDefault="00ED4C52" w:rsidP="00ED4C52">
            <w:pPr>
              <w:jc w:val="center"/>
            </w:pPr>
          </w:p>
        </w:tc>
      </w:tr>
      <w:tr w:rsidR="00ED4C52" w14:paraId="79757A83" w14:textId="77777777" w:rsidTr="00ED4C52">
        <w:tc>
          <w:tcPr>
            <w:tcW w:w="2093" w:type="dxa"/>
            <w:vMerge/>
          </w:tcPr>
          <w:p w14:paraId="73A72EE1" w14:textId="77777777" w:rsidR="00ED4C52" w:rsidRPr="00ED4C52" w:rsidRDefault="00ED4C52" w:rsidP="00ED4C52">
            <w:pPr>
              <w:jc w:val="left"/>
              <w:rPr>
                <w:b/>
              </w:rPr>
            </w:pPr>
          </w:p>
        </w:tc>
        <w:tc>
          <w:tcPr>
            <w:tcW w:w="1843" w:type="dxa"/>
          </w:tcPr>
          <w:p w14:paraId="6FBE5D14" w14:textId="77777777" w:rsidR="00ED4C52" w:rsidRPr="00ED4C52" w:rsidRDefault="00ED4C52" w:rsidP="00ED4C52">
            <w:pPr>
              <w:jc w:val="center"/>
              <w:rPr>
                <w:b/>
              </w:rPr>
            </w:pPr>
            <w:r w:rsidRPr="00ED4C52">
              <w:rPr>
                <w:rFonts w:hint="eastAsia"/>
                <w:b/>
              </w:rPr>
              <w:t>Steps(numbered)</w:t>
            </w:r>
          </w:p>
        </w:tc>
        <w:tc>
          <w:tcPr>
            <w:tcW w:w="4586" w:type="dxa"/>
          </w:tcPr>
          <w:p w14:paraId="7505C578" w14:textId="77777777" w:rsidR="00ED4C52" w:rsidRDefault="00ED4C52" w:rsidP="00ED4C52">
            <w:pPr>
              <w:jc w:val="center"/>
            </w:pPr>
          </w:p>
        </w:tc>
      </w:tr>
      <w:tr w:rsidR="00ED4C52" w14:paraId="54B7C94D" w14:textId="77777777" w:rsidTr="00ED4C52">
        <w:tc>
          <w:tcPr>
            <w:tcW w:w="2093" w:type="dxa"/>
            <w:vMerge/>
          </w:tcPr>
          <w:p w14:paraId="2AE9DF6A" w14:textId="77777777" w:rsidR="00ED4C52" w:rsidRPr="00ED4C52" w:rsidRDefault="00ED4C52" w:rsidP="00ED4C52">
            <w:pPr>
              <w:jc w:val="left"/>
              <w:rPr>
                <w:b/>
              </w:rPr>
            </w:pPr>
          </w:p>
        </w:tc>
        <w:tc>
          <w:tcPr>
            <w:tcW w:w="1843" w:type="dxa"/>
          </w:tcPr>
          <w:p w14:paraId="692CA7AB" w14:textId="77777777" w:rsidR="00ED4C52" w:rsidRPr="00ED4C52" w:rsidRDefault="00ED4C52" w:rsidP="00ED4C52">
            <w:pPr>
              <w:jc w:val="center"/>
              <w:rPr>
                <w:b/>
              </w:rPr>
            </w:pPr>
            <w:r w:rsidRPr="00ED4C52">
              <w:rPr>
                <w:rFonts w:hint="eastAsia"/>
                <w:b/>
              </w:rPr>
              <w:t>Test Oracle</w:t>
            </w:r>
          </w:p>
        </w:tc>
        <w:tc>
          <w:tcPr>
            <w:tcW w:w="4586" w:type="dxa"/>
          </w:tcPr>
          <w:p w14:paraId="712933DE" w14:textId="77777777" w:rsidR="00ED4C52" w:rsidRDefault="00ED4C52" w:rsidP="00ED4C52">
            <w:pPr>
              <w:jc w:val="center"/>
            </w:pPr>
          </w:p>
        </w:tc>
      </w:tr>
      <w:tr w:rsidR="00ED4C52" w14:paraId="4FD849DB" w14:textId="77777777" w:rsidTr="00ED4C52">
        <w:tc>
          <w:tcPr>
            <w:tcW w:w="2093" w:type="dxa"/>
            <w:vMerge w:val="restart"/>
          </w:tcPr>
          <w:p w14:paraId="29B28057"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3FF25CA0" w14:textId="77777777" w:rsidR="00ED4C52" w:rsidRDefault="00ED4C52" w:rsidP="00ED4C52">
            <w:pPr>
              <w:jc w:val="center"/>
            </w:pPr>
          </w:p>
        </w:tc>
      </w:tr>
      <w:tr w:rsidR="00ED4C52" w14:paraId="5EEBF50E" w14:textId="77777777" w:rsidTr="00ED4C52">
        <w:tc>
          <w:tcPr>
            <w:tcW w:w="2093" w:type="dxa"/>
            <w:vMerge/>
          </w:tcPr>
          <w:p w14:paraId="37962755" w14:textId="77777777" w:rsidR="00ED4C52" w:rsidRPr="00ED4C52" w:rsidRDefault="00ED4C52" w:rsidP="00ED4C52">
            <w:pPr>
              <w:jc w:val="left"/>
              <w:rPr>
                <w:b/>
              </w:rPr>
            </w:pPr>
          </w:p>
        </w:tc>
        <w:tc>
          <w:tcPr>
            <w:tcW w:w="1843" w:type="dxa"/>
          </w:tcPr>
          <w:p w14:paraId="166FBA61" w14:textId="77777777" w:rsidR="00ED4C52" w:rsidRPr="00ED4C52" w:rsidRDefault="00ED4C52" w:rsidP="00ED4C52">
            <w:pPr>
              <w:jc w:val="center"/>
              <w:rPr>
                <w:b/>
              </w:rPr>
            </w:pPr>
            <w:r w:rsidRPr="00ED4C52">
              <w:rPr>
                <w:rFonts w:hint="eastAsia"/>
                <w:b/>
              </w:rPr>
              <w:t>RFS</w:t>
            </w:r>
          </w:p>
        </w:tc>
        <w:tc>
          <w:tcPr>
            <w:tcW w:w="4586" w:type="dxa"/>
          </w:tcPr>
          <w:p w14:paraId="574DCE30" w14:textId="77777777" w:rsidR="00ED4C52" w:rsidRDefault="00ED4C52" w:rsidP="00ED4C52">
            <w:pPr>
              <w:jc w:val="center"/>
            </w:pPr>
          </w:p>
        </w:tc>
      </w:tr>
      <w:tr w:rsidR="00ED4C52" w14:paraId="50C8E414" w14:textId="77777777" w:rsidTr="00ED4C52">
        <w:tc>
          <w:tcPr>
            <w:tcW w:w="2093" w:type="dxa"/>
            <w:vMerge/>
          </w:tcPr>
          <w:p w14:paraId="1D251053" w14:textId="77777777" w:rsidR="00ED4C52" w:rsidRPr="00ED4C52" w:rsidRDefault="00ED4C52" w:rsidP="00ED4C52">
            <w:pPr>
              <w:jc w:val="left"/>
              <w:rPr>
                <w:b/>
              </w:rPr>
            </w:pPr>
          </w:p>
        </w:tc>
        <w:tc>
          <w:tcPr>
            <w:tcW w:w="1843" w:type="dxa"/>
          </w:tcPr>
          <w:p w14:paraId="31F00BC2" w14:textId="77777777" w:rsidR="00ED4C52" w:rsidRPr="00ED4C52" w:rsidRDefault="00ED4C52" w:rsidP="00ED4C52">
            <w:pPr>
              <w:jc w:val="center"/>
              <w:rPr>
                <w:b/>
              </w:rPr>
            </w:pPr>
            <w:r w:rsidRPr="00ED4C52">
              <w:rPr>
                <w:rFonts w:hint="eastAsia"/>
                <w:b/>
              </w:rPr>
              <w:t>Steps(numbered)</w:t>
            </w:r>
          </w:p>
        </w:tc>
        <w:tc>
          <w:tcPr>
            <w:tcW w:w="4586" w:type="dxa"/>
          </w:tcPr>
          <w:p w14:paraId="60FFCF84" w14:textId="77777777" w:rsidR="00ED4C52" w:rsidRDefault="00ED4C52" w:rsidP="00ED4C52">
            <w:pPr>
              <w:jc w:val="center"/>
            </w:pPr>
          </w:p>
        </w:tc>
      </w:tr>
      <w:tr w:rsidR="00ED4C52" w14:paraId="30F354B4" w14:textId="77777777" w:rsidTr="00ED4C52">
        <w:tc>
          <w:tcPr>
            <w:tcW w:w="2093" w:type="dxa"/>
            <w:vMerge/>
          </w:tcPr>
          <w:p w14:paraId="45E2A709" w14:textId="77777777" w:rsidR="00ED4C52" w:rsidRPr="00ED4C52" w:rsidRDefault="00ED4C52" w:rsidP="00ED4C52">
            <w:pPr>
              <w:jc w:val="left"/>
              <w:rPr>
                <w:b/>
              </w:rPr>
            </w:pPr>
          </w:p>
        </w:tc>
        <w:tc>
          <w:tcPr>
            <w:tcW w:w="1843" w:type="dxa"/>
          </w:tcPr>
          <w:p w14:paraId="232EE0F5" w14:textId="77777777" w:rsidR="00ED4C52" w:rsidRPr="00ED4C52" w:rsidRDefault="00ED4C52" w:rsidP="00ED4C52">
            <w:pPr>
              <w:jc w:val="center"/>
              <w:rPr>
                <w:b/>
              </w:rPr>
            </w:pPr>
            <w:r w:rsidRPr="00ED4C52">
              <w:rPr>
                <w:rFonts w:hint="eastAsia"/>
                <w:b/>
              </w:rPr>
              <w:t>Test Oracle</w:t>
            </w:r>
          </w:p>
        </w:tc>
        <w:tc>
          <w:tcPr>
            <w:tcW w:w="4586" w:type="dxa"/>
          </w:tcPr>
          <w:p w14:paraId="5878E4EE" w14:textId="77777777" w:rsidR="00ED4C52" w:rsidRDefault="00ED4C52" w:rsidP="00ED4C52">
            <w:pPr>
              <w:jc w:val="center"/>
            </w:pPr>
          </w:p>
        </w:tc>
      </w:tr>
    </w:tbl>
    <w:p w14:paraId="020559DB" w14:textId="77777777" w:rsidR="00ED4C52" w:rsidRDefault="00ED4C52" w:rsidP="00944734"/>
    <w:p w14:paraId="2254DF95" w14:textId="77777777" w:rsidR="004C58BD" w:rsidRDefault="004C58BD" w:rsidP="00944734"/>
    <w:p w14:paraId="2D121360" w14:textId="77777777" w:rsidR="004C58BD" w:rsidRDefault="004C58BD" w:rsidP="00944734"/>
    <w:p w14:paraId="297E15DB" w14:textId="77777777" w:rsidR="004C58BD" w:rsidRDefault="004C58BD" w:rsidP="00944734"/>
    <w:p w14:paraId="65192D13" w14:textId="77777777" w:rsidR="004C58BD" w:rsidRDefault="004C58BD" w:rsidP="00944734"/>
    <w:p w14:paraId="11E32CCA" w14:textId="77777777" w:rsidR="004C58BD" w:rsidRDefault="004C58BD" w:rsidP="00944734"/>
    <w:p w14:paraId="5339F0A9" w14:textId="77777777" w:rsidR="004C58BD" w:rsidRDefault="004C58BD" w:rsidP="00944734"/>
    <w:p w14:paraId="70D274D5" w14:textId="77777777" w:rsidR="004C58BD" w:rsidRDefault="004C58BD" w:rsidP="00944734"/>
    <w:p w14:paraId="54D90FBB" w14:textId="77777777" w:rsidR="004C58BD" w:rsidRDefault="004C58BD" w:rsidP="00944734"/>
    <w:p w14:paraId="263D589E" w14:textId="77777777" w:rsidR="004C58BD" w:rsidRDefault="004C58BD" w:rsidP="00180F8C">
      <w:pPr>
        <w:jc w:val="center"/>
        <w:pPrChange w:id="65" w:author="PENGFEI ZHAN" w:date="2016-05-19T20:48:00Z">
          <w:pPr/>
        </w:pPrChange>
      </w:pPr>
      <w:r>
        <w:rPr>
          <w:rFonts w:hint="eastAsia"/>
        </w:rPr>
        <w:t>用例</w:t>
      </w:r>
      <w:r>
        <w:rPr>
          <w:rFonts w:hint="eastAsia"/>
        </w:rPr>
        <w:t xml:space="preserve">108 </w:t>
      </w:r>
      <w:r w:rsidR="00F84F61">
        <w:rPr>
          <w:rFonts w:hint="eastAsia"/>
        </w:rPr>
        <w:t>生成任务报告</w:t>
      </w:r>
    </w:p>
    <w:tbl>
      <w:tblPr>
        <w:tblStyle w:val="a9"/>
        <w:tblW w:w="0" w:type="auto"/>
        <w:tblLook w:val="04A0" w:firstRow="1" w:lastRow="0" w:firstColumn="1" w:lastColumn="0" w:noHBand="0" w:noVBand="1"/>
      </w:tblPr>
      <w:tblGrid>
        <w:gridCol w:w="2093"/>
        <w:gridCol w:w="1843"/>
        <w:gridCol w:w="4586"/>
      </w:tblGrid>
      <w:tr w:rsidR="00ED4C52" w14:paraId="5B44FBCE" w14:textId="77777777" w:rsidTr="00ED4C52">
        <w:tc>
          <w:tcPr>
            <w:tcW w:w="8522" w:type="dxa"/>
            <w:gridSpan w:val="3"/>
          </w:tcPr>
          <w:p w14:paraId="1A7D7D84" w14:textId="77777777" w:rsidR="00ED4C52" w:rsidRDefault="00ED4C52" w:rsidP="00ED4C52">
            <w:pPr>
              <w:jc w:val="center"/>
            </w:pPr>
            <w:r>
              <w:rPr>
                <w:rFonts w:hint="eastAsia"/>
              </w:rPr>
              <w:t>Test Case Specification</w:t>
            </w:r>
          </w:p>
        </w:tc>
      </w:tr>
      <w:tr w:rsidR="00ED4C52" w14:paraId="64A76103" w14:textId="77777777" w:rsidTr="00ED4C52">
        <w:tc>
          <w:tcPr>
            <w:tcW w:w="2093" w:type="dxa"/>
          </w:tcPr>
          <w:p w14:paraId="007CF94A" w14:textId="77777777" w:rsidR="00ED4C52" w:rsidRPr="00ED4C52" w:rsidRDefault="00ED4C52" w:rsidP="00ED4C52">
            <w:pPr>
              <w:jc w:val="left"/>
              <w:rPr>
                <w:b/>
              </w:rPr>
            </w:pPr>
            <w:r w:rsidRPr="00ED4C52">
              <w:rPr>
                <w:rFonts w:hint="eastAsia"/>
                <w:b/>
              </w:rPr>
              <w:t>Name</w:t>
            </w:r>
          </w:p>
        </w:tc>
        <w:tc>
          <w:tcPr>
            <w:tcW w:w="6429" w:type="dxa"/>
            <w:gridSpan w:val="2"/>
          </w:tcPr>
          <w:p w14:paraId="55742B20" w14:textId="77777777" w:rsidR="00ED4C52" w:rsidRDefault="00F84F61" w:rsidP="00ED4C52">
            <w:pPr>
              <w:jc w:val="center"/>
            </w:pPr>
            <w:r>
              <w:rPr>
                <w:rFonts w:hint="eastAsia"/>
              </w:rPr>
              <w:t>生成任务报告</w:t>
            </w:r>
          </w:p>
        </w:tc>
      </w:tr>
      <w:tr w:rsidR="00ED4C52" w:rsidRPr="00F84F61" w14:paraId="4DAC3073" w14:textId="77777777" w:rsidTr="00ED4C52">
        <w:tc>
          <w:tcPr>
            <w:tcW w:w="2093" w:type="dxa"/>
          </w:tcPr>
          <w:p w14:paraId="04419519" w14:textId="77777777" w:rsidR="00ED4C52" w:rsidRPr="00ED4C52" w:rsidRDefault="00ED4C52" w:rsidP="00ED4C52">
            <w:pPr>
              <w:jc w:val="left"/>
              <w:rPr>
                <w:b/>
              </w:rPr>
            </w:pPr>
            <w:r w:rsidRPr="00ED4C52">
              <w:rPr>
                <w:rFonts w:hint="eastAsia"/>
                <w:b/>
              </w:rPr>
              <w:t>Brief Description</w:t>
            </w:r>
          </w:p>
        </w:tc>
        <w:tc>
          <w:tcPr>
            <w:tcW w:w="6429" w:type="dxa"/>
            <w:gridSpan w:val="2"/>
          </w:tcPr>
          <w:p w14:paraId="63018DDD" w14:textId="77777777" w:rsidR="00ED4C52" w:rsidRDefault="004C58BD" w:rsidP="00ED4C52">
            <w:pPr>
              <w:jc w:val="center"/>
            </w:pPr>
            <w:r>
              <w:rPr>
                <w:rFonts w:hint="eastAsia"/>
              </w:rPr>
              <w:t>测试人员</w:t>
            </w:r>
            <w:r w:rsidR="00F84F61">
              <w:rPr>
                <w:rFonts w:hint="eastAsia"/>
              </w:rPr>
              <w:t>点击按钮生成任务的具体文字报告</w:t>
            </w:r>
          </w:p>
        </w:tc>
      </w:tr>
      <w:tr w:rsidR="00ED4C52" w14:paraId="4A04B780" w14:textId="77777777" w:rsidTr="00ED4C52">
        <w:tc>
          <w:tcPr>
            <w:tcW w:w="2093" w:type="dxa"/>
          </w:tcPr>
          <w:p w14:paraId="61CB8B76"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58B205FB" w14:textId="77777777" w:rsidR="00ED4C52" w:rsidRDefault="00ED4C52" w:rsidP="00ED4C52">
            <w:pPr>
              <w:jc w:val="center"/>
            </w:pPr>
            <w:r>
              <w:rPr>
                <w:rFonts w:hint="eastAsia"/>
              </w:rPr>
              <w:t>打开</w:t>
            </w:r>
            <w:r>
              <w:rPr>
                <w:rFonts w:hint="eastAsia"/>
              </w:rPr>
              <w:t>mini project</w:t>
            </w:r>
            <w:r>
              <w:rPr>
                <w:rFonts w:hint="eastAsia"/>
              </w:rPr>
              <w:t>程序</w:t>
            </w:r>
          </w:p>
          <w:p w14:paraId="409C5F67" w14:textId="77777777" w:rsidR="004C58BD" w:rsidRDefault="004C58BD" w:rsidP="00ED4C52">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p>
        </w:tc>
      </w:tr>
      <w:tr w:rsidR="00ED4C52" w14:paraId="68AC00B9" w14:textId="77777777" w:rsidTr="00ED4C52">
        <w:tc>
          <w:tcPr>
            <w:tcW w:w="2093" w:type="dxa"/>
          </w:tcPr>
          <w:p w14:paraId="32009579" w14:textId="77777777" w:rsidR="00ED4C52" w:rsidRPr="00ED4C52" w:rsidRDefault="00ED4C52" w:rsidP="00ED4C52">
            <w:pPr>
              <w:jc w:val="left"/>
              <w:rPr>
                <w:b/>
              </w:rPr>
            </w:pPr>
            <w:r w:rsidRPr="00ED4C52">
              <w:rPr>
                <w:rFonts w:hint="eastAsia"/>
                <w:b/>
              </w:rPr>
              <w:t>Tester</w:t>
            </w:r>
          </w:p>
        </w:tc>
        <w:tc>
          <w:tcPr>
            <w:tcW w:w="6429" w:type="dxa"/>
            <w:gridSpan w:val="2"/>
          </w:tcPr>
          <w:p w14:paraId="5B7312FB" w14:textId="77777777" w:rsidR="00ED4C52" w:rsidRDefault="00ED4C52" w:rsidP="00ED4C52">
            <w:pPr>
              <w:jc w:val="center"/>
            </w:pPr>
            <w:r>
              <w:rPr>
                <w:rFonts w:hint="eastAsia"/>
              </w:rPr>
              <w:t>测试人员</w:t>
            </w:r>
          </w:p>
        </w:tc>
      </w:tr>
      <w:tr w:rsidR="00ED4C52" w14:paraId="5516AFE8" w14:textId="77777777" w:rsidTr="00ED4C52">
        <w:tc>
          <w:tcPr>
            <w:tcW w:w="2093" w:type="dxa"/>
          </w:tcPr>
          <w:p w14:paraId="29A4955F" w14:textId="77777777" w:rsidR="00ED4C52" w:rsidRPr="00ED4C52" w:rsidRDefault="00ED4C52" w:rsidP="00ED4C52">
            <w:pPr>
              <w:jc w:val="left"/>
              <w:rPr>
                <w:b/>
              </w:rPr>
            </w:pPr>
            <w:r w:rsidRPr="00ED4C52">
              <w:rPr>
                <w:rFonts w:hint="eastAsia"/>
                <w:b/>
              </w:rPr>
              <w:t>Dependency</w:t>
            </w:r>
          </w:p>
        </w:tc>
        <w:tc>
          <w:tcPr>
            <w:tcW w:w="6429" w:type="dxa"/>
            <w:gridSpan w:val="2"/>
          </w:tcPr>
          <w:p w14:paraId="2A032106" w14:textId="77777777" w:rsidR="00ED4C52" w:rsidRDefault="00ED4C52" w:rsidP="00ED4C52">
            <w:pPr>
              <w:jc w:val="center"/>
            </w:pPr>
            <w:r>
              <w:rPr>
                <w:rFonts w:hint="eastAsia"/>
              </w:rPr>
              <w:t>无</w:t>
            </w:r>
          </w:p>
        </w:tc>
      </w:tr>
      <w:tr w:rsidR="00ED4C52" w14:paraId="093F0138" w14:textId="77777777" w:rsidTr="00ED4C52">
        <w:tc>
          <w:tcPr>
            <w:tcW w:w="2093" w:type="dxa"/>
            <w:vMerge w:val="restart"/>
          </w:tcPr>
          <w:p w14:paraId="6267311E" w14:textId="77777777" w:rsidR="00ED4C52" w:rsidRPr="00ED4C52" w:rsidRDefault="00ED4C52" w:rsidP="00ED4C52">
            <w:pPr>
              <w:jc w:val="left"/>
              <w:rPr>
                <w:b/>
              </w:rPr>
            </w:pPr>
            <w:r w:rsidRPr="00ED4C52">
              <w:rPr>
                <w:rFonts w:hint="eastAsia"/>
                <w:b/>
              </w:rPr>
              <w:t>Test Setup</w:t>
            </w:r>
          </w:p>
        </w:tc>
        <w:tc>
          <w:tcPr>
            <w:tcW w:w="6429" w:type="dxa"/>
            <w:gridSpan w:val="2"/>
          </w:tcPr>
          <w:p w14:paraId="2BD443EF" w14:textId="77777777" w:rsidR="00ED4C52" w:rsidRDefault="00ED4C52" w:rsidP="00ED4C52">
            <w:pPr>
              <w:jc w:val="center"/>
            </w:pPr>
            <w:r>
              <w:rPr>
                <w:rFonts w:hint="eastAsia"/>
              </w:rPr>
              <w:t>无</w:t>
            </w:r>
          </w:p>
        </w:tc>
      </w:tr>
      <w:tr w:rsidR="00ED4C52" w14:paraId="58EB0446" w14:textId="77777777" w:rsidTr="00ED4C52">
        <w:tc>
          <w:tcPr>
            <w:tcW w:w="2093" w:type="dxa"/>
            <w:vMerge/>
          </w:tcPr>
          <w:p w14:paraId="511E6934" w14:textId="77777777" w:rsidR="00ED4C52" w:rsidRPr="00ED4C52" w:rsidRDefault="00ED4C52" w:rsidP="00ED4C52">
            <w:pPr>
              <w:jc w:val="left"/>
              <w:rPr>
                <w:b/>
              </w:rPr>
            </w:pPr>
          </w:p>
        </w:tc>
        <w:tc>
          <w:tcPr>
            <w:tcW w:w="1843" w:type="dxa"/>
          </w:tcPr>
          <w:p w14:paraId="16B6E202" w14:textId="77777777" w:rsidR="00ED4C52" w:rsidRPr="00ED4C52" w:rsidRDefault="00ED4C52" w:rsidP="00ED4C52">
            <w:pPr>
              <w:jc w:val="center"/>
              <w:rPr>
                <w:b/>
              </w:rPr>
            </w:pPr>
            <w:r w:rsidRPr="00ED4C52">
              <w:rPr>
                <w:rFonts w:hint="eastAsia"/>
                <w:b/>
              </w:rPr>
              <w:t>Name</w:t>
            </w:r>
          </w:p>
        </w:tc>
        <w:tc>
          <w:tcPr>
            <w:tcW w:w="4586" w:type="dxa"/>
          </w:tcPr>
          <w:p w14:paraId="010932B5" w14:textId="77777777" w:rsidR="00ED4C52" w:rsidRDefault="00ED4C52" w:rsidP="00ED4C52">
            <w:pPr>
              <w:jc w:val="center"/>
            </w:pPr>
          </w:p>
        </w:tc>
      </w:tr>
      <w:tr w:rsidR="00ED4C52" w14:paraId="681426D2" w14:textId="77777777" w:rsidTr="00ED4C52">
        <w:tc>
          <w:tcPr>
            <w:tcW w:w="2093" w:type="dxa"/>
            <w:vMerge/>
          </w:tcPr>
          <w:p w14:paraId="4B0FC5F3" w14:textId="77777777" w:rsidR="00ED4C52" w:rsidRPr="00ED4C52" w:rsidRDefault="00ED4C52" w:rsidP="00ED4C52">
            <w:pPr>
              <w:jc w:val="left"/>
              <w:rPr>
                <w:b/>
              </w:rPr>
            </w:pPr>
          </w:p>
        </w:tc>
        <w:tc>
          <w:tcPr>
            <w:tcW w:w="1843" w:type="dxa"/>
          </w:tcPr>
          <w:p w14:paraId="3729DC63" w14:textId="77777777" w:rsidR="00ED4C52" w:rsidRPr="00ED4C52" w:rsidRDefault="00ED4C52" w:rsidP="00ED4C52">
            <w:pPr>
              <w:jc w:val="center"/>
              <w:rPr>
                <w:b/>
              </w:rPr>
            </w:pPr>
            <w:r w:rsidRPr="00ED4C52">
              <w:rPr>
                <w:rFonts w:hint="eastAsia"/>
                <w:b/>
              </w:rPr>
              <w:t>Brief Description</w:t>
            </w:r>
          </w:p>
        </w:tc>
        <w:tc>
          <w:tcPr>
            <w:tcW w:w="4586" w:type="dxa"/>
          </w:tcPr>
          <w:p w14:paraId="5BF88506" w14:textId="77777777" w:rsidR="00ED4C52" w:rsidRDefault="00ED4C52" w:rsidP="00ED4C52">
            <w:pPr>
              <w:jc w:val="center"/>
            </w:pPr>
          </w:p>
        </w:tc>
      </w:tr>
      <w:tr w:rsidR="00ED4C52" w14:paraId="4F840728" w14:textId="77777777" w:rsidTr="00ED4C52">
        <w:tc>
          <w:tcPr>
            <w:tcW w:w="2093" w:type="dxa"/>
            <w:vMerge w:val="restart"/>
          </w:tcPr>
          <w:p w14:paraId="682238DA"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03EBF8FD" w14:textId="77777777" w:rsidR="00ED4C52" w:rsidRPr="00ED4C52" w:rsidRDefault="00ED4C52" w:rsidP="00ED4C52">
            <w:pPr>
              <w:jc w:val="center"/>
              <w:rPr>
                <w:b/>
              </w:rPr>
            </w:pPr>
            <w:r w:rsidRPr="00ED4C52">
              <w:rPr>
                <w:rFonts w:hint="eastAsia"/>
                <w:b/>
              </w:rPr>
              <w:t>Steps(numbered)</w:t>
            </w:r>
          </w:p>
        </w:tc>
        <w:tc>
          <w:tcPr>
            <w:tcW w:w="4586" w:type="dxa"/>
          </w:tcPr>
          <w:p w14:paraId="0EBBA3B5" w14:textId="77777777" w:rsidR="00ED4C52" w:rsidRDefault="00ED4C52" w:rsidP="00ED4C52">
            <w:pPr>
              <w:jc w:val="center"/>
            </w:pPr>
          </w:p>
        </w:tc>
      </w:tr>
      <w:tr w:rsidR="00ED4C52" w14:paraId="085BE7BE" w14:textId="77777777" w:rsidTr="00ED4C52">
        <w:tc>
          <w:tcPr>
            <w:tcW w:w="2093" w:type="dxa"/>
            <w:vMerge/>
          </w:tcPr>
          <w:p w14:paraId="17137069" w14:textId="77777777" w:rsidR="00ED4C52" w:rsidRPr="00ED4C52" w:rsidRDefault="00ED4C52" w:rsidP="00ED4C52">
            <w:pPr>
              <w:jc w:val="left"/>
              <w:rPr>
                <w:b/>
              </w:rPr>
            </w:pPr>
          </w:p>
        </w:tc>
        <w:tc>
          <w:tcPr>
            <w:tcW w:w="1843" w:type="dxa"/>
          </w:tcPr>
          <w:p w14:paraId="5FCC2EAE" w14:textId="77777777" w:rsidR="00ED4C52" w:rsidRPr="00ED4C52" w:rsidRDefault="00ED4C52" w:rsidP="00ED4C52">
            <w:pPr>
              <w:jc w:val="center"/>
              <w:rPr>
                <w:b/>
              </w:rPr>
            </w:pPr>
            <w:r w:rsidRPr="00ED4C52">
              <w:rPr>
                <w:rFonts w:hint="eastAsia"/>
                <w:b/>
              </w:rPr>
              <w:t>Test Oracle</w:t>
            </w:r>
          </w:p>
        </w:tc>
        <w:tc>
          <w:tcPr>
            <w:tcW w:w="4586" w:type="dxa"/>
          </w:tcPr>
          <w:p w14:paraId="3727AE71" w14:textId="77777777" w:rsidR="00ED4C52" w:rsidRDefault="00ED4C52" w:rsidP="00ED4C52">
            <w:pPr>
              <w:jc w:val="center"/>
            </w:pPr>
          </w:p>
        </w:tc>
      </w:tr>
      <w:tr w:rsidR="00ED4C52" w14:paraId="29EA8766" w14:textId="77777777" w:rsidTr="00ED4C52">
        <w:tc>
          <w:tcPr>
            <w:tcW w:w="2093" w:type="dxa"/>
            <w:vMerge w:val="restart"/>
          </w:tcPr>
          <w:p w14:paraId="48D60A76"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565C31AC" w14:textId="77777777" w:rsidR="00ED4C52" w:rsidRDefault="00ED4C52" w:rsidP="00ED4C52">
            <w:pPr>
              <w:jc w:val="center"/>
            </w:pPr>
            <w:r>
              <w:rPr>
                <w:rFonts w:hint="eastAsia"/>
              </w:rPr>
              <w:t>测试人员成功</w:t>
            </w:r>
            <w:r w:rsidR="00F84F61">
              <w:rPr>
                <w:rFonts w:hint="eastAsia"/>
              </w:rPr>
              <w:t>生成任务报告</w:t>
            </w:r>
          </w:p>
        </w:tc>
      </w:tr>
      <w:tr w:rsidR="00ED4C52" w14:paraId="4938B8DF" w14:textId="77777777" w:rsidTr="00ED4C52">
        <w:tc>
          <w:tcPr>
            <w:tcW w:w="2093" w:type="dxa"/>
            <w:vMerge/>
          </w:tcPr>
          <w:p w14:paraId="25592DD2" w14:textId="77777777" w:rsidR="00ED4C52" w:rsidRPr="00ED4C52" w:rsidRDefault="00ED4C52" w:rsidP="00ED4C52">
            <w:pPr>
              <w:jc w:val="left"/>
              <w:rPr>
                <w:b/>
              </w:rPr>
            </w:pPr>
          </w:p>
        </w:tc>
        <w:tc>
          <w:tcPr>
            <w:tcW w:w="1843" w:type="dxa"/>
          </w:tcPr>
          <w:p w14:paraId="693F9BFE" w14:textId="77777777" w:rsidR="00ED4C52" w:rsidRPr="00ED4C52" w:rsidRDefault="00ED4C52" w:rsidP="004C58BD">
            <w:pPr>
              <w:jc w:val="center"/>
              <w:rPr>
                <w:b/>
              </w:rPr>
            </w:pPr>
            <w:r w:rsidRPr="00ED4C52">
              <w:rPr>
                <w:rFonts w:hint="eastAsia"/>
                <w:b/>
              </w:rPr>
              <w:t>Steps(</w:t>
            </w:r>
            <w:r w:rsidR="004C58BD">
              <w:rPr>
                <w:rFonts w:hint="eastAsia"/>
                <w:b/>
              </w:rPr>
              <w:t>1</w:t>
            </w:r>
            <w:r w:rsidRPr="00ED4C52">
              <w:rPr>
                <w:rFonts w:hint="eastAsia"/>
                <w:b/>
              </w:rPr>
              <w:t>)</w:t>
            </w:r>
          </w:p>
        </w:tc>
        <w:tc>
          <w:tcPr>
            <w:tcW w:w="4586" w:type="dxa"/>
          </w:tcPr>
          <w:p w14:paraId="48503CC9" w14:textId="77777777" w:rsidR="00ED4C52" w:rsidRDefault="007A4066" w:rsidP="00F84F61">
            <w:pPr>
              <w:jc w:val="center"/>
            </w:pPr>
            <w:r>
              <w:t>点击</w:t>
            </w:r>
            <w:r w:rsidR="00F84F61">
              <w:rPr>
                <w:rFonts w:hint="eastAsia"/>
              </w:rPr>
              <w:t>“生成报告”</w:t>
            </w:r>
          </w:p>
        </w:tc>
      </w:tr>
      <w:tr w:rsidR="00F84F61" w14:paraId="43DAEF45" w14:textId="77777777" w:rsidTr="00ED4C52">
        <w:tc>
          <w:tcPr>
            <w:tcW w:w="2093" w:type="dxa"/>
            <w:vMerge/>
          </w:tcPr>
          <w:p w14:paraId="2019124A" w14:textId="77777777" w:rsidR="00F84F61" w:rsidRPr="00ED4C52" w:rsidRDefault="00F84F61" w:rsidP="00ED4C52">
            <w:pPr>
              <w:jc w:val="left"/>
              <w:rPr>
                <w:b/>
              </w:rPr>
            </w:pPr>
          </w:p>
        </w:tc>
        <w:tc>
          <w:tcPr>
            <w:tcW w:w="1843" w:type="dxa"/>
          </w:tcPr>
          <w:p w14:paraId="7CDF5B19" w14:textId="77777777" w:rsidR="00F84F61" w:rsidRPr="00ED4C52" w:rsidRDefault="00F84F61" w:rsidP="00F84F61">
            <w:pPr>
              <w:jc w:val="center"/>
              <w:rPr>
                <w:b/>
              </w:rPr>
            </w:pPr>
            <w:r w:rsidRPr="00ED4C52">
              <w:rPr>
                <w:rFonts w:hint="eastAsia"/>
                <w:b/>
              </w:rPr>
              <w:t>Steps(</w:t>
            </w:r>
            <w:r>
              <w:rPr>
                <w:rFonts w:hint="eastAsia"/>
                <w:b/>
              </w:rPr>
              <w:t>2</w:t>
            </w:r>
            <w:r w:rsidRPr="00ED4C52">
              <w:rPr>
                <w:rFonts w:hint="eastAsia"/>
                <w:b/>
              </w:rPr>
              <w:t>)</w:t>
            </w:r>
          </w:p>
        </w:tc>
        <w:tc>
          <w:tcPr>
            <w:tcW w:w="4586" w:type="dxa"/>
          </w:tcPr>
          <w:p w14:paraId="1FB6D375" w14:textId="77777777" w:rsidR="00F84F61" w:rsidRDefault="00F84F61" w:rsidP="00F84F61">
            <w:pPr>
              <w:jc w:val="center"/>
            </w:pPr>
            <w:r>
              <w:t>在界面显示出该任务的文字报告</w:t>
            </w:r>
          </w:p>
        </w:tc>
      </w:tr>
      <w:tr w:rsidR="00ED4C52" w14:paraId="3B449322" w14:textId="77777777" w:rsidTr="00ED4C52">
        <w:tc>
          <w:tcPr>
            <w:tcW w:w="2093" w:type="dxa"/>
            <w:vMerge/>
          </w:tcPr>
          <w:p w14:paraId="4119F3A5" w14:textId="77777777" w:rsidR="00ED4C52" w:rsidRPr="00ED4C52" w:rsidRDefault="00ED4C52" w:rsidP="00ED4C52">
            <w:pPr>
              <w:jc w:val="left"/>
              <w:rPr>
                <w:b/>
              </w:rPr>
            </w:pPr>
          </w:p>
        </w:tc>
        <w:tc>
          <w:tcPr>
            <w:tcW w:w="1843" w:type="dxa"/>
          </w:tcPr>
          <w:p w14:paraId="1BA4E905" w14:textId="77777777" w:rsidR="00ED4C52" w:rsidRPr="00ED4C52" w:rsidRDefault="00ED4C52" w:rsidP="00ED4C52">
            <w:pPr>
              <w:jc w:val="center"/>
              <w:rPr>
                <w:b/>
              </w:rPr>
            </w:pPr>
            <w:r w:rsidRPr="00ED4C52">
              <w:rPr>
                <w:rFonts w:hint="eastAsia"/>
                <w:b/>
              </w:rPr>
              <w:t>Test Oracle</w:t>
            </w:r>
          </w:p>
        </w:tc>
        <w:tc>
          <w:tcPr>
            <w:tcW w:w="4586" w:type="dxa"/>
          </w:tcPr>
          <w:p w14:paraId="208C23C2" w14:textId="77777777" w:rsidR="00ED4C52" w:rsidRDefault="00F84F61" w:rsidP="00ED4C52">
            <w:pPr>
              <w:jc w:val="center"/>
            </w:pPr>
            <w:r>
              <w:t>观察到界面下方有对应</w:t>
            </w:r>
            <w:proofErr w:type="gramStart"/>
            <w:r>
              <w:t>各任务</w:t>
            </w:r>
            <w:proofErr w:type="gramEnd"/>
            <w:r>
              <w:t>的文字报告</w:t>
            </w:r>
          </w:p>
        </w:tc>
      </w:tr>
      <w:tr w:rsidR="00ED4C52" w14:paraId="3D7B0863" w14:textId="77777777" w:rsidTr="00ED4C52">
        <w:tc>
          <w:tcPr>
            <w:tcW w:w="2093" w:type="dxa"/>
            <w:vMerge w:val="restart"/>
          </w:tcPr>
          <w:p w14:paraId="50CD4808"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6E513C16" w14:textId="77777777" w:rsidR="00ED4C52" w:rsidRDefault="00ED4C52" w:rsidP="00ED4C52">
            <w:pPr>
              <w:jc w:val="center"/>
            </w:pPr>
          </w:p>
        </w:tc>
      </w:tr>
      <w:tr w:rsidR="00ED4C52" w14:paraId="313DAAA9" w14:textId="77777777" w:rsidTr="00ED4C52">
        <w:tc>
          <w:tcPr>
            <w:tcW w:w="2093" w:type="dxa"/>
            <w:vMerge/>
          </w:tcPr>
          <w:p w14:paraId="33FD8320" w14:textId="77777777" w:rsidR="00ED4C52" w:rsidRPr="00ED4C52" w:rsidRDefault="00ED4C52" w:rsidP="00ED4C52">
            <w:pPr>
              <w:jc w:val="left"/>
              <w:rPr>
                <w:b/>
              </w:rPr>
            </w:pPr>
          </w:p>
        </w:tc>
        <w:tc>
          <w:tcPr>
            <w:tcW w:w="1843" w:type="dxa"/>
          </w:tcPr>
          <w:p w14:paraId="1F9C2F34" w14:textId="77777777" w:rsidR="00ED4C52" w:rsidRPr="00ED4C52" w:rsidRDefault="00ED4C52" w:rsidP="00ED4C52">
            <w:pPr>
              <w:jc w:val="center"/>
              <w:rPr>
                <w:b/>
              </w:rPr>
            </w:pPr>
            <w:r w:rsidRPr="00ED4C52">
              <w:rPr>
                <w:rFonts w:hint="eastAsia"/>
                <w:b/>
              </w:rPr>
              <w:t>RFS</w:t>
            </w:r>
          </w:p>
        </w:tc>
        <w:tc>
          <w:tcPr>
            <w:tcW w:w="4586" w:type="dxa"/>
          </w:tcPr>
          <w:p w14:paraId="45CBA9CB" w14:textId="77777777" w:rsidR="00ED4C52" w:rsidRDefault="00ED4C52" w:rsidP="00ED4C52">
            <w:pPr>
              <w:jc w:val="center"/>
            </w:pPr>
          </w:p>
        </w:tc>
      </w:tr>
      <w:tr w:rsidR="00ED4C52" w14:paraId="57AFC487" w14:textId="77777777" w:rsidTr="00ED4C52">
        <w:tc>
          <w:tcPr>
            <w:tcW w:w="2093" w:type="dxa"/>
            <w:vMerge/>
          </w:tcPr>
          <w:p w14:paraId="25C8EE09" w14:textId="77777777" w:rsidR="00ED4C52" w:rsidRPr="00ED4C52" w:rsidRDefault="00ED4C52" w:rsidP="00ED4C52">
            <w:pPr>
              <w:jc w:val="left"/>
              <w:rPr>
                <w:b/>
              </w:rPr>
            </w:pPr>
          </w:p>
        </w:tc>
        <w:tc>
          <w:tcPr>
            <w:tcW w:w="1843" w:type="dxa"/>
          </w:tcPr>
          <w:p w14:paraId="2860A48A" w14:textId="77777777" w:rsidR="00ED4C52" w:rsidRPr="00ED4C52" w:rsidRDefault="00ED4C52" w:rsidP="00ED4C52">
            <w:pPr>
              <w:jc w:val="center"/>
              <w:rPr>
                <w:b/>
              </w:rPr>
            </w:pPr>
            <w:r w:rsidRPr="00ED4C52">
              <w:rPr>
                <w:rFonts w:hint="eastAsia"/>
                <w:b/>
              </w:rPr>
              <w:t>Steps(numbered)</w:t>
            </w:r>
          </w:p>
        </w:tc>
        <w:tc>
          <w:tcPr>
            <w:tcW w:w="4586" w:type="dxa"/>
          </w:tcPr>
          <w:p w14:paraId="1E9510BC" w14:textId="77777777" w:rsidR="00ED4C52" w:rsidRDefault="00ED4C52" w:rsidP="00ED4C52">
            <w:pPr>
              <w:jc w:val="center"/>
            </w:pPr>
          </w:p>
        </w:tc>
      </w:tr>
      <w:tr w:rsidR="00ED4C52" w14:paraId="7E44828E" w14:textId="77777777" w:rsidTr="00ED4C52">
        <w:tc>
          <w:tcPr>
            <w:tcW w:w="2093" w:type="dxa"/>
            <w:vMerge/>
          </w:tcPr>
          <w:p w14:paraId="0D134CC8" w14:textId="77777777" w:rsidR="00ED4C52" w:rsidRPr="00ED4C52" w:rsidRDefault="00ED4C52" w:rsidP="00ED4C52">
            <w:pPr>
              <w:jc w:val="left"/>
              <w:rPr>
                <w:b/>
              </w:rPr>
            </w:pPr>
          </w:p>
        </w:tc>
        <w:tc>
          <w:tcPr>
            <w:tcW w:w="1843" w:type="dxa"/>
          </w:tcPr>
          <w:p w14:paraId="3875510D" w14:textId="77777777" w:rsidR="00ED4C52" w:rsidRPr="00ED4C52" w:rsidRDefault="00ED4C52" w:rsidP="00ED4C52">
            <w:pPr>
              <w:jc w:val="center"/>
              <w:rPr>
                <w:b/>
              </w:rPr>
            </w:pPr>
            <w:r w:rsidRPr="00ED4C52">
              <w:rPr>
                <w:rFonts w:hint="eastAsia"/>
                <w:b/>
              </w:rPr>
              <w:t>Test Oracle</w:t>
            </w:r>
          </w:p>
        </w:tc>
        <w:tc>
          <w:tcPr>
            <w:tcW w:w="4586" w:type="dxa"/>
          </w:tcPr>
          <w:p w14:paraId="07B322A3" w14:textId="77777777" w:rsidR="00ED4C52" w:rsidRDefault="00ED4C52" w:rsidP="00ED4C52">
            <w:pPr>
              <w:jc w:val="center"/>
            </w:pPr>
          </w:p>
        </w:tc>
      </w:tr>
      <w:tr w:rsidR="00ED4C52" w14:paraId="1390AE39" w14:textId="77777777" w:rsidTr="00ED4C52">
        <w:tc>
          <w:tcPr>
            <w:tcW w:w="2093" w:type="dxa"/>
            <w:vMerge w:val="restart"/>
          </w:tcPr>
          <w:p w14:paraId="25517C65"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421DFD71" w14:textId="77777777" w:rsidR="00ED4C52" w:rsidRDefault="00ED4C52" w:rsidP="00ED4C52">
            <w:pPr>
              <w:jc w:val="center"/>
            </w:pPr>
          </w:p>
        </w:tc>
      </w:tr>
      <w:tr w:rsidR="00ED4C52" w14:paraId="1ABF0CC3" w14:textId="77777777" w:rsidTr="00ED4C52">
        <w:tc>
          <w:tcPr>
            <w:tcW w:w="2093" w:type="dxa"/>
            <w:vMerge/>
          </w:tcPr>
          <w:p w14:paraId="30786FD7" w14:textId="77777777" w:rsidR="00ED4C52" w:rsidRPr="00ED4C52" w:rsidRDefault="00ED4C52" w:rsidP="00ED4C52">
            <w:pPr>
              <w:jc w:val="left"/>
              <w:rPr>
                <w:b/>
              </w:rPr>
            </w:pPr>
          </w:p>
        </w:tc>
        <w:tc>
          <w:tcPr>
            <w:tcW w:w="1843" w:type="dxa"/>
          </w:tcPr>
          <w:p w14:paraId="17674840" w14:textId="77777777" w:rsidR="00ED4C52" w:rsidRPr="00ED4C52" w:rsidRDefault="00ED4C52" w:rsidP="00ED4C52">
            <w:pPr>
              <w:jc w:val="center"/>
              <w:rPr>
                <w:b/>
              </w:rPr>
            </w:pPr>
            <w:r w:rsidRPr="00ED4C52">
              <w:rPr>
                <w:rFonts w:hint="eastAsia"/>
                <w:b/>
              </w:rPr>
              <w:t>Guard Condition</w:t>
            </w:r>
          </w:p>
        </w:tc>
        <w:tc>
          <w:tcPr>
            <w:tcW w:w="4586" w:type="dxa"/>
          </w:tcPr>
          <w:p w14:paraId="704B7B1D" w14:textId="77777777" w:rsidR="00ED4C52" w:rsidRDefault="00ED4C52" w:rsidP="00ED4C52">
            <w:pPr>
              <w:jc w:val="center"/>
            </w:pPr>
          </w:p>
        </w:tc>
      </w:tr>
      <w:tr w:rsidR="00ED4C52" w14:paraId="2337A921" w14:textId="77777777" w:rsidTr="00ED4C52">
        <w:tc>
          <w:tcPr>
            <w:tcW w:w="2093" w:type="dxa"/>
            <w:vMerge/>
          </w:tcPr>
          <w:p w14:paraId="2E5946D2" w14:textId="77777777" w:rsidR="00ED4C52" w:rsidRPr="00ED4C52" w:rsidRDefault="00ED4C52" w:rsidP="00ED4C52">
            <w:pPr>
              <w:jc w:val="left"/>
              <w:rPr>
                <w:b/>
              </w:rPr>
            </w:pPr>
          </w:p>
        </w:tc>
        <w:tc>
          <w:tcPr>
            <w:tcW w:w="1843" w:type="dxa"/>
          </w:tcPr>
          <w:p w14:paraId="31FE9FAF" w14:textId="77777777" w:rsidR="00ED4C52" w:rsidRPr="00ED4C52" w:rsidRDefault="00ED4C52" w:rsidP="00ED4C52">
            <w:pPr>
              <w:jc w:val="center"/>
              <w:rPr>
                <w:b/>
              </w:rPr>
            </w:pPr>
            <w:r w:rsidRPr="00ED4C52">
              <w:rPr>
                <w:rFonts w:hint="eastAsia"/>
                <w:b/>
              </w:rPr>
              <w:t>Steps(numbered)</w:t>
            </w:r>
          </w:p>
        </w:tc>
        <w:tc>
          <w:tcPr>
            <w:tcW w:w="4586" w:type="dxa"/>
          </w:tcPr>
          <w:p w14:paraId="1040DBA9" w14:textId="77777777" w:rsidR="00ED4C52" w:rsidRDefault="00ED4C52" w:rsidP="00ED4C52">
            <w:pPr>
              <w:jc w:val="center"/>
            </w:pPr>
          </w:p>
        </w:tc>
      </w:tr>
      <w:tr w:rsidR="00ED4C52" w14:paraId="78DA9896" w14:textId="77777777" w:rsidTr="00ED4C52">
        <w:tc>
          <w:tcPr>
            <w:tcW w:w="2093" w:type="dxa"/>
            <w:vMerge/>
          </w:tcPr>
          <w:p w14:paraId="29601C73" w14:textId="77777777" w:rsidR="00ED4C52" w:rsidRPr="00ED4C52" w:rsidRDefault="00ED4C52" w:rsidP="00ED4C52">
            <w:pPr>
              <w:jc w:val="left"/>
              <w:rPr>
                <w:b/>
              </w:rPr>
            </w:pPr>
          </w:p>
        </w:tc>
        <w:tc>
          <w:tcPr>
            <w:tcW w:w="1843" w:type="dxa"/>
          </w:tcPr>
          <w:p w14:paraId="673029DD" w14:textId="77777777" w:rsidR="00ED4C52" w:rsidRPr="00ED4C52" w:rsidRDefault="00ED4C52" w:rsidP="00ED4C52">
            <w:pPr>
              <w:jc w:val="center"/>
              <w:rPr>
                <w:b/>
              </w:rPr>
            </w:pPr>
            <w:r w:rsidRPr="00ED4C52">
              <w:rPr>
                <w:rFonts w:hint="eastAsia"/>
                <w:b/>
              </w:rPr>
              <w:t>Test Oracle</w:t>
            </w:r>
          </w:p>
        </w:tc>
        <w:tc>
          <w:tcPr>
            <w:tcW w:w="4586" w:type="dxa"/>
          </w:tcPr>
          <w:p w14:paraId="3DC2E511" w14:textId="77777777" w:rsidR="00ED4C52" w:rsidRDefault="00ED4C52" w:rsidP="00ED4C52">
            <w:pPr>
              <w:jc w:val="center"/>
            </w:pPr>
          </w:p>
        </w:tc>
      </w:tr>
      <w:tr w:rsidR="00ED4C52" w14:paraId="65FEC2E1" w14:textId="77777777" w:rsidTr="00ED4C52">
        <w:tc>
          <w:tcPr>
            <w:tcW w:w="2093" w:type="dxa"/>
            <w:vMerge w:val="restart"/>
          </w:tcPr>
          <w:p w14:paraId="751CA368"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66B5C2CB" w14:textId="77777777" w:rsidR="00ED4C52" w:rsidRDefault="00ED4C52" w:rsidP="00ED4C52">
            <w:pPr>
              <w:jc w:val="center"/>
            </w:pPr>
          </w:p>
        </w:tc>
      </w:tr>
      <w:tr w:rsidR="00ED4C52" w14:paraId="55CBF644" w14:textId="77777777" w:rsidTr="00ED4C52">
        <w:tc>
          <w:tcPr>
            <w:tcW w:w="2093" w:type="dxa"/>
            <w:vMerge/>
          </w:tcPr>
          <w:p w14:paraId="79872978" w14:textId="77777777" w:rsidR="00ED4C52" w:rsidRPr="00ED4C52" w:rsidRDefault="00ED4C52" w:rsidP="00ED4C52">
            <w:pPr>
              <w:jc w:val="left"/>
              <w:rPr>
                <w:b/>
              </w:rPr>
            </w:pPr>
          </w:p>
        </w:tc>
        <w:tc>
          <w:tcPr>
            <w:tcW w:w="1843" w:type="dxa"/>
          </w:tcPr>
          <w:p w14:paraId="514EEAD6" w14:textId="77777777" w:rsidR="00ED4C52" w:rsidRPr="00ED4C52" w:rsidRDefault="00ED4C52" w:rsidP="00ED4C52">
            <w:pPr>
              <w:jc w:val="center"/>
              <w:rPr>
                <w:b/>
              </w:rPr>
            </w:pPr>
            <w:r w:rsidRPr="00ED4C52">
              <w:rPr>
                <w:rFonts w:hint="eastAsia"/>
                <w:b/>
              </w:rPr>
              <w:t>RFS</w:t>
            </w:r>
          </w:p>
        </w:tc>
        <w:tc>
          <w:tcPr>
            <w:tcW w:w="4586" w:type="dxa"/>
          </w:tcPr>
          <w:p w14:paraId="5B93F286" w14:textId="77777777" w:rsidR="00ED4C52" w:rsidRDefault="00ED4C52" w:rsidP="00ED4C52">
            <w:pPr>
              <w:jc w:val="center"/>
            </w:pPr>
          </w:p>
        </w:tc>
      </w:tr>
      <w:tr w:rsidR="00ED4C52" w14:paraId="426B93C5" w14:textId="77777777" w:rsidTr="00ED4C52">
        <w:tc>
          <w:tcPr>
            <w:tcW w:w="2093" w:type="dxa"/>
            <w:vMerge/>
          </w:tcPr>
          <w:p w14:paraId="0CB364A6" w14:textId="77777777" w:rsidR="00ED4C52" w:rsidRPr="00ED4C52" w:rsidRDefault="00ED4C52" w:rsidP="00ED4C52">
            <w:pPr>
              <w:jc w:val="left"/>
              <w:rPr>
                <w:b/>
              </w:rPr>
            </w:pPr>
          </w:p>
        </w:tc>
        <w:tc>
          <w:tcPr>
            <w:tcW w:w="1843" w:type="dxa"/>
          </w:tcPr>
          <w:p w14:paraId="5928F4E4" w14:textId="77777777" w:rsidR="00ED4C52" w:rsidRPr="00ED4C52" w:rsidRDefault="00ED4C52" w:rsidP="00ED4C52">
            <w:pPr>
              <w:jc w:val="center"/>
              <w:rPr>
                <w:b/>
              </w:rPr>
            </w:pPr>
            <w:r w:rsidRPr="00ED4C52">
              <w:rPr>
                <w:rFonts w:hint="eastAsia"/>
                <w:b/>
              </w:rPr>
              <w:t>Steps(numbered)</w:t>
            </w:r>
          </w:p>
        </w:tc>
        <w:tc>
          <w:tcPr>
            <w:tcW w:w="4586" w:type="dxa"/>
          </w:tcPr>
          <w:p w14:paraId="1347BEB3" w14:textId="77777777" w:rsidR="00ED4C52" w:rsidRDefault="00ED4C52" w:rsidP="00ED4C52">
            <w:pPr>
              <w:jc w:val="center"/>
            </w:pPr>
          </w:p>
        </w:tc>
      </w:tr>
      <w:tr w:rsidR="00ED4C52" w14:paraId="0B3B85CF" w14:textId="77777777" w:rsidTr="00ED4C52">
        <w:tc>
          <w:tcPr>
            <w:tcW w:w="2093" w:type="dxa"/>
            <w:vMerge/>
          </w:tcPr>
          <w:p w14:paraId="3410D5FE" w14:textId="77777777" w:rsidR="00ED4C52" w:rsidRPr="00ED4C52" w:rsidRDefault="00ED4C52" w:rsidP="00ED4C52">
            <w:pPr>
              <w:jc w:val="left"/>
              <w:rPr>
                <w:b/>
              </w:rPr>
            </w:pPr>
          </w:p>
        </w:tc>
        <w:tc>
          <w:tcPr>
            <w:tcW w:w="1843" w:type="dxa"/>
          </w:tcPr>
          <w:p w14:paraId="04EE3A8F" w14:textId="77777777" w:rsidR="00ED4C52" w:rsidRPr="00ED4C52" w:rsidRDefault="00ED4C52" w:rsidP="00ED4C52">
            <w:pPr>
              <w:jc w:val="center"/>
              <w:rPr>
                <w:b/>
              </w:rPr>
            </w:pPr>
            <w:r w:rsidRPr="00ED4C52">
              <w:rPr>
                <w:rFonts w:hint="eastAsia"/>
                <w:b/>
              </w:rPr>
              <w:t>Test Oracle</w:t>
            </w:r>
          </w:p>
        </w:tc>
        <w:tc>
          <w:tcPr>
            <w:tcW w:w="4586" w:type="dxa"/>
          </w:tcPr>
          <w:p w14:paraId="424925CA" w14:textId="77777777" w:rsidR="00ED4C52" w:rsidRDefault="00ED4C52" w:rsidP="00ED4C52">
            <w:pPr>
              <w:jc w:val="center"/>
            </w:pPr>
          </w:p>
        </w:tc>
      </w:tr>
      <w:tr w:rsidR="00ED4C52" w14:paraId="578F0887" w14:textId="77777777" w:rsidTr="00ED4C52">
        <w:tc>
          <w:tcPr>
            <w:tcW w:w="2093" w:type="dxa"/>
            <w:vMerge w:val="restart"/>
          </w:tcPr>
          <w:p w14:paraId="05891E5C"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785E5FD3" w14:textId="77777777" w:rsidR="00ED4C52" w:rsidRDefault="00ED4C52" w:rsidP="00ED4C52">
            <w:pPr>
              <w:jc w:val="center"/>
            </w:pPr>
          </w:p>
        </w:tc>
      </w:tr>
      <w:tr w:rsidR="00ED4C52" w14:paraId="269E04FA" w14:textId="77777777" w:rsidTr="00ED4C52">
        <w:tc>
          <w:tcPr>
            <w:tcW w:w="2093" w:type="dxa"/>
            <w:vMerge/>
          </w:tcPr>
          <w:p w14:paraId="25470C05" w14:textId="77777777" w:rsidR="00ED4C52" w:rsidRPr="00ED4C52" w:rsidRDefault="00ED4C52" w:rsidP="00ED4C52">
            <w:pPr>
              <w:jc w:val="left"/>
              <w:rPr>
                <w:b/>
              </w:rPr>
            </w:pPr>
          </w:p>
        </w:tc>
        <w:tc>
          <w:tcPr>
            <w:tcW w:w="1843" w:type="dxa"/>
          </w:tcPr>
          <w:p w14:paraId="31A4E1A7" w14:textId="77777777" w:rsidR="00ED4C52" w:rsidRPr="00ED4C52" w:rsidRDefault="00ED4C52" w:rsidP="00ED4C52">
            <w:pPr>
              <w:jc w:val="center"/>
              <w:rPr>
                <w:b/>
              </w:rPr>
            </w:pPr>
            <w:r w:rsidRPr="00ED4C52">
              <w:rPr>
                <w:rFonts w:hint="eastAsia"/>
                <w:b/>
              </w:rPr>
              <w:t>RFS</w:t>
            </w:r>
          </w:p>
        </w:tc>
        <w:tc>
          <w:tcPr>
            <w:tcW w:w="4586" w:type="dxa"/>
          </w:tcPr>
          <w:p w14:paraId="1D71823C" w14:textId="77777777" w:rsidR="00ED4C52" w:rsidRDefault="00ED4C52" w:rsidP="00ED4C52">
            <w:pPr>
              <w:jc w:val="center"/>
            </w:pPr>
          </w:p>
        </w:tc>
      </w:tr>
      <w:tr w:rsidR="00ED4C52" w14:paraId="2E2B1C6A" w14:textId="77777777" w:rsidTr="00ED4C52">
        <w:tc>
          <w:tcPr>
            <w:tcW w:w="2093" w:type="dxa"/>
            <w:vMerge/>
          </w:tcPr>
          <w:p w14:paraId="1731A1BF" w14:textId="77777777" w:rsidR="00ED4C52" w:rsidRPr="00ED4C52" w:rsidRDefault="00ED4C52" w:rsidP="00ED4C52">
            <w:pPr>
              <w:jc w:val="left"/>
              <w:rPr>
                <w:b/>
              </w:rPr>
            </w:pPr>
          </w:p>
        </w:tc>
        <w:tc>
          <w:tcPr>
            <w:tcW w:w="1843" w:type="dxa"/>
          </w:tcPr>
          <w:p w14:paraId="6616D555" w14:textId="77777777" w:rsidR="00ED4C52" w:rsidRPr="00ED4C52" w:rsidRDefault="00ED4C52" w:rsidP="00ED4C52">
            <w:pPr>
              <w:jc w:val="center"/>
              <w:rPr>
                <w:b/>
              </w:rPr>
            </w:pPr>
            <w:r w:rsidRPr="00ED4C52">
              <w:rPr>
                <w:rFonts w:hint="eastAsia"/>
                <w:b/>
              </w:rPr>
              <w:t>Steps(numbered)</w:t>
            </w:r>
          </w:p>
        </w:tc>
        <w:tc>
          <w:tcPr>
            <w:tcW w:w="4586" w:type="dxa"/>
          </w:tcPr>
          <w:p w14:paraId="1502F985" w14:textId="77777777" w:rsidR="00ED4C52" w:rsidRDefault="00ED4C52" w:rsidP="00ED4C52">
            <w:pPr>
              <w:jc w:val="center"/>
            </w:pPr>
          </w:p>
        </w:tc>
      </w:tr>
      <w:tr w:rsidR="00ED4C52" w14:paraId="5FACB01A" w14:textId="77777777" w:rsidTr="00ED4C52">
        <w:tc>
          <w:tcPr>
            <w:tcW w:w="2093" w:type="dxa"/>
            <w:vMerge/>
          </w:tcPr>
          <w:p w14:paraId="46EDD1B8" w14:textId="77777777" w:rsidR="00ED4C52" w:rsidRPr="00ED4C52" w:rsidRDefault="00ED4C52" w:rsidP="00ED4C52">
            <w:pPr>
              <w:jc w:val="left"/>
              <w:rPr>
                <w:b/>
              </w:rPr>
            </w:pPr>
          </w:p>
        </w:tc>
        <w:tc>
          <w:tcPr>
            <w:tcW w:w="1843" w:type="dxa"/>
          </w:tcPr>
          <w:p w14:paraId="2C935710" w14:textId="77777777" w:rsidR="00ED4C52" w:rsidRPr="00ED4C52" w:rsidRDefault="00ED4C52" w:rsidP="00ED4C52">
            <w:pPr>
              <w:jc w:val="center"/>
              <w:rPr>
                <w:b/>
              </w:rPr>
            </w:pPr>
            <w:r w:rsidRPr="00ED4C52">
              <w:rPr>
                <w:rFonts w:hint="eastAsia"/>
                <w:b/>
              </w:rPr>
              <w:t>Test Oracle</w:t>
            </w:r>
          </w:p>
        </w:tc>
        <w:tc>
          <w:tcPr>
            <w:tcW w:w="4586" w:type="dxa"/>
          </w:tcPr>
          <w:p w14:paraId="2B7FC4C6" w14:textId="77777777" w:rsidR="00ED4C52" w:rsidRDefault="00ED4C52" w:rsidP="00ED4C52">
            <w:pPr>
              <w:jc w:val="center"/>
            </w:pPr>
          </w:p>
        </w:tc>
      </w:tr>
    </w:tbl>
    <w:p w14:paraId="7EECBCEB" w14:textId="77777777" w:rsidR="00ED4C52" w:rsidRDefault="00ED4C52" w:rsidP="00944734"/>
    <w:p w14:paraId="5B187DA7" w14:textId="77777777" w:rsidR="004C58BD" w:rsidRDefault="004C58BD" w:rsidP="00944734"/>
    <w:p w14:paraId="55995A4A" w14:textId="77777777" w:rsidR="004C58BD" w:rsidRDefault="004C58BD" w:rsidP="00944734"/>
    <w:p w14:paraId="7729B4ED" w14:textId="77777777" w:rsidR="004C58BD" w:rsidRDefault="004C58BD" w:rsidP="00944734"/>
    <w:p w14:paraId="160EE575" w14:textId="77777777" w:rsidR="004C58BD" w:rsidRDefault="004C58BD" w:rsidP="00944734"/>
    <w:p w14:paraId="548568A2" w14:textId="77777777" w:rsidR="004C58BD" w:rsidRDefault="004C58BD" w:rsidP="00944734"/>
    <w:p w14:paraId="1D0BF25C" w14:textId="77777777" w:rsidR="004C58BD" w:rsidRDefault="004C58BD" w:rsidP="00944734"/>
    <w:p w14:paraId="6E5D6F49" w14:textId="77777777" w:rsidR="004C58BD" w:rsidRDefault="004C58BD" w:rsidP="00944734"/>
    <w:p w14:paraId="118348BF" w14:textId="77777777" w:rsidR="004C58BD" w:rsidRDefault="004C58BD" w:rsidP="00944734"/>
    <w:p w14:paraId="748A795C" w14:textId="77777777" w:rsidR="004C58BD" w:rsidRDefault="004C58BD" w:rsidP="00944734"/>
    <w:p w14:paraId="7F5EC48A" w14:textId="77777777" w:rsidR="004C58BD" w:rsidRDefault="004C58BD" w:rsidP="00180F8C">
      <w:pPr>
        <w:jc w:val="center"/>
        <w:pPrChange w:id="66" w:author="PENGFEI ZHAN" w:date="2016-05-19T20:47:00Z">
          <w:pPr/>
        </w:pPrChange>
      </w:pPr>
      <w:r>
        <w:rPr>
          <w:rFonts w:hint="eastAsia"/>
        </w:rPr>
        <w:t>用例</w:t>
      </w:r>
      <w:r>
        <w:rPr>
          <w:rFonts w:hint="eastAsia"/>
        </w:rPr>
        <w:t xml:space="preserve">109 </w:t>
      </w:r>
      <w:r>
        <w:rPr>
          <w:rFonts w:hint="eastAsia"/>
        </w:rPr>
        <w:t>拖拽甘特图，同步到任务表中</w:t>
      </w:r>
    </w:p>
    <w:tbl>
      <w:tblPr>
        <w:tblStyle w:val="a9"/>
        <w:tblW w:w="0" w:type="auto"/>
        <w:tblLook w:val="04A0" w:firstRow="1" w:lastRow="0" w:firstColumn="1" w:lastColumn="0" w:noHBand="0" w:noVBand="1"/>
      </w:tblPr>
      <w:tblGrid>
        <w:gridCol w:w="2093"/>
        <w:gridCol w:w="1843"/>
        <w:gridCol w:w="4586"/>
      </w:tblGrid>
      <w:tr w:rsidR="00ED4C52" w14:paraId="2B14C5AE" w14:textId="77777777" w:rsidTr="00ED4C52">
        <w:tc>
          <w:tcPr>
            <w:tcW w:w="8522" w:type="dxa"/>
            <w:gridSpan w:val="3"/>
          </w:tcPr>
          <w:p w14:paraId="71A6E7BA" w14:textId="77777777" w:rsidR="00ED4C52" w:rsidRDefault="00ED4C52" w:rsidP="00ED4C52">
            <w:pPr>
              <w:jc w:val="center"/>
            </w:pPr>
            <w:r>
              <w:rPr>
                <w:rFonts w:hint="eastAsia"/>
              </w:rPr>
              <w:t>Test Case Specification</w:t>
            </w:r>
          </w:p>
        </w:tc>
      </w:tr>
      <w:tr w:rsidR="00ED4C52" w14:paraId="6332FD91" w14:textId="77777777" w:rsidTr="00ED4C52">
        <w:tc>
          <w:tcPr>
            <w:tcW w:w="2093" w:type="dxa"/>
          </w:tcPr>
          <w:p w14:paraId="56F06878" w14:textId="77777777" w:rsidR="00ED4C52" w:rsidRPr="00ED4C52" w:rsidRDefault="00ED4C52" w:rsidP="00ED4C52">
            <w:pPr>
              <w:jc w:val="left"/>
              <w:rPr>
                <w:b/>
              </w:rPr>
            </w:pPr>
            <w:r w:rsidRPr="00ED4C52">
              <w:rPr>
                <w:rFonts w:hint="eastAsia"/>
                <w:b/>
              </w:rPr>
              <w:t>Name</w:t>
            </w:r>
          </w:p>
        </w:tc>
        <w:tc>
          <w:tcPr>
            <w:tcW w:w="6429" w:type="dxa"/>
            <w:gridSpan w:val="2"/>
          </w:tcPr>
          <w:p w14:paraId="5FE4AFA4" w14:textId="77777777" w:rsidR="00ED4C52" w:rsidRDefault="004C58BD" w:rsidP="004C58BD">
            <w:pPr>
              <w:jc w:val="center"/>
            </w:pPr>
            <w:r>
              <w:rPr>
                <w:rFonts w:hint="eastAsia"/>
                <w:szCs w:val="21"/>
              </w:rPr>
              <w:t>拖拽</w:t>
            </w:r>
            <w:r>
              <w:rPr>
                <w:szCs w:val="21"/>
              </w:rPr>
              <w:t>甘特图</w:t>
            </w:r>
            <w:r>
              <w:rPr>
                <w:rFonts w:hint="eastAsia"/>
                <w:szCs w:val="21"/>
              </w:rPr>
              <w:t>与任务表</w:t>
            </w:r>
            <w:r>
              <w:rPr>
                <w:szCs w:val="21"/>
              </w:rPr>
              <w:t>同步</w:t>
            </w:r>
          </w:p>
        </w:tc>
      </w:tr>
      <w:tr w:rsidR="00ED4C52" w14:paraId="7D5CEDFB" w14:textId="77777777" w:rsidTr="00ED4C52">
        <w:tc>
          <w:tcPr>
            <w:tcW w:w="2093" w:type="dxa"/>
          </w:tcPr>
          <w:p w14:paraId="36369F75" w14:textId="77777777" w:rsidR="00ED4C52" w:rsidRPr="00ED4C52" w:rsidRDefault="00ED4C52" w:rsidP="00ED4C52">
            <w:pPr>
              <w:jc w:val="left"/>
              <w:rPr>
                <w:b/>
              </w:rPr>
            </w:pPr>
            <w:r w:rsidRPr="00ED4C52">
              <w:rPr>
                <w:rFonts w:hint="eastAsia"/>
                <w:b/>
              </w:rPr>
              <w:t>Brief Description</w:t>
            </w:r>
          </w:p>
        </w:tc>
        <w:tc>
          <w:tcPr>
            <w:tcW w:w="6429" w:type="dxa"/>
            <w:gridSpan w:val="2"/>
          </w:tcPr>
          <w:p w14:paraId="6890280A" w14:textId="77777777" w:rsidR="00ED4C52" w:rsidRDefault="00ED4C52" w:rsidP="00ED4C52">
            <w:pPr>
              <w:jc w:val="center"/>
            </w:pPr>
            <w:r>
              <w:rPr>
                <w:rFonts w:hint="eastAsia"/>
              </w:rPr>
              <w:t>测试人员</w:t>
            </w:r>
            <w:r w:rsidR="004C58BD">
              <w:rPr>
                <w:rFonts w:hint="eastAsia"/>
              </w:rPr>
              <w:t>拖拽甘特图，任务表中的起止时刻随之变化</w:t>
            </w:r>
          </w:p>
        </w:tc>
      </w:tr>
      <w:tr w:rsidR="00ED4C52" w14:paraId="5CB5D9DD" w14:textId="77777777" w:rsidTr="00ED4C52">
        <w:tc>
          <w:tcPr>
            <w:tcW w:w="2093" w:type="dxa"/>
          </w:tcPr>
          <w:p w14:paraId="7122BB07"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5C6DFDB1" w14:textId="77777777" w:rsidR="00ED4C52" w:rsidRDefault="00ED4C52" w:rsidP="00ED4C52">
            <w:pPr>
              <w:jc w:val="center"/>
            </w:pPr>
            <w:r>
              <w:rPr>
                <w:rFonts w:hint="eastAsia"/>
              </w:rPr>
              <w:t>打开</w:t>
            </w:r>
            <w:r>
              <w:rPr>
                <w:rFonts w:hint="eastAsia"/>
              </w:rPr>
              <w:t>mini project</w:t>
            </w:r>
            <w:r>
              <w:rPr>
                <w:rFonts w:hint="eastAsia"/>
              </w:rPr>
              <w:t>程序</w:t>
            </w:r>
          </w:p>
          <w:p w14:paraId="02AA5CC6" w14:textId="77777777" w:rsidR="004C58BD" w:rsidRDefault="004C58BD" w:rsidP="00ED4C52">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r>
              <w:rPr>
                <w:rFonts w:hint="eastAsia"/>
                <w:szCs w:val="21"/>
              </w:rPr>
              <w:t>，</w:t>
            </w:r>
            <w:r>
              <w:rPr>
                <w:szCs w:val="21"/>
              </w:rPr>
              <w:t>生成甘特图无异常</w:t>
            </w:r>
          </w:p>
        </w:tc>
      </w:tr>
      <w:tr w:rsidR="00ED4C52" w14:paraId="33566410" w14:textId="77777777" w:rsidTr="00ED4C52">
        <w:tc>
          <w:tcPr>
            <w:tcW w:w="2093" w:type="dxa"/>
          </w:tcPr>
          <w:p w14:paraId="4773ED7F" w14:textId="77777777" w:rsidR="00ED4C52" w:rsidRPr="00ED4C52" w:rsidRDefault="00ED4C52" w:rsidP="00ED4C52">
            <w:pPr>
              <w:jc w:val="left"/>
              <w:rPr>
                <w:b/>
              </w:rPr>
            </w:pPr>
            <w:r w:rsidRPr="00ED4C52">
              <w:rPr>
                <w:rFonts w:hint="eastAsia"/>
                <w:b/>
              </w:rPr>
              <w:t>Tester</w:t>
            </w:r>
          </w:p>
        </w:tc>
        <w:tc>
          <w:tcPr>
            <w:tcW w:w="6429" w:type="dxa"/>
            <w:gridSpan w:val="2"/>
          </w:tcPr>
          <w:p w14:paraId="456AF56E" w14:textId="77777777" w:rsidR="00ED4C52" w:rsidRDefault="00ED4C52" w:rsidP="00ED4C52">
            <w:pPr>
              <w:jc w:val="center"/>
            </w:pPr>
            <w:r>
              <w:rPr>
                <w:rFonts w:hint="eastAsia"/>
              </w:rPr>
              <w:t>测试人员</w:t>
            </w:r>
          </w:p>
        </w:tc>
      </w:tr>
      <w:tr w:rsidR="00ED4C52" w14:paraId="3967897F" w14:textId="77777777" w:rsidTr="00ED4C52">
        <w:tc>
          <w:tcPr>
            <w:tcW w:w="2093" w:type="dxa"/>
          </w:tcPr>
          <w:p w14:paraId="14499142" w14:textId="77777777" w:rsidR="00ED4C52" w:rsidRPr="00ED4C52" w:rsidRDefault="00ED4C52" w:rsidP="00ED4C52">
            <w:pPr>
              <w:jc w:val="left"/>
              <w:rPr>
                <w:b/>
              </w:rPr>
            </w:pPr>
            <w:r w:rsidRPr="00ED4C52">
              <w:rPr>
                <w:rFonts w:hint="eastAsia"/>
                <w:b/>
              </w:rPr>
              <w:t>Dependency</w:t>
            </w:r>
          </w:p>
        </w:tc>
        <w:tc>
          <w:tcPr>
            <w:tcW w:w="6429" w:type="dxa"/>
            <w:gridSpan w:val="2"/>
          </w:tcPr>
          <w:p w14:paraId="6556437A" w14:textId="77777777" w:rsidR="00ED4C52" w:rsidRDefault="00ED4C52" w:rsidP="00ED4C52">
            <w:pPr>
              <w:jc w:val="center"/>
            </w:pPr>
            <w:r>
              <w:rPr>
                <w:rFonts w:hint="eastAsia"/>
              </w:rPr>
              <w:t>无</w:t>
            </w:r>
          </w:p>
        </w:tc>
      </w:tr>
      <w:tr w:rsidR="00ED4C52" w14:paraId="63A1ED9A" w14:textId="77777777" w:rsidTr="00ED4C52">
        <w:tc>
          <w:tcPr>
            <w:tcW w:w="2093" w:type="dxa"/>
            <w:vMerge w:val="restart"/>
          </w:tcPr>
          <w:p w14:paraId="54128F5F" w14:textId="77777777" w:rsidR="00ED4C52" w:rsidRPr="00ED4C52" w:rsidRDefault="00ED4C52" w:rsidP="00ED4C52">
            <w:pPr>
              <w:jc w:val="left"/>
              <w:rPr>
                <w:b/>
              </w:rPr>
            </w:pPr>
            <w:r w:rsidRPr="00ED4C52">
              <w:rPr>
                <w:rFonts w:hint="eastAsia"/>
                <w:b/>
              </w:rPr>
              <w:t>Test Setup</w:t>
            </w:r>
          </w:p>
        </w:tc>
        <w:tc>
          <w:tcPr>
            <w:tcW w:w="6429" w:type="dxa"/>
            <w:gridSpan w:val="2"/>
          </w:tcPr>
          <w:p w14:paraId="67131F3A" w14:textId="77777777" w:rsidR="00ED4C52" w:rsidRDefault="00ED4C52" w:rsidP="00ED4C52">
            <w:pPr>
              <w:jc w:val="center"/>
            </w:pPr>
            <w:r>
              <w:rPr>
                <w:rFonts w:hint="eastAsia"/>
              </w:rPr>
              <w:t>无</w:t>
            </w:r>
          </w:p>
        </w:tc>
      </w:tr>
      <w:tr w:rsidR="00ED4C52" w14:paraId="0EAA0602" w14:textId="77777777" w:rsidTr="00ED4C52">
        <w:tc>
          <w:tcPr>
            <w:tcW w:w="2093" w:type="dxa"/>
            <w:vMerge/>
          </w:tcPr>
          <w:p w14:paraId="56251E9C" w14:textId="77777777" w:rsidR="00ED4C52" w:rsidRPr="00ED4C52" w:rsidRDefault="00ED4C52" w:rsidP="00ED4C52">
            <w:pPr>
              <w:jc w:val="left"/>
              <w:rPr>
                <w:b/>
              </w:rPr>
            </w:pPr>
          </w:p>
        </w:tc>
        <w:tc>
          <w:tcPr>
            <w:tcW w:w="1843" w:type="dxa"/>
          </w:tcPr>
          <w:p w14:paraId="69143590" w14:textId="77777777" w:rsidR="00ED4C52" w:rsidRPr="00ED4C52" w:rsidRDefault="00ED4C52" w:rsidP="00ED4C52">
            <w:pPr>
              <w:jc w:val="center"/>
              <w:rPr>
                <w:b/>
              </w:rPr>
            </w:pPr>
            <w:r w:rsidRPr="00ED4C52">
              <w:rPr>
                <w:rFonts w:hint="eastAsia"/>
                <w:b/>
              </w:rPr>
              <w:t>Name</w:t>
            </w:r>
          </w:p>
        </w:tc>
        <w:tc>
          <w:tcPr>
            <w:tcW w:w="4586" w:type="dxa"/>
          </w:tcPr>
          <w:p w14:paraId="4757CEEC" w14:textId="77777777" w:rsidR="00ED4C52" w:rsidRDefault="00ED4C52" w:rsidP="00ED4C52">
            <w:pPr>
              <w:jc w:val="center"/>
            </w:pPr>
          </w:p>
        </w:tc>
      </w:tr>
      <w:tr w:rsidR="00ED4C52" w14:paraId="2B0A9071" w14:textId="77777777" w:rsidTr="00ED4C52">
        <w:tc>
          <w:tcPr>
            <w:tcW w:w="2093" w:type="dxa"/>
            <w:vMerge/>
          </w:tcPr>
          <w:p w14:paraId="2BB53F23" w14:textId="77777777" w:rsidR="00ED4C52" w:rsidRPr="00ED4C52" w:rsidRDefault="00ED4C52" w:rsidP="00ED4C52">
            <w:pPr>
              <w:jc w:val="left"/>
              <w:rPr>
                <w:b/>
              </w:rPr>
            </w:pPr>
          </w:p>
        </w:tc>
        <w:tc>
          <w:tcPr>
            <w:tcW w:w="1843" w:type="dxa"/>
          </w:tcPr>
          <w:p w14:paraId="6343F555" w14:textId="77777777" w:rsidR="00ED4C52" w:rsidRPr="00ED4C52" w:rsidRDefault="00ED4C52" w:rsidP="00ED4C52">
            <w:pPr>
              <w:jc w:val="center"/>
              <w:rPr>
                <w:b/>
              </w:rPr>
            </w:pPr>
            <w:r w:rsidRPr="00ED4C52">
              <w:rPr>
                <w:rFonts w:hint="eastAsia"/>
                <w:b/>
              </w:rPr>
              <w:t>Brief Description</w:t>
            </w:r>
          </w:p>
        </w:tc>
        <w:tc>
          <w:tcPr>
            <w:tcW w:w="4586" w:type="dxa"/>
          </w:tcPr>
          <w:p w14:paraId="4127B2FE" w14:textId="77777777" w:rsidR="00ED4C52" w:rsidRDefault="00ED4C52" w:rsidP="00ED4C52">
            <w:pPr>
              <w:jc w:val="center"/>
            </w:pPr>
          </w:p>
        </w:tc>
      </w:tr>
      <w:tr w:rsidR="00ED4C52" w14:paraId="0AE5AC4C" w14:textId="77777777" w:rsidTr="00ED4C52">
        <w:tc>
          <w:tcPr>
            <w:tcW w:w="2093" w:type="dxa"/>
            <w:vMerge w:val="restart"/>
          </w:tcPr>
          <w:p w14:paraId="4F54148B"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67A4FC00" w14:textId="77777777" w:rsidR="00ED4C52" w:rsidRPr="00ED4C52" w:rsidRDefault="00ED4C52" w:rsidP="00ED4C52">
            <w:pPr>
              <w:jc w:val="center"/>
              <w:rPr>
                <w:b/>
              </w:rPr>
            </w:pPr>
            <w:r w:rsidRPr="00ED4C52">
              <w:rPr>
                <w:rFonts w:hint="eastAsia"/>
                <w:b/>
              </w:rPr>
              <w:t>Steps(numbered)</w:t>
            </w:r>
          </w:p>
        </w:tc>
        <w:tc>
          <w:tcPr>
            <w:tcW w:w="4586" w:type="dxa"/>
          </w:tcPr>
          <w:p w14:paraId="3F646E3B" w14:textId="77777777" w:rsidR="00ED4C52" w:rsidRDefault="00ED4C52" w:rsidP="00ED4C52">
            <w:pPr>
              <w:jc w:val="center"/>
            </w:pPr>
          </w:p>
        </w:tc>
      </w:tr>
      <w:tr w:rsidR="00ED4C52" w14:paraId="43F766A5" w14:textId="77777777" w:rsidTr="00ED4C52">
        <w:tc>
          <w:tcPr>
            <w:tcW w:w="2093" w:type="dxa"/>
            <w:vMerge/>
          </w:tcPr>
          <w:p w14:paraId="280F9170" w14:textId="77777777" w:rsidR="00ED4C52" w:rsidRPr="00ED4C52" w:rsidRDefault="00ED4C52" w:rsidP="00ED4C52">
            <w:pPr>
              <w:jc w:val="left"/>
              <w:rPr>
                <w:b/>
              </w:rPr>
            </w:pPr>
          </w:p>
        </w:tc>
        <w:tc>
          <w:tcPr>
            <w:tcW w:w="1843" w:type="dxa"/>
          </w:tcPr>
          <w:p w14:paraId="784B4782" w14:textId="77777777" w:rsidR="00ED4C52" w:rsidRPr="00ED4C52" w:rsidRDefault="00ED4C52" w:rsidP="00ED4C52">
            <w:pPr>
              <w:jc w:val="center"/>
              <w:rPr>
                <w:b/>
              </w:rPr>
            </w:pPr>
            <w:r w:rsidRPr="00ED4C52">
              <w:rPr>
                <w:rFonts w:hint="eastAsia"/>
                <w:b/>
              </w:rPr>
              <w:t>Test Oracle</w:t>
            </w:r>
          </w:p>
        </w:tc>
        <w:tc>
          <w:tcPr>
            <w:tcW w:w="4586" w:type="dxa"/>
          </w:tcPr>
          <w:p w14:paraId="7B032D8D" w14:textId="77777777" w:rsidR="00ED4C52" w:rsidRDefault="00ED4C52" w:rsidP="00ED4C52">
            <w:pPr>
              <w:jc w:val="center"/>
            </w:pPr>
          </w:p>
        </w:tc>
      </w:tr>
      <w:tr w:rsidR="00ED4C52" w14:paraId="0D127C18" w14:textId="77777777" w:rsidTr="00ED4C52">
        <w:tc>
          <w:tcPr>
            <w:tcW w:w="2093" w:type="dxa"/>
            <w:vMerge w:val="restart"/>
          </w:tcPr>
          <w:p w14:paraId="05299B7E"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283ED231" w14:textId="77777777" w:rsidR="00ED4C52" w:rsidRDefault="00ED4C52" w:rsidP="00ED4C52">
            <w:pPr>
              <w:jc w:val="center"/>
            </w:pPr>
            <w:r>
              <w:rPr>
                <w:rFonts w:hint="eastAsia"/>
              </w:rPr>
              <w:t>测试人员成功</w:t>
            </w:r>
            <w:r w:rsidR="004C58BD">
              <w:rPr>
                <w:rFonts w:hint="eastAsia"/>
              </w:rPr>
              <w:t>拖拽甘特图使得任务表与之同步</w:t>
            </w:r>
          </w:p>
        </w:tc>
      </w:tr>
      <w:tr w:rsidR="00ED4C52" w14:paraId="0A6F47CE" w14:textId="77777777" w:rsidTr="00ED4C52">
        <w:tc>
          <w:tcPr>
            <w:tcW w:w="2093" w:type="dxa"/>
            <w:vMerge/>
          </w:tcPr>
          <w:p w14:paraId="192F537A" w14:textId="77777777" w:rsidR="00ED4C52" w:rsidRPr="00ED4C52" w:rsidRDefault="00ED4C52" w:rsidP="00ED4C52">
            <w:pPr>
              <w:jc w:val="left"/>
              <w:rPr>
                <w:b/>
              </w:rPr>
            </w:pPr>
          </w:p>
        </w:tc>
        <w:tc>
          <w:tcPr>
            <w:tcW w:w="1843" w:type="dxa"/>
          </w:tcPr>
          <w:p w14:paraId="47A22FFC" w14:textId="77777777" w:rsidR="00ED4C52" w:rsidRPr="00ED4C52" w:rsidRDefault="00ED4C52" w:rsidP="004C58BD">
            <w:pPr>
              <w:jc w:val="center"/>
              <w:rPr>
                <w:b/>
              </w:rPr>
            </w:pPr>
            <w:r w:rsidRPr="00ED4C52">
              <w:rPr>
                <w:rFonts w:hint="eastAsia"/>
                <w:b/>
              </w:rPr>
              <w:t>Steps(</w:t>
            </w:r>
            <w:r w:rsidR="004C58BD">
              <w:rPr>
                <w:rFonts w:hint="eastAsia"/>
                <w:b/>
              </w:rPr>
              <w:t>1</w:t>
            </w:r>
            <w:r w:rsidRPr="00ED4C52">
              <w:rPr>
                <w:rFonts w:hint="eastAsia"/>
                <w:b/>
              </w:rPr>
              <w:t>)</w:t>
            </w:r>
          </w:p>
        </w:tc>
        <w:tc>
          <w:tcPr>
            <w:tcW w:w="4586" w:type="dxa"/>
          </w:tcPr>
          <w:p w14:paraId="3417A705" w14:textId="77777777" w:rsidR="00ED4C52" w:rsidRDefault="004C58BD" w:rsidP="00ED4C52">
            <w:pPr>
              <w:jc w:val="center"/>
            </w:pPr>
            <w:r>
              <w:rPr>
                <w:rFonts w:hint="eastAsia"/>
              </w:rPr>
              <w:t>拖拽</w:t>
            </w:r>
            <w:proofErr w:type="gramStart"/>
            <w:r>
              <w:rPr>
                <w:rFonts w:hint="eastAsia"/>
              </w:rPr>
              <w:t>某任务</w:t>
            </w:r>
            <w:proofErr w:type="gramEnd"/>
            <w:r>
              <w:rPr>
                <w:rFonts w:hint="eastAsia"/>
              </w:rPr>
              <w:t>的甘特图</w:t>
            </w:r>
          </w:p>
        </w:tc>
      </w:tr>
      <w:tr w:rsidR="004C58BD" w14:paraId="292E495B" w14:textId="77777777" w:rsidTr="00ED4C52">
        <w:tc>
          <w:tcPr>
            <w:tcW w:w="2093" w:type="dxa"/>
            <w:vMerge/>
          </w:tcPr>
          <w:p w14:paraId="6A226D45" w14:textId="77777777" w:rsidR="004C58BD" w:rsidRPr="00ED4C52" w:rsidRDefault="004C58BD" w:rsidP="00ED4C52">
            <w:pPr>
              <w:jc w:val="left"/>
              <w:rPr>
                <w:b/>
              </w:rPr>
            </w:pPr>
          </w:p>
        </w:tc>
        <w:tc>
          <w:tcPr>
            <w:tcW w:w="1843" w:type="dxa"/>
          </w:tcPr>
          <w:p w14:paraId="45C6DC30" w14:textId="77777777" w:rsidR="004C58BD" w:rsidRPr="00ED4C52" w:rsidRDefault="004C58BD" w:rsidP="004C58BD">
            <w:pPr>
              <w:jc w:val="center"/>
              <w:rPr>
                <w:b/>
              </w:rPr>
            </w:pPr>
            <w:r>
              <w:rPr>
                <w:rFonts w:hint="eastAsia"/>
                <w:b/>
              </w:rPr>
              <w:t>Steps(2)</w:t>
            </w:r>
          </w:p>
        </w:tc>
        <w:tc>
          <w:tcPr>
            <w:tcW w:w="4586" w:type="dxa"/>
          </w:tcPr>
          <w:p w14:paraId="78F9FB65" w14:textId="77777777" w:rsidR="004C58BD" w:rsidRDefault="000724E3" w:rsidP="00ED4C52">
            <w:pPr>
              <w:jc w:val="center"/>
            </w:pPr>
            <w:r>
              <w:rPr>
                <w:rFonts w:hint="eastAsia"/>
              </w:rPr>
              <w:t>任务表中的属性随之变化</w:t>
            </w:r>
          </w:p>
        </w:tc>
      </w:tr>
      <w:tr w:rsidR="00ED4C52" w14:paraId="18E4B5CB" w14:textId="77777777" w:rsidTr="00ED4C52">
        <w:tc>
          <w:tcPr>
            <w:tcW w:w="2093" w:type="dxa"/>
            <w:vMerge/>
          </w:tcPr>
          <w:p w14:paraId="6FC0DEAE" w14:textId="77777777" w:rsidR="00ED4C52" w:rsidRPr="00ED4C52" w:rsidRDefault="00ED4C52" w:rsidP="00ED4C52">
            <w:pPr>
              <w:jc w:val="left"/>
              <w:rPr>
                <w:b/>
              </w:rPr>
            </w:pPr>
          </w:p>
        </w:tc>
        <w:tc>
          <w:tcPr>
            <w:tcW w:w="1843" w:type="dxa"/>
          </w:tcPr>
          <w:p w14:paraId="552BA302" w14:textId="77777777" w:rsidR="00ED4C52" w:rsidRPr="00ED4C52" w:rsidRDefault="00ED4C52" w:rsidP="00ED4C52">
            <w:pPr>
              <w:jc w:val="center"/>
              <w:rPr>
                <w:b/>
              </w:rPr>
            </w:pPr>
            <w:r w:rsidRPr="00ED4C52">
              <w:rPr>
                <w:rFonts w:hint="eastAsia"/>
                <w:b/>
              </w:rPr>
              <w:t>Test Oracle</w:t>
            </w:r>
          </w:p>
        </w:tc>
        <w:tc>
          <w:tcPr>
            <w:tcW w:w="4586" w:type="dxa"/>
          </w:tcPr>
          <w:p w14:paraId="06196FDA" w14:textId="75123E28" w:rsidR="00ED4C52" w:rsidRDefault="000724E3" w:rsidP="00ED4C52">
            <w:pPr>
              <w:jc w:val="center"/>
            </w:pPr>
            <w:r>
              <w:rPr>
                <w:rFonts w:hint="eastAsia"/>
              </w:rPr>
              <w:t>观察任务表中属性</w:t>
            </w:r>
            <w:del w:id="67" w:author="PENGFEI ZHAN" w:date="2016-05-19T20:47:00Z">
              <w:r w:rsidDel="00180F8C">
                <w:rPr>
                  <w:rFonts w:hint="eastAsia"/>
                </w:rPr>
                <w:delText>是否</w:delText>
              </w:r>
            </w:del>
            <w:ins w:id="68" w:author="PENGFEI ZHAN" w:date="2016-05-19T20:47:00Z">
              <w:r w:rsidR="00180F8C">
                <w:rPr>
                  <w:rFonts w:hint="eastAsia"/>
                </w:rPr>
                <w:t>有</w:t>
              </w:r>
            </w:ins>
            <w:r>
              <w:rPr>
                <w:rFonts w:hint="eastAsia"/>
              </w:rPr>
              <w:t>变化</w:t>
            </w:r>
          </w:p>
        </w:tc>
      </w:tr>
      <w:tr w:rsidR="00ED4C52" w14:paraId="339C4F1D" w14:textId="77777777" w:rsidTr="00ED4C52">
        <w:tc>
          <w:tcPr>
            <w:tcW w:w="2093" w:type="dxa"/>
            <w:vMerge w:val="restart"/>
          </w:tcPr>
          <w:p w14:paraId="191EFE0C"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5504C8E8" w14:textId="77777777" w:rsidR="00ED4C52" w:rsidRDefault="000724E3" w:rsidP="00ED4C52">
            <w:pPr>
              <w:jc w:val="center"/>
            </w:pPr>
            <w:r>
              <w:rPr>
                <w:rFonts w:hint="eastAsia"/>
              </w:rPr>
              <w:t>拖拽甘特图使得起始时刻比现在时刻早</w:t>
            </w:r>
          </w:p>
        </w:tc>
      </w:tr>
      <w:tr w:rsidR="00ED4C52" w14:paraId="79E4FB48" w14:textId="77777777" w:rsidTr="00ED4C52">
        <w:tc>
          <w:tcPr>
            <w:tcW w:w="2093" w:type="dxa"/>
            <w:vMerge/>
          </w:tcPr>
          <w:p w14:paraId="0E93D56B" w14:textId="77777777" w:rsidR="00ED4C52" w:rsidRPr="00ED4C52" w:rsidRDefault="00ED4C52" w:rsidP="00ED4C52">
            <w:pPr>
              <w:jc w:val="left"/>
              <w:rPr>
                <w:b/>
              </w:rPr>
            </w:pPr>
          </w:p>
        </w:tc>
        <w:tc>
          <w:tcPr>
            <w:tcW w:w="1843" w:type="dxa"/>
          </w:tcPr>
          <w:p w14:paraId="586F2118" w14:textId="77777777" w:rsidR="00ED4C52" w:rsidRPr="00ED4C52" w:rsidRDefault="00ED4C52" w:rsidP="00ED4C52">
            <w:pPr>
              <w:jc w:val="center"/>
              <w:rPr>
                <w:b/>
              </w:rPr>
            </w:pPr>
            <w:r w:rsidRPr="00ED4C52">
              <w:rPr>
                <w:rFonts w:hint="eastAsia"/>
                <w:b/>
              </w:rPr>
              <w:t>RFS</w:t>
            </w:r>
          </w:p>
        </w:tc>
        <w:tc>
          <w:tcPr>
            <w:tcW w:w="4586" w:type="dxa"/>
          </w:tcPr>
          <w:p w14:paraId="3A556A8A" w14:textId="77777777" w:rsidR="00ED4C52" w:rsidRDefault="000724E3" w:rsidP="00ED4C52">
            <w:pPr>
              <w:jc w:val="center"/>
            </w:pPr>
            <w:r>
              <w:rPr>
                <w:rFonts w:hint="eastAsia"/>
              </w:rPr>
              <w:t>1</w:t>
            </w:r>
          </w:p>
        </w:tc>
      </w:tr>
      <w:tr w:rsidR="00ED4C52" w14:paraId="285C9172" w14:textId="77777777" w:rsidTr="00ED4C52">
        <w:tc>
          <w:tcPr>
            <w:tcW w:w="2093" w:type="dxa"/>
            <w:vMerge/>
          </w:tcPr>
          <w:p w14:paraId="6089007A" w14:textId="77777777" w:rsidR="00ED4C52" w:rsidRPr="00ED4C52" w:rsidRDefault="00ED4C52" w:rsidP="00ED4C52">
            <w:pPr>
              <w:jc w:val="left"/>
              <w:rPr>
                <w:b/>
              </w:rPr>
            </w:pPr>
          </w:p>
        </w:tc>
        <w:tc>
          <w:tcPr>
            <w:tcW w:w="1843" w:type="dxa"/>
          </w:tcPr>
          <w:p w14:paraId="02E423F6" w14:textId="77777777" w:rsidR="00ED4C52" w:rsidRPr="00ED4C52" w:rsidRDefault="00ED4C52" w:rsidP="000724E3">
            <w:pPr>
              <w:jc w:val="center"/>
              <w:rPr>
                <w:b/>
              </w:rPr>
            </w:pPr>
            <w:r w:rsidRPr="00ED4C52">
              <w:rPr>
                <w:rFonts w:hint="eastAsia"/>
                <w:b/>
              </w:rPr>
              <w:t>Steps(</w:t>
            </w:r>
            <w:r w:rsidR="000724E3">
              <w:rPr>
                <w:rFonts w:hint="eastAsia"/>
                <w:b/>
              </w:rPr>
              <w:t>1</w:t>
            </w:r>
            <w:r w:rsidRPr="00ED4C52">
              <w:rPr>
                <w:rFonts w:hint="eastAsia"/>
                <w:b/>
              </w:rPr>
              <w:t>)</w:t>
            </w:r>
          </w:p>
        </w:tc>
        <w:tc>
          <w:tcPr>
            <w:tcW w:w="4586" w:type="dxa"/>
          </w:tcPr>
          <w:p w14:paraId="05444D77" w14:textId="6632852F" w:rsidR="00ED4C52" w:rsidRDefault="000724E3" w:rsidP="00ED4C52">
            <w:pPr>
              <w:jc w:val="center"/>
            </w:pPr>
            <w:r>
              <w:rPr>
                <w:rFonts w:hint="eastAsia"/>
              </w:rPr>
              <w:t>拖拽甘特图使起始时刻提前</w:t>
            </w:r>
            <w:del w:id="69" w:author="PENGFEI ZHAN" w:date="2016-05-19T20:47:00Z">
              <w:r w:rsidDel="00180F8C">
                <w:rPr>
                  <w:rFonts w:hint="eastAsia"/>
                </w:rPr>
                <w:delText>与</w:delText>
              </w:r>
            </w:del>
            <w:ins w:id="70" w:author="PENGFEI ZHAN" w:date="2016-05-19T20:47:00Z">
              <w:r w:rsidR="00180F8C">
                <w:rPr>
                  <w:rFonts w:hint="eastAsia"/>
                </w:rPr>
                <w:t>于</w:t>
              </w:r>
            </w:ins>
            <w:r>
              <w:rPr>
                <w:rFonts w:hint="eastAsia"/>
              </w:rPr>
              <w:t>现在时刻</w:t>
            </w:r>
          </w:p>
        </w:tc>
      </w:tr>
      <w:tr w:rsidR="000724E3" w14:paraId="76FE3A6B" w14:textId="77777777" w:rsidTr="00ED4C52">
        <w:tc>
          <w:tcPr>
            <w:tcW w:w="2093" w:type="dxa"/>
            <w:vMerge/>
          </w:tcPr>
          <w:p w14:paraId="02448A44" w14:textId="77777777" w:rsidR="000724E3" w:rsidRPr="00ED4C52" w:rsidRDefault="000724E3" w:rsidP="00ED4C52">
            <w:pPr>
              <w:jc w:val="left"/>
              <w:rPr>
                <w:b/>
              </w:rPr>
            </w:pPr>
          </w:p>
        </w:tc>
        <w:tc>
          <w:tcPr>
            <w:tcW w:w="1843" w:type="dxa"/>
          </w:tcPr>
          <w:p w14:paraId="1A78FE5A" w14:textId="77777777" w:rsidR="000724E3" w:rsidRPr="00ED4C52" w:rsidRDefault="000724E3" w:rsidP="000724E3">
            <w:pPr>
              <w:jc w:val="center"/>
              <w:rPr>
                <w:b/>
              </w:rPr>
            </w:pPr>
            <w:r w:rsidRPr="00ED4C52">
              <w:rPr>
                <w:rFonts w:hint="eastAsia"/>
                <w:b/>
              </w:rPr>
              <w:t>Steps(</w:t>
            </w:r>
            <w:r>
              <w:rPr>
                <w:rFonts w:hint="eastAsia"/>
                <w:b/>
              </w:rPr>
              <w:t>2)</w:t>
            </w:r>
          </w:p>
        </w:tc>
        <w:tc>
          <w:tcPr>
            <w:tcW w:w="4586" w:type="dxa"/>
          </w:tcPr>
          <w:p w14:paraId="2EC281E7" w14:textId="77777777" w:rsidR="000724E3" w:rsidRDefault="000724E3" w:rsidP="00ED4C52">
            <w:pPr>
              <w:jc w:val="center"/>
            </w:pPr>
            <w:r>
              <w:rPr>
                <w:rFonts w:hint="eastAsia"/>
              </w:rPr>
              <w:t>弹出警告框“将此任务设为提前开始”</w:t>
            </w:r>
          </w:p>
        </w:tc>
      </w:tr>
      <w:tr w:rsidR="000724E3" w14:paraId="4EE377B7" w14:textId="77777777" w:rsidTr="00ED4C52">
        <w:tc>
          <w:tcPr>
            <w:tcW w:w="2093" w:type="dxa"/>
            <w:vMerge/>
          </w:tcPr>
          <w:p w14:paraId="1214059C" w14:textId="77777777" w:rsidR="000724E3" w:rsidRPr="00ED4C52" w:rsidRDefault="000724E3" w:rsidP="00ED4C52">
            <w:pPr>
              <w:jc w:val="left"/>
              <w:rPr>
                <w:b/>
              </w:rPr>
            </w:pPr>
          </w:p>
        </w:tc>
        <w:tc>
          <w:tcPr>
            <w:tcW w:w="1843" w:type="dxa"/>
          </w:tcPr>
          <w:p w14:paraId="2527EEBE" w14:textId="77777777" w:rsidR="000724E3" w:rsidRPr="00ED4C52" w:rsidRDefault="000724E3" w:rsidP="000724E3">
            <w:pPr>
              <w:jc w:val="center"/>
              <w:rPr>
                <w:b/>
              </w:rPr>
            </w:pPr>
            <w:r w:rsidRPr="00ED4C52">
              <w:rPr>
                <w:rFonts w:hint="eastAsia"/>
                <w:b/>
              </w:rPr>
              <w:t>Steps(</w:t>
            </w:r>
            <w:r>
              <w:rPr>
                <w:rFonts w:hint="eastAsia"/>
                <w:b/>
              </w:rPr>
              <w:t>3)</w:t>
            </w:r>
          </w:p>
        </w:tc>
        <w:tc>
          <w:tcPr>
            <w:tcW w:w="4586" w:type="dxa"/>
          </w:tcPr>
          <w:p w14:paraId="07FEA3ED" w14:textId="77777777" w:rsidR="000724E3" w:rsidRDefault="000724E3" w:rsidP="00ED4C52">
            <w:pPr>
              <w:jc w:val="center"/>
            </w:pPr>
            <w:r>
              <w:rPr>
                <w:rFonts w:hint="eastAsia"/>
              </w:rPr>
              <w:t>任务表中属性随之变化</w:t>
            </w:r>
          </w:p>
        </w:tc>
      </w:tr>
      <w:tr w:rsidR="00ED4C52" w14:paraId="16055CBB" w14:textId="77777777" w:rsidTr="00ED4C52">
        <w:tc>
          <w:tcPr>
            <w:tcW w:w="2093" w:type="dxa"/>
            <w:vMerge/>
          </w:tcPr>
          <w:p w14:paraId="07747F4D" w14:textId="77777777" w:rsidR="00ED4C52" w:rsidRPr="00ED4C52" w:rsidRDefault="00ED4C52" w:rsidP="00ED4C52">
            <w:pPr>
              <w:jc w:val="left"/>
              <w:rPr>
                <w:b/>
              </w:rPr>
            </w:pPr>
          </w:p>
        </w:tc>
        <w:tc>
          <w:tcPr>
            <w:tcW w:w="1843" w:type="dxa"/>
          </w:tcPr>
          <w:p w14:paraId="1B445BF5" w14:textId="77777777" w:rsidR="00ED4C52" w:rsidRPr="00ED4C52" w:rsidRDefault="00ED4C52" w:rsidP="00ED4C52">
            <w:pPr>
              <w:jc w:val="center"/>
              <w:rPr>
                <w:b/>
              </w:rPr>
            </w:pPr>
            <w:r w:rsidRPr="00ED4C52">
              <w:rPr>
                <w:rFonts w:hint="eastAsia"/>
                <w:b/>
              </w:rPr>
              <w:t>Test Oracle</w:t>
            </w:r>
          </w:p>
        </w:tc>
        <w:tc>
          <w:tcPr>
            <w:tcW w:w="4586" w:type="dxa"/>
          </w:tcPr>
          <w:p w14:paraId="28887536" w14:textId="2F464281" w:rsidR="00ED4C52" w:rsidRDefault="000724E3" w:rsidP="00180F8C">
            <w:pPr>
              <w:jc w:val="center"/>
            </w:pPr>
            <w:r>
              <w:rPr>
                <w:rFonts w:hint="eastAsia"/>
              </w:rPr>
              <w:t>观察</w:t>
            </w:r>
            <w:del w:id="71" w:author="PENGFEI ZHAN" w:date="2016-05-19T20:47:00Z">
              <w:r w:rsidDel="00180F8C">
                <w:rPr>
                  <w:rFonts w:hint="eastAsia"/>
                </w:rPr>
                <w:delText>是否</w:delText>
              </w:r>
            </w:del>
            <w:ins w:id="72" w:author="PENGFEI ZHAN" w:date="2016-05-19T20:47:00Z">
              <w:r w:rsidR="00180F8C">
                <w:rPr>
                  <w:rFonts w:hint="eastAsia"/>
                </w:rPr>
                <w:t>到</w:t>
              </w:r>
            </w:ins>
            <w:r>
              <w:rPr>
                <w:rFonts w:hint="eastAsia"/>
              </w:rPr>
              <w:t>有警告框弹出，以及属性变化</w:t>
            </w:r>
            <w:del w:id="73" w:author="PENGFEI ZHAN" w:date="2016-05-19T20:47:00Z">
              <w:r w:rsidDel="00180F8C">
                <w:rPr>
                  <w:rFonts w:hint="eastAsia"/>
                </w:rPr>
                <w:delText>是否</w:delText>
              </w:r>
            </w:del>
            <w:r>
              <w:rPr>
                <w:rFonts w:hint="eastAsia"/>
              </w:rPr>
              <w:t>正确</w:t>
            </w:r>
          </w:p>
        </w:tc>
      </w:tr>
      <w:tr w:rsidR="00ED4C52" w14:paraId="1BB00516" w14:textId="77777777" w:rsidTr="00ED4C52">
        <w:tc>
          <w:tcPr>
            <w:tcW w:w="2093" w:type="dxa"/>
            <w:vMerge w:val="restart"/>
          </w:tcPr>
          <w:p w14:paraId="66C329AE"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6822D771" w14:textId="77777777" w:rsidR="00ED4C52" w:rsidRDefault="00ED4C52" w:rsidP="00ED4C52">
            <w:pPr>
              <w:jc w:val="center"/>
            </w:pPr>
          </w:p>
        </w:tc>
      </w:tr>
      <w:tr w:rsidR="00ED4C52" w14:paraId="4672C84E" w14:textId="77777777" w:rsidTr="00ED4C52">
        <w:tc>
          <w:tcPr>
            <w:tcW w:w="2093" w:type="dxa"/>
            <w:vMerge/>
          </w:tcPr>
          <w:p w14:paraId="4ABFDA35" w14:textId="77777777" w:rsidR="00ED4C52" w:rsidRPr="00ED4C52" w:rsidRDefault="00ED4C52" w:rsidP="00ED4C52">
            <w:pPr>
              <w:jc w:val="left"/>
              <w:rPr>
                <w:b/>
              </w:rPr>
            </w:pPr>
          </w:p>
        </w:tc>
        <w:tc>
          <w:tcPr>
            <w:tcW w:w="1843" w:type="dxa"/>
          </w:tcPr>
          <w:p w14:paraId="3D230C74" w14:textId="77777777" w:rsidR="00ED4C52" w:rsidRPr="00ED4C52" w:rsidRDefault="00ED4C52" w:rsidP="00ED4C52">
            <w:pPr>
              <w:jc w:val="center"/>
              <w:rPr>
                <w:b/>
              </w:rPr>
            </w:pPr>
            <w:r w:rsidRPr="00ED4C52">
              <w:rPr>
                <w:rFonts w:hint="eastAsia"/>
                <w:b/>
              </w:rPr>
              <w:t>Guard Condition</w:t>
            </w:r>
          </w:p>
        </w:tc>
        <w:tc>
          <w:tcPr>
            <w:tcW w:w="4586" w:type="dxa"/>
          </w:tcPr>
          <w:p w14:paraId="04A198E2" w14:textId="77777777" w:rsidR="00ED4C52" w:rsidRDefault="00ED4C52" w:rsidP="00ED4C52">
            <w:pPr>
              <w:jc w:val="center"/>
            </w:pPr>
          </w:p>
        </w:tc>
      </w:tr>
      <w:tr w:rsidR="00ED4C52" w14:paraId="3EF71F41" w14:textId="77777777" w:rsidTr="00ED4C52">
        <w:tc>
          <w:tcPr>
            <w:tcW w:w="2093" w:type="dxa"/>
            <w:vMerge/>
          </w:tcPr>
          <w:p w14:paraId="3C7B26A3" w14:textId="77777777" w:rsidR="00ED4C52" w:rsidRPr="00ED4C52" w:rsidRDefault="00ED4C52" w:rsidP="00ED4C52">
            <w:pPr>
              <w:jc w:val="left"/>
              <w:rPr>
                <w:b/>
              </w:rPr>
            </w:pPr>
          </w:p>
        </w:tc>
        <w:tc>
          <w:tcPr>
            <w:tcW w:w="1843" w:type="dxa"/>
          </w:tcPr>
          <w:p w14:paraId="5B860DEF" w14:textId="77777777" w:rsidR="00ED4C52" w:rsidRPr="00ED4C52" w:rsidRDefault="00ED4C52" w:rsidP="00ED4C52">
            <w:pPr>
              <w:jc w:val="center"/>
              <w:rPr>
                <w:b/>
              </w:rPr>
            </w:pPr>
            <w:r w:rsidRPr="00ED4C52">
              <w:rPr>
                <w:rFonts w:hint="eastAsia"/>
                <w:b/>
              </w:rPr>
              <w:t>Steps(numbered)</w:t>
            </w:r>
          </w:p>
        </w:tc>
        <w:tc>
          <w:tcPr>
            <w:tcW w:w="4586" w:type="dxa"/>
          </w:tcPr>
          <w:p w14:paraId="40D1780B" w14:textId="77777777" w:rsidR="00ED4C52" w:rsidRDefault="00ED4C52" w:rsidP="00ED4C52">
            <w:pPr>
              <w:jc w:val="center"/>
            </w:pPr>
          </w:p>
        </w:tc>
      </w:tr>
      <w:tr w:rsidR="00ED4C52" w14:paraId="789927F0" w14:textId="77777777" w:rsidTr="00ED4C52">
        <w:tc>
          <w:tcPr>
            <w:tcW w:w="2093" w:type="dxa"/>
            <w:vMerge/>
          </w:tcPr>
          <w:p w14:paraId="2976D19D" w14:textId="77777777" w:rsidR="00ED4C52" w:rsidRPr="00ED4C52" w:rsidRDefault="00ED4C52" w:rsidP="00ED4C52">
            <w:pPr>
              <w:jc w:val="left"/>
              <w:rPr>
                <w:b/>
              </w:rPr>
            </w:pPr>
          </w:p>
        </w:tc>
        <w:tc>
          <w:tcPr>
            <w:tcW w:w="1843" w:type="dxa"/>
          </w:tcPr>
          <w:p w14:paraId="4E543513" w14:textId="77777777" w:rsidR="00ED4C52" w:rsidRPr="00ED4C52" w:rsidRDefault="00ED4C52" w:rsidP="00ED4C52">
            <w:pPr>
              <w:jc w:val="center"/>
              <w:rPr>
                <w:b/>
              </w:rPr>
            </w:pPr>
            <w:r w:rsidRPr="00ED4C52">
              <w:rPr>
                <w:rFonts w:hint="eastAsia"/>
                <w:b/>
              </w:rPr>
              <w:t>Test Oracle</w:t>
            </w:r>
          </w:p>
        </w:tc>
        <w:tc>
          <w:tcPr>
            <w:tcW w:w="4586" w:type="dxa"/>
          </w:tcPr>
          <w:p w14:paraId="0F84E6DB" w14:textId="77777777" w:rsidR="00ED4C52" w:rsidRDefault="00ED4C52" w:rsidP="00ED4C52">
            <w:pPr>
              <w:jc w:val="center"/>
            </w:pPr>
          </w:p>
        </w:tc>
      </w:tr>
      <w:tr w:rsidR="00ED4C52" w14:paraId="7CA2EB37" w14:textId="77777777" w:rsidTr="00ED4C52">
        <w:tc>
          <w:tcPr>
            <w:tcW w:w="2093" w:type="dxa"/>
            <w:vMerge w:val="restart"/>
          </w:tcPr>
          <w:p w14:paraId="269E0DDD"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18868B83" w14:textId="77777777" w:rsidR="00ED4C52" w:rsidRDefault="00ED4C52" w:rsidP="00ED4C52">
            <w:pPr>
              <w:jc w:val="center"/>
            </w:pPr>
          </w:p>
        </w:tc>
      </w:tr>
      <w:tr w:rsidR="00ED4C52" w14:paraId="75A0A67C" w14:textId="77777777" w:rsidTr="00ED4C52">
        <w:tc>
          <w:tcPr>
            <w:tcW w:w="2093" w:type="dxa"/>
            <w:vMerge/>
          </w:tcPr>
          <w:p w14:paraId="112699E4" w14:textId="77777777" w:rsidR="00ED4C52" w:rsidRPr="00ED4C52" w:rsidRDefault="00ED4C52" w:rsidP="00ED4C52">
            <w:pPr>
              <w:jc w:val="left"/>
              <w:rPr>
                <w:b/>
              </w:rPr>
            </w:pPr>
          </w:p>
        </w:tc>
        <w:tc>
          <w:tcPr>
            <w:tcW w:w="1843" w:type="dxa"/>
          </w:tcPr>
          <w:p w14:paraId="10EA6B84" w14:textId="77777777" w:rsidR="00ED4C52" w:rsidRPr="00ED4C52" w:rsidRDefault="00ED4C52" w:rsidP="00ED4C52">
            <w:pPr>
              <w:jc w:val="center"/>
              <w:rPr>
                <w:b/>
              </w:rPr>
            </w:pPr>
            <w:r w:rsidRPr="00ED4C52">
              <w:rPr>
                <w:rFonts w:hint="eastAsia"/>
                <w:b/>
              </w:rPr>
              <w:t>RFS</w:t>
            </w:r>
          </w:p>
        </w:tc>
        <w:tc>
          <w:tcPr>
            <w:tcW w:w="4586" w:type="dxa"/>
          </w:tcPr>
          <w:p w14:paraId="0C2B5676" w14:textId="77777777" w:rsidR="00ED4C52" w:rsidRDefault="00ED4C52" w:rsidP="00ED4C52">
            <w:pPr>
              <w:jc w:val="center"/>
            </w:pPr>
          </w:p>
        </w:tc>
      </w:tr>
      <w:tr w:rsidR="00ED4C52" w14:paraId="5F7F9AF3" w14:textId="77777777" w:rsidTr="00ED4C52">
        <w:tc>
          <w:tcPr>
            <w:tcW w:w="2093" w:type="dxa"/>
            <w:vMerge/>
          </w:tcPr>
          <w:p w14:paraId="2F1FD70A" w14:textId="77777777" w:rsidR="00ED4C52" w:rsidRPr="00ED4C52" w:rsidRDefault="00ED4C52" w:rsidP="00ED4C52">
            <w:pPr>
              <w:jc w:val="left"/>
              <w:rPr>
                <w:b/>
              </w:rPr>
            </w:pPr>
          </w:p>
        </w:tc>
        <w:tc>
          <w:tcPr>
            <w:tcW w:w="1843" w:type="dxa"/>
          </w:tcPr>
          <w:p w14:paraId="73895500" w14:textId="77777777" w:rsidR="00ED4C52" w:rsidRPr="00ED4C52" w:rsidRDefault="00ED4C52" w:rsidP="00ED4C52">
            <w:pPr>
              <w:jc w:val="center"/>
              <w:rPr>
                <w:b/>
              </w:rPr>
            </w:pPr>
            <w:r w:rsidRPr="00ED4C52">
              <w:rPr>
                <w:rFonts w:hint="eastAsia"/>
                <w:b/>
              </w:rPr>
              <w:t>Steps(numbered)</w:t>
            </w:r>
          </w:p>
        </w:tc>
        <w:tc>
          <w:tcPr>
            <w:tcW w:w="4586" w:type="dxa"/>
          </w:tcPr>
          <w:p w14:paraId="768ECDF1" w14:textId="77777777" w:rsidR="00ED4C52" w:rsidRDefault="00ED4C52" w:rsidP="00ED4C52">
            <w:pPr>
              <w:jc w:val="center"/>
            </w:pPr>
          </w:p>
        </w:tc>
      </w:tr>
      <w:tr w:rsidR="00ED4C52" w14:paraId="34417622" w14:textId="77777777" w:rsidTr="00ED4C52">
        <w:tc>
          <w:tcPr>
            <w:tcW w:w="2093" w:type="dxa"/>
            <w:vMerge/>
          </w:tcPr>
          <w:p w14:paraId="3D68349E" w14:textId="77777777" w:rsidR="00ED4C52" w:rsidRPr="00ED4C52" w:rsidRDefault="00ED4C52" w:rsidP="00ED4C52">
            <w:pPr>
              <w:jc w:val="left"/>
              <w:rPr>
                <w:b/>
              </w:rPr>
            </w:pPr>
          </w:p>
        </w:tc>
        <w:tc>
          <w:tcPr>
            <w:tcW w:w="1843" w:type="dxa"/>
          </w:tcPr>
          <w:p w14:paraId="61B77128" w14:textId="77777777" w:rsidR="00ED4C52" w:rsidRPr="00ED4C52" w:rsidRDefault="00ED4C52" w:rsidP="00ED4C52">
            <w:pPr>
              <w:jc w:val="center"/>
              <w:rPr>
                <w:b/>
              </w:rPr>
            </w:pPr>
            <w:r w:rsidRPr="00ED4C52">
              <w:rPr>
                <w:rFonts w:hint="eastAsia"/>
                <w:b/>
              </w:rPr>
              <w:t>Test Oracle</w:t>
            </w:r>
          </w:p>
        </w:tc>
        <w:tc>
          <w:tcPr>
            <w:tcW w:w="4586" w:type="dxa"/>
          </w:tcPr>
          <w:p w14:paraId="557CEA9D" w14:textId="77777777" w:rsidR="00ED4C52" w:rsidRDefault="00ED4C52" w:rsidP="00ED4C52">
            <w:pPr>
              <w:jc w:val="center"/>
            </w:pPr>
          </w:p>
        </w:tc>
      </w:tr>
      <w:tr w:rsidR="00ED4C52" w14:paraId="3EEFAE16" w14:textId="77777777" w:rsidTr="00ED4C52">
        <w:tc>
          <w:tcPr>
            <w:tcW w:w="2093" w:type="dxa"/>
            <w:vMerge w:val="restart"/>
          </w:tcPr>
          <w:p w14:paraId="4E5DBBCF"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7CFADCA5" w14:textId="77777777" w:rsidR="00ED4C52" w:rsidRDefault="00ED4C52" w:rsidP="00ED4C52">
            <w:pPr>
              <w:jc w:val="center"/>
            </w:pPr>
          </w:p>
        </w:tc>
      </w:tr>
      <w:tr w:rsidR="00ED4C52" w14:paraId="7ED95338" w14:textId="77777777" w:rsidTr="00ED4C52">
        <w:tc>
          <w:tcPr>
            <w:tcW w:w="2093" w:type="dxa"/>
            <w:vMerge/>
          </w:tcPr>
          <w:p w14:paraId="0BF65D7C" w14:textId="77777777" w:rsidR="00ED4C52" w:rsidRPr="00ED4C52" w:rsidRDefault="00ED4C52" w:rsidP="00ED4C52">
            <w:pPr>
              <w:jc w:val="left"/>
              <w:rPr>
                <w:b/>
              </w:rPr>
            </w:pPr>
          </w:p>
        </w:tc>
        <w:tc>
          <w:tcPr>
            <w:tcW w:w="1843" w:type="dxa"/>
          </w:tcPr>
          <w:p w14:paraId="056D0936" w14:textId="77777777" w:rsidR="00ED4C52" w:rsidRPr="00ED4C52" w:rsidRDefault="00ED4C52" w:rsidP="00ED4C52">
            <w:pPr>
              <w:jc w:val="center"/>
              <w:rPr>
                <w:b/>
              </w:rPr>
            </w:pPr>
            <w:r w:rsidRPr="00ED4C52">
              <w:rPr>
                <w:rFonts w:hint="eastAsia"/>
                <w:b/>
              </w:rPr>
              <w:t>RFS</w:t>
            </w:r>
          </w:p>
        </w:tc>
        <w:tc>
          <w:tcPr>
            <w:tcW w:w="4586" w:type="dxa"/>
          </w:tcPr>
          <w:p w14:paraId="430701B5" w14:textId="77777777" w:rsidR="00ED4C52" w:rsidRDefault="00ED4C52" w:rsidP="00ED4C52">
            <w:pPr>
              <w:jc w:val="center"/>
            </w:pPr>
          </w:p>
        </w:tc>
      </w:tr>
      <w:tr w:rsidR="00ED4C52" w14:paraId="449E96F3" w14:textId="77777777" w:rsidTr="00ED4C52">
        <w:tc>
          <w:tcPr>
            <w:tcW w:w="2093" w:type="dxa"/>
            <w:vMerge/>
          </w:tcPr>
          <w:p w14:paraId="725A7CB5" w14:textId="77777777" w:rsidR="00ED4C52" w:rsidRPr="00ED4C52" w:rsidRDefault="00ED4C52" w:rsidP="00ED4C52">
            <w:pPr>
              <w:jc w:val="left"/>
              <w:rPr>
                <w:b/>
              </w:rPr>
            </w:pPr>
          </w:p>
        </w:tc>
        <w:tc>
          <w:tcPr>
            <w:tcW w:w="1843" w:type="dxa"/>
          </w:tcPr>
          <w:p w14:paraId="146F2537" w14:textId="77777777" w:rsidR="00ED4C52" w:rsidRPr="00ED4C52" w:rsidRDefault="00ED4C52" w:rsidP="00ED4C52">
            <w:pPr>
              <w:jc w:val="center"/>
              <w:rPr>
                <w:b/>
              </w:rPr>
            </w:pPr>
            <w:r w:rsidRPr="00ED4C52">
              <w:rPr>
                <w:rFonts w:hint="eastAsia"/>
                <w:b/>
              </w:rPr>
              <w:t>Steps(numbered)</w:t>
            </w:r>
          </w:p>
        </w:tc>
        <w:tc>
          <w:tcPr>
            <w:tcW w:w="4586" w:type="dxa"/>
          </w:tcPr>
          <w:p w14:paraId="06F37365" w14:textId="77777777" w:rsidR="00ED4C52" w:rsidRDefault="00ED4C52" w:rsidP="00ED4C52">
            <w:pPr>
              <w:jc w:val="center"/>
            </w:pPr>
          </w:p>
        </w:tc>
      </w:tr>
      <w:tr w:rsidR="00ED4C52" w14:paraId="13C9182E" w14:textId="77777777" w:rsidTr="00ED4C52">
        <w:tc>
          <w:tcPr>
            <w:tcW w:w="2093" w:type="dxa"/>
            <w:vMerge/>
          </w:tcPr>
          <w:p w14:paraId="1311B708" w14:textId="77777777" w:rsidR="00ED4C52" w:rsidRPr="00ED4C52" w:rsidRDefault="00ED4C52" w:rsidP="00ED4C52">
            <w:pPr>
              <w:jc w:val="left"/>
              <w:rPr>
                <w:b/>
              </w:rPr>
            </w:pPr>
          </w:p>
        </w:tc>
        <w:tc>
          <w:tcPr>
            <w:tcW w:w="1843" w:type="dxa"/>
          </w:tcPr>
          <w:p w14:paraId="29A75DB6" w14:textId="77777777" w:rsidR="00ED4C52" w:rsidRPr="00ED4C52" w:rsidRDefault="00ED4C52" w:rsidP="00ED4C52">
            <w:pPr>
              <w:jc w:val="center"/>
              <w:rPr>
                <w:b/>
              </w:rPr>
            </w:pPr>
            <w:r w:rsidRPr="00ED4C52">
              <w:rPr>
                <w:rFonts w:hint="eastAsia"/>
                <w:b/>
              </w:rPr>
              <w:t>Test Oracle</w:t>
            </w:r>
          </w:p>
        </w:tc>
        <w:tc>
          <w:tcPr>
            <w:tcW w:w="4586" w:type="dxa"/>
          </w:tcPr>
          <w:p w14:paraId="14C2E49D" w14:textId="77777777" w:rsidR="00ED4C52" w:rsidRDefault="00ED4C52" w:rsidP="00ED4C52">
            <w:pPr>
              <w:jc w:val="center"/>
            </w:pPr>
          </w:p>
        </w:tc>
      </w:tr>
    </w:tbl>
    <w:p w14:paraId="24B15895" w14:textId="77777777" w:rsidR="00ED4C52" w:rsidRDefault="00ED4C52" w:rsidP="00944734"/>
    <w:p w14:paraId="42A004A0" w14:textId="77777777" w:rsidR="000724E3" w:rsidRDefault="000724E3" w:rsidP="00944734"/>
    <w:p w14:paraId="0FDE4652" w14:textId="77777777" w:rsidR="000724E3" w:rsidRDefault="000724E3" w:rsidP="00944734"/>
    <w:p w14:paraId="5D3C633F" w14:textId="77777777" w:rsidR="000724E3" w:rsidRDefault="000724E3" w:rsidP="00944734"/>
    <w:p w14:paraId="70B84F36" w14:textId="77777777" w:rsidR="000724E3" w:rsidRDefault="000724E3" w:rsidP="00944734"/>
    <w:p w14:paraId="69C3B6F6" w14:textId="77777777" w:rsidR="000724E3" w:rsidRDefault="000724E3" w:rsidP="00944734"/>
    <w:p w14:paraId="144EEE63" w14:textId="77777777" w:rsidR="000724E3" w:rsidRDefault="000724E3" w:rsidP="00944734"/>
    <w:p w14:paraId="331BF879" w14:textId="77777777" w:rsidR="000724E3" w:rsidRDefault="000724E3" w:rsidP="00944734"/>
    <w:p w14:paraId="53180FC0" w14:textId="77777777" w:rsidR="000724E3" w:rsidRDefault="000724E3" w:rsidP="00180F8C">
      <w:pPr>
        <w:jc w:val="center"/>
        <w:pPrChange w:id="74" w:author="PENGFEI ZHAN" w:date="2016-05-19T20:47:00Z">
          <w:pPr/>
        </w:pPrChange>
      </w:pPr>
      <w:r>
        <w:rPr>
          <w:rFonts w:hint="eastAsia"/>
        </w:rPr>
        <w:t>用例</w:t>
      </w:r>
      <w:r>
        <w:rPr>
          <w:rFonts w:hint="eastAsia"/>
        </w:rPr>
        <w:t xml:space="preserve">110 </w:t>
      </w:r>
      <w:r>
        <w:rPr>
          <w:rFonts w:hint="eastAsia"/>
        </w:rPr>
        <w:t>生成任务量直方图</w:t>
      </w:r>
    </w:p>
    <w:tbl>
      <w:tblPr>
        <w:tblStyle w:val="a9"/>
        <w:tblW w:w="0" w:type="auto"/>
        <w:tblLook w:val="04A0" w:firstRow="1" w:lastRow="0" w:firstColumn="1" w:lastColumn="0" w:noHBand="0" w:noVBand="1"/>
      </w:tblPr>
      <w:tblGrid>
        <w:gridCol w:w="2093"/>
        <w:gridCol w:w="1843"/>
        <w:gridCol w:w="4586"/>
      </w:tblGrid>
      <w:tr w:rsidR="00ED4C52" w14:paraId="58B35DF3" w14:textId="77777777" w:rsidTr="00ED4C52">
        <w:tc>
          <w:tcPr>
            <w:tcW w:w="8522" w:type="dxa"/>
            <w:gridSpan w:val="3"/>
          </w:tcPr>
          <w:p w14:paraId="5D2111C3" w14:textId="77777777" w:rsidR="00ED4C52" w:rsidRDefault="00ED4C52" w:rsidP="00ED4C52">
            <w:pPr>
              <w:jc w:val="center"/>
            </w:pPr>
            <w:r>
              <w:rPr>
                <w:rFonts w:hint="eastAsia"/>
              </w:rPr>
              <w:t>Test Case Specification</w:t>
            </w:r>
          </w:p>
        </w:tc>
      </w:tr>
      <w:tr w:rsidR="00ED4C52" w14:paraId="7445FBFD" w14:textId="77777777" w:rsidTr="00ED4C52">
        <w:tc>
          <w:tcPr>
            <w:tcW w:w="2093" w:type="dxa"/>
          </w:tcPr>
          <w:p w14:paraId="742813A2" w14:textId="77777777" w:rsidR="00ED4C52" w:rsidRPr="00ED4C52" w:rsidRDefault="00ED4C52" w:rsidP="00ED4C52">
            <w:pPr>
              <w:jc w:val="left"/>
              <w:rPr>
                <w:b/>
              </w:rPr>
            </w:pPr>
            <w:r w:rsidRPr="00ED4C52">
              <w:rPr>
                <w:rFonts w:hint="eastAsia"/>
                <w:b/>
              </w:rPr>
              <w:t>Name</w:t>
            </w:r>
          </w:p>
        </w:tc>
        <w:tc>
          <w:tcPr>
            <w:tcW w:w="6429" w:type="dxa"/>
            <w:gridSpan w:val="2"/>
          </w:tcPr>
          <w:p w14:paraId="40861E52" w14:textId="77777777" w:rsidR="00ED4C52" w:rsidRDefault="00ED4C52" w:rsidP="00ED4C52">
            <w:pPr>
              <w:jc w:val="center"/>
            </w:pPr>
            <w:r>
              <w:rPr>
                <w:rFonts w:hint="eastAsia"/>
              </w:rPr>
              <w:t>读取</w:t>
            </w:r>
            <w:r>
              <w:rPr>
                <w:rFonts w:hint="eastAsia"/>
              </w:rPr>
              <w:t>*.</w:t>
            </w:r>
            <w:proofErr w:type="spellStart"/>
            <w:r>
              <w:rPr>
                <w:rFonts w:hint="eastAsia"/>
              </w:rPr>
              <w:t>mpp</w:t>
            </w:r>
            <w:proofErr w:type="spellEnd"/>
            <w:r>
              <w:rPr>
                <w:rFonts w:hint="eastAsia"/>
              </w:rPr>
              <w:t>文件</w:t>
            </w:r>
          </w:p>
        </w:tc>
      </w:tr>
      <w:tr w:rsidR="00ED4C52" w14:paraId="76832ED7" w14:textId="77777777" w:rsidTr="00ED4C52">
        <w:tc>
          <w:tcPr>
            <w:tcW w:w="2093" w:type="dxa"/>
          </w:tcPr>
          <w:p w14:paraId="3BE10EB3" w14:textId="77777777" w:rsidR="00ED4C52" w:rsidRPr="00ED4C52" w:rsidRDefault="00ED4C52" w:rsidP="00ED4C52">
            <w:pPr>
              <w:jc w:val="left"/>
              <w:rPr>
                <w:b/>
              </w:rPr>
            </w:pPr>
            <w:r w:rsidRPr="00ED4C52">
              <w:rPr>
                <w:rFonts w:hint="eastAsia"/>
                <w:b/>
              </w:rPr>
              <w:t>Brief Description</w:t>
            </w:r>
          </w:p>
        </w:tc>
        <w:tc>
          <w:tcPr>
            <w:tcW w:w="6429" w:type="dxa"/>
            <w:gridSpan w:val="2"/>
          </w:tcPr>
          <w:p w14:paraId="43FDB12F" w14:textId="77777777" w:rsidR="00ED4C52" w:rsidRDefault="00ED4C52" w:rsidP="00ED4C52">
            <w:pPr>
              <w:jc w:val="center"/>
            </w:pPr>
            <w:r>
              <w:rPr>
                <w:rFonts w:hint="eastAsia"/>
              </w:rPr>
              <w:t>测试人员</w:t>
            </w:r>
            <w:r w:rsidR="000724E3">
              <w:rPr>
                <w:rFonts w:hint="eastAsia"/>
              </w:rPr>
              <w:t>通过</w:t>
            </w:r>
            <w:proofErr w:type="gramStart"/>
            <w:r w:rsidR="000724E3">
              <w:rPr>
                <w:rFonts w:hint="eastAsia"/>
              </w:rPr>
              <w:t>各任务</w:t>
            </w:r>
            <w:proofErr w:type="gramEnd"/>
            <w:r w:rsidR="000724E3">
              <w:rPr>
                <w:rFonts w:hint="eastAsia"/>
              </w:rPr>
              <w:t>属性值生成直方图来体现</w:t>
            </w:r>
            <w:proofErr w:type="gramStart"/>
            <w:r w:rsidR="000724E3">
              <w:rPr>
                <w:rFonts w:hint="eastAsia"/>
              </w:rPr>
              <w:t>各资源</w:t>
            </w:r>
            <w:proofErr w:type="gramEnd"/>
            <w:r w:rsidR="000724E3">
              <w:rPr>
                <w:rFonts w:hint="eastAsia"/>
              </w:rPr>
              <w:t>任务量</w:t>
            </w:r>
          </w:p>
        </w:tc>
      </w:tr>
      <w:tr w:rsidR="00ED4C52" w14:paraId="2B492080" w14:textId="77777777" w:rsidTr="00ED4C52">
        <w:tc>
          <w:tcPr>
            <w:tcW w:w="2093" w:type="dxa"/>
          </w:tcPr>
          <w:p w14:paraId="21A8D4FC"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64FF8A28" w14:textId="77777777" w:rsidR="00ED4C52" w:rsidRDefault="00ED4C52" w:rsidP="00ED4C52">
            <w:pPr>
              <w:jc w:val="center"/>
            </w:pPr>
            <w:r>
              <w:rPr>
                <w:rFonts w:hint="eastAsia"/>
              </w:rPr>
              <w:t>打开</w:t>
            </w:r>
            <w:r>
              <w:rPr>
                <w:rFonts w:hint="eastAsia"/>
              </w:rPr>
              <w:t>mini project</w:t>
            </w:r>
            <w:r>
              <w:rPr>
                <w:rFonts w:hint="eastAsia"/>
              </w:rPr>
              <w:t>程序</w:t>
            </w:r>
          </w:p>
          <w:p w14:paraId="3A640CBA" w14:textId="77777777" w:rsidR="000724E3" w:rsidRDefault="000724E3" w:rsidP="00ED4C52">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p>
        </w:tc>
      </w:tr>
      <w:tr w:rsidR="00ED4C52" w14:paraId="40FE0CA9" w14:textId="77777777" w:rsidTr="00ED4C52">
        <w:tc>
          <w:tcPr>
            <w:tcW w:w="2093" w:type="dxa"/>
          </w:tcPr>
          <w:p w14:paraId="2F709BAD" w14:textId="77777777" w:rsidR="00ED4C52" w:rsidRPr="00ED4C52" w:rsidRDefault="00ED4C52" w:rsidP="00ED4C52">
            <w:pPr>
              <w:jc w:val="left"/>
              <w:rPr>
                <w:b/>
              </w:rPr>
            </w:pPr>
            <w:r w:rsidRPr="00ED4C52">
              <w:rPr>
                <w:rFonts w:hint="eastAsia"/>
                <w:b/>
              </w:rPr>
              <w:t>Tester</w:t>
            </w:r>
          </w:p>
        </w:tc>
        <w:tc>
          <w:tcPr>
            <w:tcW w:w="6429" w:type="dxa"/>
            <w:gridSpan w:val="2"/>
          </w:tcPr>
          <w:p w14:paraId="0E111923" w14:textId="77777777" w:rsidR="00ED4C52" w:rsidRDefault="00ED4C52" w:rsidP="00ED4C52">
            <w:pPr>
              <w:jc w:val="center"/>
            </w:pPr>
            <w:r>
              <w:rPr>
                <w:rFonts w:hint="eastAsia"/>
              </w:rPr>
              <w:t>测试人员</w:t>
            </w:r>
          </w:p>
        </w:tc>
      </w:tr>
      <w:tr w:rsidR="00ED4C52" w14:paraId="3AE78682" w14:textId="77777777" w:rsidTr="00ED4C52">
        <w:tc>
          <w:tcPr>
            <w:tcW w:w="2093" w:type="dxa"/>
          </w:tcPr>
          <w:p w14:paraId="6D388B08" w14:textId="77777777" w:rsidR="00ED4C52" w:rsidRPr="00ED4C52" w:rsidRDefault="00ED4C52" w:rsidP="00ED4C52">
            <w:pPr>
              <w:jc w:val="left"/>
              <w:rPr>
                <w:b/>
              </w:rPr>
            </w:pPr>
            <w:r w:rsidRPr="00ED4C52">
              <w:rPr>
                <w:rFonts w:hint="eastAsia"/>
                <w:b/>
              </w:rPr>
              <w:t>Dependency</w:t>
            </w:r>
          </w:p>
        </w:tc>
        <w:tc>
          <w:tcPr>
            <w:tcW w:w="6429" w:type="dxa"/>
            <w:gridSpan w:val="2"/>
          </w:tcPr>
          <w:p w14:paraId="2D3A915E" w14:textId="77777777" w:rsidR="00ED4C52" w:rsidRDefault="00ED4C52" w:rsidP="00ED4C52">
            <w:pPr>
              <w:jc w:val="center"/>
            </w:pPr>
            <w:r>
              <w:rPr>
                <w:rFonts w:hint="eastAsia"/>
              </w:rPr>
              <w:t>无</w:t>
            </w:r>
          </w:p>
        </w:tc>
      </w:tr>
      <w:tr w:rsidR="00ED4C52" w14:paraId="5271F7B6" w14:textId="77777777" w:rsidTr="00ED4C52">
        <w:tc>
          <w:tcPr>
            <w:tcW w:w="2093" w:type="dxa"/>
            <w:vMerge w:val="restart"/>
          </w:tcPr>
          <w:p w14:paraId="5F200E61" w14:textId="77777777" w:rsidR="00ED4C52" w:rsidRPr="00ED4C52" w:rsidRDefault="00ED4C52" w:rsidP="00ED4C52">
            <w:pPr>
              <w:jc w:val="left"/>
              <w:rPr>
                <w:b/>
              </w:rPr>
            </w:pPr>
            <w:r w:rsidRPr="00ED4C52">
              <w:rPr>
                <w:rFonts w:hint="eastAsia"/>
                <w:b/>
              </w:rPr>
              <w:t>Test Setup</w:t>
            </w:r>
          </w:p>
        </w:tc>
        <w:tc>
          <w:tcPr>
            <w:tcW w:w="6429" w:type="dxa"/>
            <w:gridSpan w:val="2"/>
          </w:tcPr>
          <w:p w14:paraId="6BD48151" w14:textId="77777777" w:rsidR="00ED4C52" w:rsidRDefault="00ED4C52" w:rsidP="00ED4C52">
            <w:pPr>
              <w:jc w:val="center"/>
            </w:pPr>
            <w:r>
              <w:rPr>
                <w:rFonts w:hint="eastAsia"/>
              </w:rPr>
              <w:t>无</w:t>
            </w:r>
          </w:p>
        </w:tc>
      </w:tr>
      <w:tr w:rsidR="00ED4C52" w14:paraId="35893BF9" w14:textId="77777777" w:rsidTr="00ED4C52">
        <w:tc>
          <w:tcPr>
            <w:tcW w:w="2093" w:type="dxa"/>
            <w:vMerge/>
          </w:tcPr>
          <w:p w14:paraId="7938E18C" w14:textId="77777777" w:rsidR="00ED4C52" w:rsidRPr="00ED4C52" w:rsidRDefault="00ED4C52" w:rsidP="00ED4C52">
            <w:pPr>
              <w:jc w:val="left"/>
              <w:rPr>
                <w:b/>
              </w:rPr>
            </w:pPr>
          </w:p>
        </w:tc>
        <w:tc>
          <w:tcPr>
            <w:tcW w:w="1843" w:type="dxa"/>
          </w:tcPr>
          <w:p w14:paraId="1631AF4C" w14:textId="77777777" w:rsidR="00ED4C52" w:rsidRPr="00ED4C52" w:rsidRDefault="00ED4C52" w:rsidP="00ED4C52">
            <w:pPr>
              <w:jc w:val="center"/>
              <w:rPr>
                <w:b/>
              </w:rPr>
            </w:pPr>
            <w:r w:rsidRPr="00ED4C52">
              <w:rPr>
                <w:rFonts w:hint="eastAsia"/>
                <w:b/>
              </w:rPr>
              <w:t>Name</w:t>
            </w:r>
          </w:p>
        </w:tc>
        <w:tc>
          <w:tcPr>
            <w:tcW w:w="4586" w:type="dxa"/>
          </w:tcPr>
          <w:p w14:paraId="0B1EBEC5" w14:textId="77777777" w:rsidR="00ED4C52" w:rsidRDefault="00ED4C52" w:rsidP="00ED4C52">
            <w:pPr>
              <w:jc w:val="center"/>
            </w:pPr>
          </w:p>
        </w:tc>
      </w:tr>
      <w:tr w:rsidR="00ED4C52" w14:paraId="6CDBB58C" w14:textId="77777777" w:rsidTr="00ED4C52">
        <w:tc>
          <w:tcPr>
            <w:tcW w:w="2093" w:type="dxa"/>
            <w:vMerge/>
          </w:tcPr>
          <w:p w14:paraId="6CCE7FF8" w14:textId="77777777" w:rsidR="00ED4C52" w:rsidRPr="00ED4C52" w:rsidRDefault="00ED4C52" w:rsidP="00ED4C52">
            <w:pPr>
              <w:jc w:val="left"/>
              <w:rPr>
                <w:b/>
              </w:rPr>
            </w:pPr>
          </w:p>
        </w:tc>
        <w:tc>
          <w:tcPr>
            <w:tcW w:w="1843" w:type="dxa"/>
          </w:tcPr>
          <w:p w14:paraId="491035FE" w14:textId="77777777" w:rsidR="00ED4C52" w:rsidRPr="00ED4C52" w:rsidRDefault="00ED4C52" w:rsidP="00ED4C52">
            <w:pPr>
              <w:jc w:val="center"/>
              <w:rPr>
                <w:b/>
              </w:rPr>
            </w:pPr>
            <w:r w:rsidRPr="00ED4C52">
              <w:rPr>
                <w:rFonts w:hint="eastAsia"/>
                <w:b/>
              </w:rPr>
              <w:t>Brief Description</w:t>
            </w:r>
          </w:p>
        </w:tc>
        <w:tc>
          <w:tcPr>
            <w:tcW w:w="4586" w:type="dxa"/>
          </w:tcPr>
          <w:p w14:paraId="0DF43681" w14:textId="77777777" w:rsidR="00ED4C52" w:rsidRDefault="00ED4C52" w:rsidP="00ED4C52">
            <w:pPr>
              <w:jc w:val="center"/>
            </w:pPr>
          </w:p>
        </w:tc>
      </w:tr>
      <w:tr w:rsidR="00ED4C52" w14:paraId="2DC54E86" w14:textId="77777777" w:rsidTr="00ED4C52">
        <w:tc>
          <w:tcPr>
            <w:tcW w:w="2093" w:type="dxa"/>
            <w:vMerge w:val="restart"/>
          </w:tcPr>
          <w:p w14:paraId="43D0AF06"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37D75A10" w14:textId="77777777" w:rsidR="00ED4C52" w:rsidRPr="00ED4C52" w:rsidRDefault="00ED4C52" w:rsidP="00ED4C52">
            <w:pPr>
              <w:jc w:val="center"/>
              <w:rPr>
                <w:b/>
              </w:rPr>
            </w:pPr>
            <w:r w:rsidRPr="00ED4C52">
              <w:rPr>
                <w:rFonts w:hint="eastAsia"/>
                <w:b/>
              </w:rPr>
              <w:t>Steps(numbered)</w:t>
            </w:r>
          </w:p>
        </w:tc>
        <w:tc>
          <w:tcPr>
            <w:tcW w:w="4586" w:type="dxa"/>
          </w:tcPr>
          <w:p w14:paraId="5BA6EC55" w14:textId="77777777" w:rsidR="00ED4C52" w:rsidRDefault="00ED4C52" w:rsidP="00ED4C52">
            <w:pPr>
              <w:jc w:val="center"/>
            </w:pPr>
          </w:p>
        </w:tc>
      </w:tr>
      <w:tr w:rsidR="00ED4C52" w14:paraId="6285C240" w14:textId="77777777" w:rsidTr="00ED4C52">
        <w:tc>
          <w:tcPr>
            <w:tcW w:w="2093" w:type="dxa"/>
            <w:vMerge/>
          </w:tcPr>
          <w:p w14:paraId="056235C3" w14:textId="77777777" w:rsidR="00ED4C52" w:rsidRPr="00ED4C52" w:rsidRDefault="00ED4C52" w:rsidP="00ED4C52">
            <w:pPr>
              <w:jc w:val="left"/>
              <w:rPr>
                <w:b/>
              </w:rPr>
            </w:pPr>
          </w:p>
        </w:tc>
        <w:tc>
          <w:tcPr>
            <w:tcW w:w="1843" w:type="dxa"/>
          </w:tcPr>
          <w:p w14:paraId="23B52D78" w14:textId="77777777" w:rsidR="00ED4C52" w:rsidRPr="00ED4C52" w:rsidRDefault="00ED4C52" w:rsidP="00ED4C52">
            <w:pPr>
              <w:jc w:val="center"/>
              <w:rPr>
                <w:b/>
              </w:rPr>
            </w:pPr>
            <w:r w:rsidRPr="00ED4C52">
              <w:rPr>
                <w:rFonts w:hint="eastAsia"/>
                <w:b/>
              </w:rPr>
              <w:t>Test Oracle</w:t>
            </w:r>
          </w:p>
        </w:tc>
        <w:tc>
          <w:tcPr>
            <w:tcW w:w="4586" w:type="dxa"/>
          </w:tcPr>
          <w:p w14:paraId="789E0DD6" w14:textId="77777777" w:rsidR="00ED4C52" w:rsidRDefault="00ED4C52" w:rsidP="00ED4C52">
            <w:pPr>
              <w:jc w:val="center"/>
            </w:pPr>
          </w:p>
        </w:tc>
      </w:tr>
      <w:tr w:rsidR="00ED4C52" w14:paraId="567F54B2" w14:textId="77777777" w:rsidTr="00ED4C52">
        <w:tc>
          <w:tcPr>
            <w:tcW w:w="2093" w:type="dxa"/>
            <w:vMerge w:val="restart"/>
          </w:tcPr>
          <w:p w14:paraId="407A06AA"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245E7370" w14:textId="77777777" w:rsidR="00ED4C52" w:rsidRDefault="00ED4C52" w:rsidP="00ED4C52">
            <w:pPr>
              <w:jc w:val="center"/>
            </w:pPr>
            <w:r>
              <w:rPr>
                <w:rFonts w:hint="eastAsia"/>
              </w:rPr>
              <w:t>测试人员</w:t>
            </w:r>
            <w:r w:rsidR="000724E3">
              <w:rPr>
                <w:rFonts w:hint="eastAsia"/>
              </w:rPr>
              <w:t>成功生成直方图</w:t>
            </w:r>
          </w:p>
        </w:tc>
      </w:tr>
      <w:tr w:rsidR="00ED4C52" w14:paraId="6B87C646" w14:textId="77777777" w:rsidTr="00ED4C52">
        <w:tc>
          <w:tcPr>
            <w:tcW w:w="2093" w:type="dxa"/>
            <w:vMerge/>
          </w:tcPr>
          <w:p w14:paraId="6DE115AA" w14:textId="77777777" w:rsidR="00ED4C52" w:rsidRPr="00ED4C52" w:rsidRDefault="00ED4C52" w:rsidP="00ED4C52">
            <w:pPr>
              <w:jc w:val="left"/>
              <w:rPr>
                <w:b/>
              </w:rPr>
            </w:pPr>
          </w:p>
        </w:tc>
        <w:tc>
          <w:tcPr>
            <w:tcW w:w="1843" w:type="dxa"/>
          </w:tcPr>
          <w:p w14:paraId="6F091543" w14:textId="77777777" w:rsidR="00ED4C52" w:rsidRPr="00ED4C52" w:rsidRDefault="00ED4C52" w:rsidP="000724E3">
            <w:pPr>
              <w:jc w:val="center"/>
              <w:rPr>
                <w:b/>
              </w:rPr>
            </w:pPr>
            <w:r w:rsidRPr="00ED4C52">
              <w:rPr>
                <w:rFonts w:hint="eastAsia"/>
                <w:b/>
              </w:rPr>
              <w:t>Steps(</w:t>
            </w:r>
            <w:r w:rsidR="000724E3">
              <w:rPr>
                <w:rFonts w:hint="eastAsia"/>
                <w:b/>
              </w:rPr>
              <w:t>1</w:t>
            </w:r>
            <w:r w:rsidRPr="00ED4C52">
              <w:rPr>
                <w:rFonts w:hint="eastAsia"/>
                <w:b/>
              </w:rPr>
              <w:t>)</w:t>
            </w:r>
          </w:p>
        </w:tc>
        <w:tc>
          <w:tcPr>
            <w:tcW w:w="4586" w:type="dxa"/>
          </w:tcPr>
          <w:p w14:paraId="4A81AAF1" w14:textId="77777777" w:rsidR="00ED4C52" w:rsidRDefault="000724E3" w:rsidP="00ED4C52">
            <w:pPr>
              <w:jc w:val="center"/>
            </w:pPr>
            <w:r>
              <w:rPr>
                <w:rFonts w:hint="eastAsia"/>
              </w:rPr>
              <w:t>测试人员单击“生成直方图”</w:t>
            </w:r>
          </w:p>
        </w:tc>
      </w:tr>
      <w:tr w:rsidR="000724E3" w14:paraId="14D76C97" w14:textId="77777777" w:rsidTr="00ED4C52">
        <w:tc>
          <w:tcPr>
            <w:tcW w:w="2093" w:type="dxa"/>
            <w:vMerge/>
          </w:tcPr>
          <w:p w14:paraId="52CE6CC1" w14:textId="77777777" w:rsidR="000724E3" w:rsidRPr="00ED4C52" w:rsidRDefault="000724E3" w:rsidP="00ED4C52">
            <w:pPr>
              <w:jc w:val="left"/>
              <w:rPr>
                <w:b/>
              </w:rPr>
            </w:pPr>
          </w:p>
        </w:tc>
        <w:tc>
          <w:tcPr>
            <w:tcW w:w="1843" w:type="dxa"/>
          </w:tcPr>
          <w:p w14:paraId="542F15BC" w14:textId="77777777" w:rsidR="000724E3" w:rsidRPr="00ED4C52" w:rsidRDefault="000724E3" w:rsidP="000724E3">
            <w:pPr>
              <w:jc w:val="center"/>
              <w:rPr>
                <w:b/>
              </w:rPr>
            </w:pPr>
            <w:r>
              <w:rPr>
                <w:rFonts w:hint="eastAsia"/>
                <w:b/>
              </w:rPr>
              <w:t>Steps(2)</w:t>
            </w:r>
          </w:p>
        </w:tc>
        <w:tc>
          <w:tcPr>
            <w:tcW w:w="4586" w:type="dxa"/>
          </w:tcPr>
          <w:p w14:paraId="2D619D2C" w14:textId="77777777" w:rsidR="000724E3" w:rsidRDefault="000724E3" w:rsidP="00ED4C52">
            <w:pPr>
              <w:jc w:val="center"/>
            </w:pPr>
            <w:r>
              <w:rPr>
                <w:rFonts w:hint="eastAsia"/>
              </w:rPr>
              <w:t>系统生成直方图并提示出来</w:t>
            </w:r>
          </w:p>
        </w:tc>
      </w:tr>
      <w:tr w:rsidR="00ED4C52" w14:paraId="772AA1D9" w14:textId="77777777" w:rsidTr="00ED4C52">
        <w:tc>
          <w:tcPr>
            <w:tcW w:w="2093" w:type="dxa"/>
            <w:vMerge/>
          </w:tcPr>
          <w:p w14:paraId="276D9AE6" w14:textId="77777777" w:rsidR="00ED4C52" w:rsidRPr="00ED4C52" w:rsidRDefault="00ED4C52" w:rsidP="00ED4C52">
            <w:pPr>
              <w:jc w:val="left"/>
              <w:rPr>
                <w:b/>
              </w:rPr>
            </w:pPr>
          </w:p>
        </w:tc>
        <w:tc>
          <w:tcPr>
            <w:tcW w:w="1843" w:type="dxa"/>
          </w:tcPr>
          <w:p w14:paraId="32DC2C51" w14:textId="77777777" w:rsidR="00ED4C52" w:rsidRPr="00ED4C52" w:rsidRDefault="00ED4C52" w:rsidP="00ED4C52">
            <w:pPr>
              <w:jc w:val="center"/>
              <w:rPr>
                <w:b/>
              </w:rPr>
            </w:pPr>
            <w:r w:rsidRPr="00ED4C52">
              <w:rPr>
                <w:rFonts w:hint="eastAsia"/>
                <w:b/>
              </w:rPr>
              <w:t>Test Oracle</w:t>
            </w:r>
          </w:p>
        </w:tc>
        <w:tc>
          <w:tcPr>
            <w:tcW w:w="4586" w:type="dxa"/>
          </w:tcPr>
          <w:p w14:paraId="439CF332" w14:textId="77777777" w:rsidR="00ED4C52" w:rsidRDefault="000724E3" w:rsidP="00ED4C52">
            <w:pPr>
              <w:jc w:val="center"/>
            </w:pPr>
            <w:r>
              <w:rPr>
                <w:rFonts w:hint="eastAsia"/>
              </w:rPr>
              <w:t>观察到直方图生成</w:t>
            </w:r>
          </w:p>
        </w:tc>
      </w:tr>
      <w:tr w:rsidR="00ED4C52" w14:paraId="0D620654" w14:textId="77777777" w:rsidTr="00ED4C52">
        <w:tc>
          <w:tcPr>
            <w:tcW w:w="2093" w:type="dxa"/>
            <w:vMerge w:val="restart"/>
          </w:tcPr>
          <w:p w14:paraId="398FF61F"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62E1D981" w14:textId="77777777" w:rsidR="00ED4C52" w:rsidRDefault="000724E3" w:rsidP="00ED4C52">
            <w:pPr>
              <w:jc w:val="center"/>
            </w:pPr>
            <w:r>
              <w:rPr>
                <w:rFonts w:hint="eastAsia"/>
              </w:rPr>
              <w:t>资源未分配使得直方图生成失败</w:t>
            </w:r>
          </w:p>
        </w:tc>
      </w:tr>
      <w:tr w:rsidR="00ED4C52" w14:paraId="15543292" w14:textId="77777777" w:rsidTr="00ED4C52">
        <w:tc>
          <w:tcPr>
            <w:tcW w:w="2093" w:type="dxa"/>
            <w:vMerge/>
          </w:tcPr>
          <w:p w14:paraId="04997D8A" w14:textId="77777777" w:rsidR="00ED4C52" w:rsidRPr="00ED4C52" w:rsidRDefault="00ED4C52" w:rsidP="00ED4C52">
            <w:pPr>
              <w:jc w:val="left"/>
              <w:rPr>
                <w:b/>
              </w:rPr>
            </w:pPr>
          </w:p>
        </w:tc>
        <w:tc>
          <w:tcPr>
            <w:tcW w:w="1843" w:type="dxa"/>
          </w:tcPr>
          <w:p w14:paraId="0F71D361" w14:textId="77777777" w:rsidR="00ED4C52" w:rsidRPr="00ED4C52" w:rsidRDefault="00ED4C52" w:rsidP="00ED4C52">
            <w:pPr>
              <w:jc w:val="center"/>
              <w:rPr>
                <w:b/>
              </w:rPr>
            </w:pPr>
            <w:r w:rsidRPr="00ED4C52">
              <w:rPr>
                <w:rFonts w:hint="eastAsia"/>
                <w:b/>
              </w:rPr>
              <w:t>RFS</w:t>
            </w:r>
          </w:p>
        </w:tc>
        <w:tc>
          <w:tcPr>
            <w:tcW w:w="4586" w:type="dxa"/>
          </w:tcPr>
          <w:p w14:paraId="1CC6E537" w14:textId="77777777" w:rsidR="00ED4C52" w:rsidRDefault="000724E3" w:rsidP="00ED4C52">
            <w:pPr>
              <w:jc w:val="center"/>
            </w:pPr>
            <w:r>
              <w:rPr>
                <w:rFonts w:hint="eastAsia"/>
              </w:rPr>
              <w:t>1</w:t>
            </w:r>
          </w:p>
        </w:tc>
      </w:tr>
      <w:tr w:rsidR="00ED4C52" w14:paraId="7616638C" w14:textId="77777777" w:rsidTr="00ED4C52">
        <w:tc>
          <w:tcPr>
            <w:tcW w:w="2093" w:type="dxa"/>
            <w:vMerge/>
          </w:tcPr>
          <w:p w14:paraId="5A24B85F" w14:textId="77777777" w:rsidR="00ED4C52" w:rsidRPr="00ED4C52" w:rsidRDefault="00ED4C52" w:rsidP="00ED4C52">
            <w:pPr>
              <w:jc w:val="left"/>
              <w:rPr>
                <w:b/>
              </w:rPr>
            </w:pPr>
          </w:p>
        </w:tc>
        <w:tc>
          <w:tcPr>
            <w:tcW w:w="1843" w:type="dxa"/>
          </w:tcPr>
          <w:p w14:paraId="4DC1EA3B" w14:textId="77777777" w:rsidR="00ED4C52" w:rsidRPr="00ED4C52" w:rsidRDefault="00ED4C52" w:rsidP="000724E3">
            <w:pPr>
              <w:jc w:val="center"/>
              <w:rPr>
                <w:b/>
              </w:rPr>
            </w:pPr>
            <w:r w:rsidRPr="00ED4C52">
              <w:rPr>
                <w:rFonts w:hint="eastAsia"/>
                <w:b/>
              </w:rPr>
              <w:t>Steps(</w:t>
            </w:r>
            <w:r w:rsidR="000724E3">
              <w:rPr>
                <w:rFonts w:hint="eastAsia"/>
                <w:b/>
              </w:rPr>
              <w:t>1</w:t>
            </w:r>
            <w:r w:rsidRPr="00ED4C52">
              <w:rPr>
                <w:rFonts w:hint="eastAsia"/>
                <w:b/>
              </w:rPr>
              <w:t>)</w:t>
            </w:r>
          </w:p>
        </w:tc>
        <w:tc>
          <w:tcPr>
            <w:tcW w:w="4586" w:type="dxa"/>
          </w:tcPr>
          <w:p w14:paraId="2343AB7B" w14:textId="77777777" w:rsidR="00ED4C52" w:rsidRDefault="000724E3" w:rsidP="00ED4C52">
            <w:pPr>
              <w:jc w:val="center"/>
            </w:pPr>
            <w:r>
              <w:rPr>
                <w:rFonts w:hint="eastAsia"/>
              </w:rPr>
              <w:t>测试人员单击“生成直方图”</w:t>
            </w:r>
          </w:p>
        </w:tc>
      </w:tr>
      <w:tr w:rsidR="000724E3" w14:paraId="5EFF906E" w14:textId="77777777" w:rsidTr="00ED4C52">
        <w:tc>
          <w:tcPr>
            <w:tcW w:w="2093" w:type="dxa"/>
            <w:vMerge/>
          </w:tcPr>
          <w:p w14:paraId="53F5F834" w14:textId="77777777" w:rsidR="000724E3" w:rsidRPr="00ED4C52" w:rsidRDefault="000724E3" w:rsidP="00ED4C52">
            <w:pPr>
              <w:jc w:val="left"/>
              <w:rPr>
                <w:b/>
              </w:rPr>
            </w:pPr>
          </w:p>
        </w:tc>
        <w:tc>
          <w:tcPr>
            <w:tcW w:w="1843" w:type="dxa"/>
          </w:tcPr>
          <w:p w14:paraId="1E3FD6F5" w14:textId="77777777" w:rsidR="000724E3" w:rsidRPr="00ED4C52" w:rsidRDefault="000724E3" w:rsidP="000724E3">
            <w:pPr>
              <w:jc w:val="center"/>
              <w:rPr>
                <w:b/>
              </w:rPr>
            </w:pPr>
            <w:r w:rsidRPr="00ED4C52">
              <w:rPr>
                <w:rFonts w:hint="eastAsia"/>
                <w:b/>
              </w:rPr>
              <w:t>Steps(</w:t>
            </w:r>
            <w:r>
              <w:rPr>
                <w:rFonts w:hint="eastAsia"/>
                <w:b/>
              </w:rPr>
              <w:t>2</w:t>
            </w:r>
            <w:r w:rsidRPr="00ED4C52">
              <w:rPr>
                <w:rFonts w:hint="eastAsia"/>
                <w:b/>
              </w:rPr>
              <w:t>)</w:t>
            </w:r>
          </w:p>
        </w:tc>
        <w:tc>
          <w:tcPr>
            <w:tcW w:w="4586" w:type="dxa"/>
          </w:tcPr>
          <w:p w14:paraId="12263658" w14:textId="77777777" w:rsidR="000724E3" w:rsidRDefault="000724E3" w:rsidP="00ED4C52">
            <w:pPr>
              <w:jc w:val="center"/>
            </w:pPr>
            <w:r>
              <w:rPr>
                <w:rFonts w:hint="eastAsia"/>
              </w:rPr>
              <w:t>系统提示“资源未分配”</w:t>
            </w:r>
          </w:p>
        </w:tc>
      </w:tr>
      <w:tr w:rsidR="000724E3" w14:paraId="40EA1C91" w14:textId="77777777" w:rsidTr="00ED4C52">
        <w:tc>
          <w:tcPr>
            <w:tcW w:w="2093" w:type="dxa"/>
            <w:vMerge/>
          </w:tcPr>
          <w:p w14:paraId="0D54AA39" w14:textId="77777777" w:rsidR="000724E3" w:rsidRPr="00ED4C52" w:rsidRDefault="000724E3" w:rsidP="00ED4C52">
            <w:pPr>
              <w:jc w:val="left"/>
              <w:rPr>
                <w:b/>
              </w:rPr>
            </w:pPr>
          </w:p>
        </w:tc>
        <w:tc>
          <w:tcPr>
            <w:tcW w:w="1843" w:type="dxa"/>
          </w:tcPr>
          <w:p w14:paraId="04131385" w14:textId="77777777" w:rsidR="000724E3" w:rsidRPr="00ED4C52" w:rsidRDefault="000724E3" w:rsidP="000724E3">
            <w:pPr>
              <w:jc w:val="center"/>
              <w:rPr>
                <w:b/>
              </w:rPr>
            </w:pPr>
            <w:r w:rsidRPr="00ED4C52">
              <w:rPr>
                <w:rFonts w:hint="eastAsia"/>
                <w:b/>
              </w:rPr>
              <w:t>Steps(</w:t>
            </w:r>
            <w:r>
              <w:rPr>
                <w:rFonts w:hint="eastAsia"/>
                <w:b/>
              </w:rPr>
              <w:t>3</w:t>
            </w:r>
            <w:r w:rsidRPr="00ED4C52">
              <w:rPr>
                <w:rFonts w:hint="eastAsia"/>
                <w:b/>
              </w:rPr>
              <w:t>)</w:t>
            </w:r>
          </w:p>
        </w:tc>
        <w:tc>
          <w:tcPr>
            <w:tcW w:w="4586" w:type="dxa"/>
          </w:tcPr>
          <w:p w14:paraId="6AE07B61" w14:textId="77777777" w:rsidR="000724E3" w:rsidRDefault="000724E3" w:rsidP="00ED4C52">
            <w:pPr>
              <w:jc w:val="center"/>
            </w:pPr>
            <w:r>
              <w:rPr>
                <w:rFonts w:hint="eastAsia"/>
              </w:rPr>
              <w:t>恢复到之前的界面</w:t>
            </w:r>
          </w:p>
        </w:tc>
      </w:tr>
      <w:tr w:rsidR="00ED4C52" w14:paraId="1C7AF4A2" w14:textId="77777777" w:rsidTr="00ED4C52">
        <w:tc>
          <w:tcPr>
            <w:tcW w:w="2093" w:type="dxa"/>
            <w:vMerge/>
          </w:tcPr>
          <w:p w14:paraId="7056C8E7" w14:textId="77777777" w:rsidR="00ED4C52" w:rsidRPr="00ED4C52" w:rsidRDefault="00ED4C52" w:rsidP="00ED4C52">
            <w:pPr>
              <w:jc w:val="left"/>
              <w:rPr>
                <w:b/>
              </w:rPr>
            </w:pPr>
          </w:p>
        </w:tc>
        <w:tc>
          <w:tcPr>
            <w:tcW w:w="1843" w:type="dxa"/>
          </w:tcPr>
          <w:p w14:paraId="4C664B24" w14:textId="77777777" w:rsidR="00ED4C52" w:rsidRPr="00ED4C52" w:rsidRDefault="00ED4C52" w:rsidP="00ED4C52">
            <w:pPr>
              <w:jc w:val="center"/>
              <w:rPr>
                <w:b/>
              </w:rPr>
            </w:pPr>
            <w:r w:rsidRPr="00ED4C52">
              <w:rPr>
                <w:rFonts w:hint="eastAsia"/>
                <w:b/>
              </w:rPr>
              <w:t>Test Oracle</w:t>
            </w:r>
          </w:p>
        </w:tc>
        <w:tc>
          <w:tcPr>
            <w:tcW w:w="4586" w:type="dxa"/>
          </w:tcPr>
          <w:p w14:paraId="0B5D7C6C" w14:textId="0D5A04EA" w:rsidR="00ED4C52" w:rsidRDefault="000724E3" w:rsidP="00ED4C52">
            <w:pPr>
              <w:jc w:val="center"/>
            </w:pPr>
            <w:r>
              <w:rPr>
                <w:rFonts w:hint="eastAsia"/>
              </w:rPr>
              <w:t>观察</w:t>
            </w:r>
            <w:ins w:id="75" w:author="PENGFEI ZHAN" w:date="2016-05-19T20:46:00Z">
              <w:r w:rsidR="00180F8C">
                <w:rPr>
                  <w:rFonts w:hint="eastAsia"/>
                </w:rPr>
                <w:t>到</w:t>
              </w:r>
            </w:ins>
            <w:del w:id="76" w:author="PENGFEI ZHAN" w:date="2016-05-19T20:46:00Z">
              <w:r w:rsidDel="00180F8C">
                <w:rPr>
                  <w:rFonts w:hint="eastAsia"/>
                </w:rPr>
                <w:delText>是否</w:delText>
              </w:r>
            </w:del>
            <w:r>
              <w:rPr>
                <w:rFonts w:hint="eastAsia"/>
              </w:rPr>
              <w:t>有错误窗口弹出</w:t>
            </w:r>
          </w:p>
        </w:tc>
      </w:tr>
      <w:tr w:rsidR="00ED4C52" w14:paraId="3BA0D52D" w14:textId="77777777" w:rsidTr="00ED4C52">
        <w:tc>
          <w:tcPr>
            <w:tcW w:w="2093" w:type="dxa"/>
            <w:vMerge w:val="restart"/>
          </w:tcPr>
          <w:p w14:paraId="3407A393"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241B0523" w14:textId="77777777" w:rsidR="00ED4C52" w:rsidRDefault="00ED4C52" w:rsidP="00ED4C52">
            <w:pPr>
              <w:jc w:val="center"/>
            </w:pPr>
          </w:p>
        </w:tc>
      </w:tr>
      <w:tr w:rsidR="00ED4C52" w14:paraId="4A864943" w14:textId="77777777" w:rsidTr="00ED4C52">
        <w:tc>
          <w:tcPr>
            <w:tcW w:w="2093" w:type="dxa"/>
            <w:vMerge/>
          </w:tcPr>
          <w:p w14:paraId="241EE170" w14:textId="77777777" w:rsidR="00ED4C52" w:rsidRPr="00ED4C52" w:rsidRDefault="00ED4C52" w:rsidP="00ED4C52">
            <w:pPr>
              <w:jc w:val="left"/>
              <w:rPr>
                <w:b/>
              </w:rPr>
            </w:pPr>
          </w:p>
        </w:tc>
        <w:tc>
          <w:tcPr>
            <w:tcW w:w="1843" w:type="dxa"/>
          </w:tcPr>
          <w:p w14:paraId="4FBB411B" w14:textId="77777777" w:rsidR="00ED4C52" w:rsidRPr="00ED4C52" w:rsidRDefault="00ED4C52" w:rsidP="00ED4C52">
            <w:pPr>
              <w:jc w:val="center"/>
              <w:rPr>
                <w:b/>
              </w:rPr>
            </w:pPr>
            <w:r w:rsidRPr="00ED4C52">
              <w:rPr>
                <w:rFonts w:hint="eastAsia"/>
                <w:b/>
              </w:rPr>
              <w:t>Guard Condition</w:t>
            </w:r>
          </w:p>
        </w:tc>
        <w:tc>
          <w:tcPr>
            <w:tcW w:w="4586" w:type="dxa"/>
          </w:tcPr>
          <w:p w14:paraId="5DBD8438" w14:textId="77777777" w:rsidR="00ED4C52" w:rsidRDefault="00ED4C52" w:rsidP="00ED4C52">
            <w:pPr>
              <w:jc w:val="center"/>
            </w:pPr>
          </w:p>
        </w:tc>
      </w:tr>
      <w:tr w:rsidR="00ED4C52" w14:paraId="34F74DB8" w14:textId="77777777" w:rsidTr="00ED4C52">
        <w:tc>
          <w:tcPr>
            <w:tcW w:w="2093" w:type="dxa"/>
            <w:vMerge/>
          </w:tcPr>
          <w:p w14:paraId="1CB55EEB" w14:textId="77777777" w:rsidR="00ED4C52" w:rsidRPr="00ED4C52" w:rsidRDefault="00ED4C52" w:rsidP="00ED4C52">
            <w:pPr>
              <w:jc w:val="left"/>
              <w:rPr>
                <w:b/>
              </w:rPr>
            </w:pPr>
          </w:p>
        </w:tc>
        <w:tc>
          <w:tcPr>
            <w:tcW w:w="1843" w:type="dxa"/>
          </w:tcPr>
          <w:p w14:paraId="75070D19" w14:textId="77777777" w:rsidR="00ED4C52" w:rsidRPr="00ED4C52" w:rsidRDefault="00ED4C52" w:rsidP="00ED4C52">
            <w:pPr>
              <w:jc w:val="center"/>
              <w:rPr>
                <w:b/>
              </w:rPr>
            </w:pPr>
            <w:r w:rsidRPr="00ED4C52">
              <w:rPr>
                <w:rFonts w:hint="eastAsia"/>
                <w:b/>
              </w:rPr>
              <w:t>Steps(numbered)</w:t>
            </w:r>
          </w:p>
        </w:tc>
        <w:tc>
          <w:tcPr>
            <w:tcW w:w="4586" w:type="dxa"/>
          </w:tcPr>
          <w:p w14:paraId="2A8E6CF9" w14:textId="77777777" w:rsidR="00ED4C52" w:rsidRDefault="00ED4C52" w:rsidP="00ED4C52">
            <w:pPr>
              <w:jc w:val="center"/>
            </w:pPr>
          </w:p>
        </w:tc>
      </w:tr>
      <w:tr w:rsidR="00ED4C52" w14:paraId="79E375B6" w14:textId="77777777" w:rsidTr="00ED4C52">
        <w:tc>
          <w:tcPr>
            <w:tcW w:w="2093" w:type="dxa"/>
            <w:vMerge/>
          </w:tcPr>
          <w:p w14:paraId="0E6D6DB4" w14:textId="77777777" w:rsidR="00ED4C52" w:rsidRPr="00ED4C52" w:rsidRDefault="00ED4C52" w:rsidP="00ED4C52">
            <w:pPr>
              <w:jc w:val="left"/>
              <w:rPr>
                <w:b/>
              </w:rPr>
            </w:pPr>
          </w:p>
        </w:tc>
        <w:tc>
          <w:tcPr>
            <w:tcW w:w="1843" w:type="dxa"/>
          </w:tcPr>
          <w:p w14:paraId="17164E69" w14:textId="77777777" w:rsidR="00ED4C52" w:rsidRPr="00ED4C52" w:rsidRDefault="00ED4C52" w:rsidP="00ED4C52">
            <w:pPr>
              <w:jc w:val="center"/>
              <w:rPr>
                <w:b/>
              </w:rPr>
            </w:pPr>
            <w:r w:rsidRPr="00ED4C52">
              <w:rPr>
                <w:rFonts w:hint="eastAsia"/>
                <w:b/>
              </w:rPr>
              <w:t>Test Oracle</w:t>
            </w:r>
          </w:p>
        </w:tc>
        <w:tc>
          <w:tcPr>
            <w:tcW w:w="4586" w:type="dxa"/>
          </w:tcPr>
          <w:p w14:paraId="4DCAD894" w14:textId="77777777" w:rsidR="00ED4C52" w:rsidRDefault="00ED4C52" w:rsidP="00ED4C52">
            <w:pPr>
              <w:jc w:val="center"/>
            </w:pPr>
          </w:p>
        </w:tc>
      </w:tr>
      <w:tr w:rsidR="00ED4C52" w14:paraId="30BD369B" w14:textId="77777777" w:rsidTr="00ED4C52">
        <w:tc>
          <w:tcPr>
            <w:tcW w:w="2093" w:type="dxa"/>
            <w:vMerge w:val="restart"/>
          </w:tcPr>
          <w:p w14:paraId="2627C00E"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5DFF9327" w14:textId="77777777" w:rsidR="00ED4C52" w:rsidRDefault="00ED4C52" w:rsidP="00ED4C52">
            <w:pPr>
              <w:jc w:val="center"/>
            </w:pPr>
          </w:p>
        </w:tc>
      </w:tr>
      <w:tr w:rsidR="00ED4C52" w14:paraId="0B31D616" w14:textId="77777777" w:rsidTr="00ED4C52">
        <w:tc>
          <w:tcPr>
            <w:tcW w:w="2093" w:type="dxa"/>
            <w:vMerge/>
          </w:tcPr>
          <w:p w14:paraId="65E4A050" w14:textId="77777777" w:rsidR="00ED4C52" w:rsidRPr="00ED4C52" w:rsidRDefault="00ED4C52" w:rsidP="00ED4C52">
            <w:pPr>
              <w:jc w:val="left"/>
              <w:rPr>
                <w:b/>
              </w:rPr>
            </w:pPr>
          </w:p>
        </w:tc>
        <w:tc>
          <w:tcPr>
            <w:tcW w:w="1843" w:type="dxa"/>
          </w:tcPr>
          <w:p w14:paraId="0EE70C42" w14:textId="77777777" w:rsidR="00ED4C52" w:rsidRPr="00ED4C52" w:rsidRDefault="00ED4C52" w:rsidP="00ED4C52">
            <w:pPr>
              <w:jc w:val="center"/>
              <w:rPr>
                <w:b/>
              </w:rPr>
            </w:pPr>
            <w:r w:rsidRPr="00ED4C52">
              <w:rPr>
                <w:rFonts w:hint="eastAsia"/>
                <w:b/>
              </w:rPr>
              <w:t>RFS</w:t>
            </w:r>
          </w:p>
        </w:tc>
        <w:tc>
          <w:tcPr>
            <w:tcW w:w="4586" w:type="dxa"/>
          </w:tcPr>
          <w:p w14:paraId="50CE08BB" w14:textId="77777777" w:rsidR="00ED4C52" w:rsidRDefault="00ED4C52" w:rsidP="00ED4C52">
            <w:pPr>
              <w:jc w:val="center"/>
            </w:pPr>
          </w:p>
        </w:tc>
      </w:tr>
      <w:tr w:rsidR="00ED4C52" w14:paraId="2919C0D3" w14:textId="77777777" w:rsidTr="00ED4C52">
        <w:tc>
          <w:tcPr>
            <w:tcW w:w="2093" w:type="dxa"/>
            <w:vMerge/>
          </w:tcPr>
          <w:p w14:paraId="11EECFE7" w14:textId="77777777" w:rsidR="00ED4C52" w:rsidRPr="00ED4C52" w:rsidRDefault="00ED4C52" w:rsidP="00ED4C52">
            <w:pPr>
              <w:jc w:val="left"/>
              <w:rPr>
                <w:b/>
              </w:rPr>
            </w:pPr>
          </w:p>
        </w:tc>
        <w:tc>
          <w:tcPr>
            <w:tcW w:w="1843" w:type="dxa"/>
          </w:tcPr>
          <w:p w14:paraId="11AA9674" w14:textId="77777777" w:rsidR="00ED4C52" w:rsidRPr="00ED4C52" w:rsidRDefault="00ED4C52" w:rsidP="00ED4C52">
            <w:pPr>
              <w:jc w:val="center"/>
              <w:rPr>
                <w:b/>
              </w:rPr>
            </w:pPr>
            <w:r w:rsidRPr="00ED4C52">
              <w:rPr>
                <w:rFonts w:hint="eastAsia"/>
                <w:b/>
              </w:rPr>
              <w:t>Steps(numbered)</w:t>
            </w:r>
          </w:p>
        </w:tc>
        <w:tc>
          <w:tcPr>
            <w:tcW w:w="4586" w:type="dxa"/>
          </w:tcPr>
          <w:p w14:paraId="585AA932" w14:textId="77777777" w:rsidR="00ED4C52" w:rsidRDefault="00ED4C52" w:rsidP="00ED4C52">
            <w:pPr>
              <w:jc w:val="center"/>
            </w:pPr>
          </w:p>
        </w:tc>
      </w:tr>
      <w:tr w:rsidR="00ED4C52" w14:paraId="140DEB56" w14:textId="77777777" w:rsidTr="00ED4C52">
        <w:tc>
          <w:tcPr>
            <w:tcW w:w="2093" w:type="dxa"/>
            <w:vMerge/>
          </w:tcPr>
          <w:p w14:paraId="5C073A70" w14:textId="77777777" w:rsidR="00ED4C52" w:rsidRPr="00ED4C52" w:rsidRDefault="00ED4C52" w:rsidP="00ED4C52">
            <w:pPr>
              <w:jc w:val="left"/>
              <w:rPr>
                <w:b/>
              </w:rPr>
            </w:pPr>
          </w:p>
        </w:tc>
        <w:tc>
          <w:tcPr>
            <w:tcW w:w="1843" w:type="dxa"/>
          </w:tcPr>
          <w:p w14:paraId="1C59C816" w14:textId="77777777" w:rsidR="00ED4C52" w:rsidRPr="00ED4C52" w:rsidRDefault="00ED4C52" w:rsidP="00ED4C52">
            <w:pPr>
              <w:jc w:val="center"/>
              <w:rPr>
                <w:b/>
              </w:rPr>
            </w:pPr>
            <w:r w:rsidRPr="00ED4C52">
              <w:rPr>
                <w:rFonts w:hint="eastAsia"/>
                <w:b/>
              </w:rPr>
              <w:t>Test Oracle</w:t>
            </w:r>
          </w:p>
        </w:tc>
        <w:tc>
          <w:tcPr>
            <w:tcW w:w="4586" w:type="dxa"/>
          </w:tcPr>
          <w:p w14:paraId="3B5DAEF6" w14:textId="77777777" w:rsidR="00ED4C52" w:rsidRDefault="00ED4C52" w:rsidP="00ED4C52">
            <w:pPr>
              <w:jc w:val="center"/>
            </w:pPr>
          </w:p>
        </w:tc>
      </w:tr>
      <w:tr w:rsidR="00ED4C52" w14:paraId="47FF7091" w14:textId="77777777" w:rsidTr="00ED4C52">
        <w:tc>
          <w:tcPr>
            <w:tcW w:w="2093" w:type="dxa"/>
            <w:vMerge w:val="restart"/>
          </w:tcPr>
          <w:p w14:paraId="7509FF28"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1B8E9539" w14:textId="77777777" w:rsidR="00ED4C52" w:rsidRDefault="00ED4C52" w:rsidP="00ED4C52">
            <w:pPr>
              <w:jc w:val="center"/>
            </w:pPr>
          </w:p>
        </w:tc>
      </w:tr>
      <w:tr w:rsidR="00ED4C52" w14:paraId="0E401AAE" w14:textId="77777777" w:rsidTr="00ED4C52">
        <w:tc>
          <w:tcPr>
            <w:tcW w:w="2093" w:type="dxa"/>
            <w:vMerge/>
          </w:tcPr>
          <w:p w14:paraId="2D8E41BE" w14:textId="77777777" w:rsidR="00ED4C52" w:rsidRPr="00ED4C52" w:rsidRDefault="00ED4C52" w:rsidP="00ED4C52">
            <w:pPr>
              <w:jc w:val="left"/>
              <w:rPr>
                <w:b/>
              </w:rPr>
            </w:pPr>
          </w:p>
        </w:tc>
        <w:tc>
          <w:tcPr>
            <w:tcW w:w="1843" w:type="dxa"/>
          </w:tcPr>
          <w:p w14:paraId="457CF269" w14:textId="77777777" w:rsidR="00ED4C52" w:rsidRPr="00ED4C52" w:rsidRDefault="00ED4C52" w:rsidP="00ED4C52">
            <w:pPr>
              <w:jc w:val="center"/>
              <w:rPr>
                <w:b/>
              </w:rPr>
            </w:pPr>
            <w:r w:rsidRPr="00ED4C52">
              <w:rPr>
                <w:rFonts w:hint="eastAsia"/>
                <w:b/>
              </w:rPr>
              <w:t>RFS</w:t>
            </w:r>
          </w:p>
        </w:tc>
        <w:tc>
          <w:tcPr>
            <w:tcW w:w="4586" w:type="dxa"/>
          </w:tcPr>
          <w:p w14:paraId="656C7E8F" w14:textId="77777777" w:rsidR="00ED4C52" w:rsidRDefault="00ED4C52" w:rsidP="00ED4C52">
            <w:pPr>
              <w:jc w:val="center"/>
            </w:pPr>
          </w:p>
        </w:tc>
      </w:tr>
      <w:tr w:rsidR="00ED4C52" w14:paraId="0A7C8A15" w14:textId="77777777" w:rsidTr="00ED4C52">
        <w:tc>
          <w:tcPr>
            <w:tcW w:w="2093" w:type="dxa"/>
            <w:vMerge/>
          </w:tcPr>
          <w:p w14:paraId="4C4C39CF" w14:textId="77777777" w:rsidR="00ED4C52" w:rsidRPr="00ED4C52" w:rsidRDefault="00ED4C52" w:rsidP="00ED4C52">
            <w:pPr>
              <w:jc w:val="left"/>
              <w:rPr>
                <w:b/>
              </w:rPr>
            </w:pPr>
          </w:p>
        </w:tc>
        <w:tc>
          <w:tcPr>
            <w:tcW w:w="1843" w:type="dxa"/>
          </w:tcPr>
          <w:p w14:paraId="2352A7AC" w14:textId="77777777" w:rsidR="00ED4C52" w:rsidRPr="00ED4C52" w:rsidRDefault="00ED4C52" w:rsidP="00ED4C52">
            <w:pPr>
              <w:jc w:val="center"/>
              <w:rPr>
                <w:b/>
              </w:rPr>
            </w:pPr>
            <w:r w:rsidRPr="00ED4C52">
              <w:rPr>
                <w:rFonts w:hint="eastAsia"/>
                <w:b/>
              </w:rPr>
              <w:t>Steps(numbered)</w:t>
            </w:r>
          </w:p>
        </w:tc>
        <w:tc>
          <w:tcPr>
            <w:tcW w:w="4586" w:type="dxa"/>
          </w:tcPr>
          <w:p w14:paraId="34F7336C" w14:textId="77777777" w:rsidR="00ED4C52" w:rsidRDefault="00ED4C52" w:rsidP="00ED4C52">
            <w:pPr>
              <w:jc w:val="center"/>
            </w:pPr>
          </w:p>
        </w:tc>
      </w:tr>
      <w:tr w:rsidR="00ED4C52" w14:paraId="0F9A45B1" w14:textId="77777777" w:rsidTr="00ED4C52">
        <w:tc>
          <w:tcPr>
            <w:tcW w:w="2093" w:type="dxa"/>
            <w:vMerge/>
          </w:tcPr>
          <w:p w14:paraId="66CA04EB" w14:textId="77777777" w:rsidR="00ED4C52" w:rsidRPr="00ED4C52" w:rsidRDefault="00ED4C52" w:rsidP="00ED4C52">
            <w:pPr>
              <w:jc w:val="left"/>
              <w:rPr>
                <w:b/>
              </w:rPr>
            </w:pPr>
          </w:p>
        </w:tc>
        <w:tc>
          <w:tcPr>
            <w:tcW w:w="1843" w:type="dxa"/>
          </w:tcPr>
          <w:p w14:paraId="6F2B9B89" w14:textId="77777777" w:rsidR="00ED4C52" w:rsidRPr="00ED4C52" w:rsidRDefault="00ED4C52" w:rsidP="00ED4C52">
            <w:pPr>
              <w:jc w:val="center"/>
              <w:rPr>
                <w:b/>
              </w:rPr>
            </w:pPr>
            <w:r w:rsidRPr="00ED4C52">
              <w:rPr>
                <w:rFonts w:hint="eastAsia"/>
                <w:b/>
              </w:rPr>
              <w:t>Test Oracle</w:t>
            </w:r>
          </w:p>
        </w:tc>
        <w:tc>
          <w:tcPr>
            <w:tcW w:w="4586" w:type="dxa"/>
          </w:tcPr>
          <w:p w14:paraId="76FAD3BF" w14:textId="77777777" w:rsidR="00ED4C52" w:rsidRDefault="00ED4C52" w:rsidP="00ED4C52">
            <w:pPr>
              <w:jc w:val="center"/>
            </w:pPr>
          </w:p>
        </w:tc>
      </w:tr>
    </w:tbl>
    <w:p w14:paraId="2C706228" w14:textId="77777777" w:rsidR="00ED4C52" w:rsidRDefault="00ED4C52" w:rsidP="00944734"/>
    <w:p w14:paraId="6E725D9D" w14:textId="77777777" w:rsidR="000724E3" w:rsidRDefault="000724E3" w:rsidP="00944734"/>
    <w:p w14:paraId="347E3C02" w14:textId="77777777" w:rsidR="00806775" w:rsidRDefault="00806775" w:rsidP="00944734"/>
    <w:p w14:paraId="69D0E8D3" w14:textId="77777777" w:rsidR="00806775" w:rsidRDefault="00806775" w:rsidP="00944734"/>
    <w:p w14:paraId="0E80C72A" w14:textId="77777777" w:rsidR="00806775" w:rsidRDefault="00806775" w:rsidP="00944734"/>
    <w:p w14:paraId="7D6547EF" w14:textId="77777777" w:rsidR="00806775" w:rsidRDefault="00806775" w:rsidP="00944734"/>
    <w:p w14:paraId="31858613" w14:textId="77777777" w:rsidR="00806775" w:rsidRDefault="00806775" w:rsidP="00944734"/>
    <w:p w14:paraId="6A755041" w14:textId="77777777" w:rsidR="00806775" w:rsidRDefault="00806775" w:rsidP="00944734"/>
    <w:p w14:paraId="3194C726" w14:textId="77777777" w:rsidR="000724E3" w:rsidRDefault="000724E3" w:rsidP="00180F8C">
      <w:pPr>
        <w:jc w:val="center"/>
        <w:pPrChange w:id="77" w:author="PENGFEI ZHAN" w:date="2016-05-19T20:46:00Z">
          <w:pPr/>
        </w:pPrChange>
      </w:pPr>
      <w:r>
        <w:rPr>
          <w:rFonts w:hint="eastAsia"/>
        </w:rPr>
        <w:t>用例</w:t>
      </w:r>
      <w:r>
        <w:rPr>
          <w:rFonts w:hint="eastAsia"/>
        </w:rPr>
        <w:t xml:space="preserve">111 </w:t>
      </w:r>
      <w:r>
        <w:rPr>
          <w:rFonts w:hint="eastAsia"/>
        </w:rPr>
        <w:t>保存</w:t>
      </w:r>
      <w:r w:rsidR="007A4066">
        <w:rPr>
          <w:rFonts w:hint="eastAsia"/>
        </w:rPr>
        <w:t>*.</w:t>
      </w:r>
      <w:proofErr w:type="spellStart"/>
      <w:r w:rsidR="007A4066">
        <w:rPr>
          <w:rFonts w:hint="eastAsia"/>
        </w:rPr>
        <w:t>mpp</w:t>
      </w:r>
      <w:proofErr w:type="spellEnd"/>
      <w:r w:rsidR="007A4066">
        <w:rPr>
          <w:rFonts w:hint="eastAsia"/>
        </w:rPr>
        <w:t>为</w:t>
      </w:r>
      <w:r w:rsidR="007A4066">
        <w:rPr>
          <w:rFonts w:hint="eastAsia"/>
        </w:rPr>
        <w:t>*.</w:t>
      </w:r>
      <w:proofErr w:type="spellStart"/>
      <w:r w:rsidR="007A4066">
        <w:rPr>
          <w:rFonts w:hint="eastAsia"/>
        </w:rPr>
        <w:t>mpx</w:t>
      </w:r>
      <w:proofErr w:type="spellEnd"/>
      <w:r w:rsidR="007A4066">
        <w:rPr>
          <w:rFonts w:hint="eastAsia"/>
        </w:rPr>
        <w:t>文件</w:t>
      </w:r>
    </w:p>
    <w:tbl>
      <w:tblPr>
        <w:tblStyle w:val="a9"/>
        <w:tblW w:w="0" w:type="auto"/>
        <w:tblLook w:val="04A0" w:firstRow="1" w:lastRow="0" w:firstColumn="1" w:lastColumn="0" w:noHBand="0" w:noVBand="1"/>
      </w:tblPr>
      <w:tblGrid>
        <w:gridCol w:w="2093"/>
        <w:gridCol w:w="1843"/>
        <w:gridCol w:w="4586"/>
      </w:tblGrid>
      <w:tr w:rsidR="00ED4C52" w14:paraId="6D11A2B3" w14:textId="77777777" w:rsidTr="00ED4C52">
        <w:tc>
          <w:tcPr>
            <w:tcW w:w="8522" w:type="dxa"/>
            <w:gridSpan w:val="3"/>
          </w:tcPr>
          <w:p w14:paraId="33A8C81C" w14:textId="77777777" w:rsidR="00ED4C52" w:rsidRDefault="00ED4C52" w:rsidP="00ED4C52">
            <w:pPr>
              <w:jc w:val="center"/>
            </w:pPr>
            <w:r>
              <w:rPr>
                <w:rFonts w:hint="eastAsia"/>
              </w:rPr>
              <w:t>Test Case Specification</w:t>
            </w:r>
          </w:p>
        </w:tc>
      </w:tr>
      <w:tr w:rsidR="00ED4C52" w14:paraId="54C798B0" w14:textId="77777777" w:rsidTr="00ED4C52">
        <w:tc>
          <w:tcPr>
            <w:tcW w:w="2093" w:type="dxa"/>
          </w:tcPr>
          <w:p w14:paraId="589BA6A3" w14:textId="77777777" w:rsidR="00ED4C52" w:rsidRPr="00ED4C52" w:rsidRDefault="00ED4C52" w:rsidP="00ED4C52">
            <w:pPr>
              <w:jc w:val="left"/>
              <w:rPr>
                <w:b/>
              </w:rPr>
            </w:pPr>
            <w:r w:rsidRPr="00ED4C52">
              <w:rPr>
                <w:rFonts w:hint="eastAsia"/>
                <w:b/>
              </w:rPr>
              <w:t>Name</w:t>
            </w:r>
          </w:p>
        </w:tc>
        <w:tc>
          <w:tcPr>
            <w:tcW w:w="6429" w:type="dxa"/>
            <w:gridSpan w:val="2"/>
          </w:tcPr>
          <w:p w14:paraId="66548D8F" w14:textId="77777777" w:rsidR="00ED4C52" w:rsidRDefault="000724E3" w:rsidP="00ED4C52">
            <w:pPr>
              <w:jc w:val="center"/>
            </w:pPr>
            <w:r>
              <w:rPr>
                <w:rFonts w:hint="eastAsia"/>
              </w:rPr>
              <w:t>保存</w:t>
            </w:r>
            <w:r w:rsidR="00ED4C52">
              <w:rPr>
                <w:rFonts w:hint="eastAsia"/>
              </w:rPr>
              <w:t>*.</w:t>
            </w:r>
            <w:proofErr w:type="spellStart"/>
            <w:r w:rsidR="00ED4C52">
              <w:rPr>
                <w:rFonts w:hint="eastAsia"/>
              </w:rPr>
              <w:t>mpp</w:t>
            </w:r>
            <w:proofErr w:type="spellEnd"/>
            <w:r w:rsidR="007A4066">
              <w:rPr>
                <w:rFonts w:hint="eastAsia"/>
              </w:rPr>
              <w:t>为</w:t>
            </w:r>
            <w:r w:rsidR="007A4066">
              <w:rPr>
                <w:rFonts w:hint="eastAsia"/>
              </w:rPr>
              <w:t>*.</w:t>
            </w:r>
            <w:proofErr w:type="spellStart"/>
            <w:r w:rsidR="007A4066">
              <w:rPr>
                <w:rFonts w:hint="eastAsia"/>
              </w:rPr>
              <w:t>mpx</w:t>
            </w:r>
            <w:proofErr w:type="spellEnd"/>
            <w:r w:rsidR="007A4066">
              <w:rPr>
                <w:rFonts w:hint="eastAsia"/>
              </w:rPr>
              <w:t>文件</w:t>
            </w:r>
          </w:p>
        </w:tc>
      </w:tr>
      <w:tr w:rsidR="00ED4C52" w14:paraId="1546803B" w14:textId="77777777" w:rsidTr="00ED4C52">
        <w:tc>
          <w:tcPr>
            <w:tcW w:w="2093" w:type="dxa"/>
          </w:tcPr>
          <w:p w14:paraId="08398DCE" w14:textId="77777777" w:rsidR="00ED4C52" w:rsidRPr="00ED4C52" w:rsidRDefault="00ED4C52" w:rsidP="00ED4C52">
            <w:pPr>
              <w:jc w:val="left"/>
              <w:rPr>
                <w:b/>
              </w:rPr>
            </w:pPr>
            <w:r w:rsidRPr="00ED4C52">
              <w:rPr>
                <w:rFonts w:hint="eastAsia"/>
                <w:b/>
              </w:rPr>
              <w:t>Brief Description</w:t>
            </w:r>
          </w:p>
        </w:tc>
        <w:tc>
          <w:tcPr>
            <w:tcW w:w="6429" w:type="dxa"/>
            <w:gridSpan w:val="2"/>
          </w:tcPr>
          <w:p w14:paraId="2301C099" w14:textId="77777777" w:rsidR="00ED4C52" w:rsidRDefault="00ED4C52" w:rsidP="00ED4C52">
            <w:pPr>
              <w:jc w:val="center"/>
            </w:pPr>
            <w:r>
              <w:rPr>
                <w:rFonts w:hint="eastAsia"/>
              </w:rPr>
              <w:t>测试人员</w:t>
            </w:r>
            <w:r w:rsidR="000724E3">
              <w:rPr>
                <w:rFonts w:hint="eastAsia"/>
              </w:rPr>
              <w:t>保存</w:t>
            </w:r>
            <w:proofErr w:type="spellStart"/>
            <w:r>
              <w:rPr>
                <w:rFonts w:hint="eastAsia"/>
              </w:rPr>
              <w:t>mpp</w:t>
            </w:r>
            <w:proofErr w:type="spellEnd"/>
            <w:r w:rsidR="008A25AC">
              <w:rPr>
                <w:rFonts w:hint="eastAsia"/>
              </w:rPr>
              <w:t>项目</w:t>
            </w:r>
            <w:r w:rsidR="00806775">
              <w:rPr>
                <w:rFonts w:hint="eastAsia"/>
              </w:rPr>
              <w:t>为</w:t>
            </w:r>
            <w:r w:rsidR="00806775">
              <w:rPr>
                <w:rFonts w:hint="eastAsia"/>
              </w:rPr>
              <w:t>.</w:t>
            </w:r>
            <w:proofErr w:type="spellStart"/>
            <w:r w:rsidR="00806775">
              <w:rPr>
                <w:rFonts w:hint="eastAsia"/>
              </w:rPr>
              <w:t>mpx</w:t>
            </w:r>
            <w:proofErr w:type="spellEnd"/>
            <w:r w:rsidR="00806775">
              <w:rPr>
                <w:rFonts w:hint="eastAsia"/>
              </w:rPr>
              <w:t>文件</w:t>
            </w:r>
          </w:p>
        </w:tc>
      </w:tr>
      <w:tr w:rsidR="00ED4C52" w14:paraId="26948E73" w14:textId="77777777" w:rsidTr="00ED4C52">
        <w:tc>
          <w:tcPr>
            <w:tcW w:w="2093" w:type="dxa"/>
          </w:tcPr>
          <w:p w14:paraId="4CB21852"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675BE72A" w14:textId="77777777" w:rsidR="00ED4C52" w:rsidRDefault="00ED4C52" w:rsidP="00ED4C52">
            <w:pPr>
              <w:jc w:val="center"/>
            </w:pPr>
            <w:r>
              <w:rPr>
                <w:rFonts w:hint="eastAsia"/>
              </w:rPr>
              <w:t>打开</w:t>
            </w:r>
            <w:r>
              <w:rPr>
                <w:rFonts w:hint="eastAsia"/>
              </w:rPr>
              <w:t>mini project</w:t>
            </w:r>
            <w:r>
              <w:rPr>
                <w:rFonts w:hint="eastAsia"/>
              </w:rPr>
              <w:t>程序</w:t>
            </w:r>
          </w:p>
          <w:p w14:paraId="4BC02D3E" w14:textId="77777777" w:rsidR="000724E3" w:rsidRDefault="000724E3" w:rsidP="00ED4C52">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p>
        </w:tc>
      </w:tr>
      <w:tr w:rsidR="00ED4C52" w14:paraId="38A2C4A6" w14:textId="77777777" w:rsidTr="00ED4C52">
        <w:tc>
          <w:tcPr>
            <w:tcW w:w="2093" w:type="dxa"/>
          </w:tcPr>
          <w:p w14:paraId="2C298CF9" w14:textId="77777777" w:rsidR="00ED4C52" w:rsidRPr="00ED4C52" w:rsidRDefault="00ED4C52" w:rsidP="00ED4C52">
            <w:pPr>
              <w:jc w:val="left"/>
              <w:rPr>
                <w:b/>
              </w:rPr>
            </w:pPr>
            <w:r w:rsidRPr="00ED4C52">
              <w:rPr>
                <w:rFonts w:hint="eastAsia"/>
                <w:b/>
              </w:rPr>
              <w:t>Tester</w:t>
            </w:r>
          </w:p>
        </w:tc>
        <w:tc>
          <w:tcPr>
            <w:tcW w:w="6429" w:type="dxa"/>
            <w:gridSpan w:val="2"/>
          </w:tcPr>
          <w:p w14:paraId="5111F2F7" w14:textId="77777777" w:rsidR="00ED4C52" w:rsidRDefault="00ED4C52" w:rsidP="00ED4C52">
            <w:pPr>
              <w:jc w:val="center"/>
            </w:pPr>
            <w:r>
              <w:rPr>
                <w:rFonts w:hint="eastAsia"/>
              </w:rPr>
              <w:t>测试人员</w:t>
            </w:r>
          </w:p>
        </w:tc>
      </w:tr>
      <w:tr w:rsidR="00ED4C52" w14:paraId="71FAF98B" w14:textId="77777777" w:rsidTr="00ED4C52">
        <w:tc>
          <w:tcPr>
            <w:tcW w:w="2093" w:type="dxa"/>
          </w:tcPr>
          <w:p w14:paraId="575EE2C1" w14:textId="77777777" w:rsidR="00ED4C52" w:rsidRPr="00ED4C52" w:rsidRDefault="00ED4C52" w:rsidP="00ED4C52">
            <w:pPr>
              <w:jc w:val="left"/>
              <w:rPr>
                <w:b/>
              </w:rPr>
            </w:pPr>
            <w:r w:rsidRPr="00ED4C52">
              <w:rPr>
                <w:rFonts w:hint="eastAsia"/>
                <w:b/>
              </w:rPr>
              <w:t>Dependency</w:t>
            </w:r>
          </w:p>
        </w:tc>
        <w:tc>
          <w:tcPr>
            <w:tcW w:w="6429" w:type="dxa"/>
            <w:gridSpan w:val="2"/>
          </w:tcPr>
          <w:p w14:paraId="6E2DE6C5" w14:textId="77777777" w:rsidR="00ED4C52" w:rsidRDefault="00ED4C52" w:rsidP="00ED4C52">
            <w:pPr>
              <w:jc w:val="center"/>
            </w:pPr>
            <w:r>
              <w:rPr>
                <w:rFonts w:hint="eastAsia"/>
              </w:rPr>
              <w:t>无</w:t>
            </w:r>
          </w:p>
        </w:tc>
      </w:tr>
      <w:tr w:rsidR="00ED4C52" w14:paraId="2AD9293E" w14:textId="77777777" w:rsidTr="00ED4C52">
        <w:tc>
          <w:tcPr>
            <w:tcW w:w="2093" w:type="dxa"/>
            <w:vMerge w:val="restart"/>
          </w:tcPr>
          <w:p w14:paraId="44442B94" w14:textId="77777777" w:rsidR="00ED4C52" w:rsidRPr="00ED4C52" w:rsidRDefault="00ED4C52" w:rsidP="00ED4C52">
            <w:pPr>
              <w:jc w:val="left"/>
              <w:rPr>
                <w:b/>
              </w:rPr>
            </w:pPr>
            <w:r w:rsidRPr="00ED4C52">
              <w:rPr>
                <w:rFonts w:hint="eastAsia"/>
                <w:b/>
              </w:rPr>
              <w:t>Test Setup</w:t>
            </w:r>
          </w:p>
        </w:tc>
        <w:tc>
          <w:tcPr>
            <w:tcW w:w="6429" w:type="dxa"/>
            <w:gridSpan w:val="2"/>
          </w:tcPr>
          <w:p w14:paraId="06489DC4" w14:textId="77777777" w:rsidR="00ED4C52" w:rsidRDefault="00ED4C52" w:rsidP="00ED4C52">
            <w:pPr>
              <w:jc w:val="center"/>
            </w:pPr>
            <w:r>
              <w:rPr>
                <w:rFonts w:hint="eastAsia"/>
              </w:rPr>
              <w:t>无</w:t>
            </w:r>
          </w:p>
        </w:tc>
      </w:tr>
      <w:tr w:rsidR="00ED4C52" w14:paraId="422F2F8A" w14:textId="77777777" w:rsidTr="00ED4C52">
        <w:tc>
          <w:tcPr>
            <w:tcW w:w="2093" w:type="dxa"/>
            <w:vMerge/>
          </w:tcPr>
          <w:p w14:paraId="680FFC79" w14:textId="77777777" w:rsidR="00ED4C52" w:rsidRPr="00ED4C52" w:rsidRDefault="00ED4C52" w:rsidP="00ED4C52">
            <w:pPr>
              <w:jc w:val="left"/>
              <w:rPr>
                <w:b/>
              </w:rPr>
            </w:pPr>
          </w:p>
        </w:tc>
        <w:tc>
          <w:tcPr>
            <w:tcW w:w="1843" w:type="dxa"/>
          </w:tcPr>
          <w:p w14:paraId="48559CB3" w14:textId="77777777" w:rsidR="00ED4C52" w:rsidRPr="00ED4C52" w:rsidRDefault="00ED4C52" w:rsidP="00ED4C52">
            <w:pPr>
              <w:jc w:val="center"/>
              <w:rPr>
                <w:b/>
              </w:rPr>
            </w:pPr>
            <w:r w:rsidRPr="00ED4C52">
              <w:rPr>
                <w:rFonts w:hint="eastAsia"/>
                <w:b/>
              </w:rPr>
              <w:t>Name</w:t>
            </w:r>
          </w:p>
        </w:tc>
        <w:tc>
          <w:tcPr>
            <w:tcW w:w="4586" w:type="dxa"/>
          </w:tcPr>
          <w:p w14:paraId="17696AB4" w14:textId="77777777" w:rsidR="00ED4C52" w:rsidRDefault="00ED4C52" w:rsidP="00ED4C52">
            <w:pPr>
              <w:jc w:val="center"/>
            </w:pPr>
          </w:p>
        </w:tc>
      </w:tr>
      <w:tr w:rsidR="00ED4C52" w14:paraId="7B1C7642" w14:textId="77777777" w:rsidTr="00ED4C52">
        <w:tc>
          <w:tcPr>
            <w:tcW w:w="2093" w:type="dxa"/>
            <w:vMerge/>
          </w:tcPr>
          <w:p w14:paraId="273FAB28" w14:textId="77777777" w:rsidR="00ED4C52" w:rsidRPr="00ED4C52" w:rsidRDefault="00ED4C52" w:rsidP="00ED4C52">
            <w:pPr>
              <w:jc w:val="left"/>
              <w:rPr>
                <w:b/>
              </w:rPr>
            </w:pPr>
          </w:p>
        </w:tc>
        <w:tc>
          <w:tcPr>
            <w:tcW w:w="1843" w:type="dxa"/>
          </w:tcPr>
          <w:p w14:paraId="5095F832" w14:textId="77777777" w:rsidR="00ED4C52" w:rsidRPr="00ED4C52" w:rsidRDefault="00ED4C52" w:rsidP="00ED4C52">
            <w:pPr>
              <w:jc w:val="center"/>
              <w:rPr>
                <w:b/>
              </w:rPr>
            </w:pPr>
            <w:r w:rsidRPr="00ED4C52">
              <w:rPr>
                <w:rFonts w:hint="eastAsia"/>
                <w:b/>
              </w:rPr>
              <w:t>Brief Description</w:t>
            </w:r>
          </w:p>
        </w:tc>
        <w:tc>
          <w:tcPr>
            <w:tcW w:w="4586" w:type="dxa"/>
          </w:tcPr>
          <w:p w14:paraId="245F67C3" w14:textId="77777777" w:rsidR="00ED4C52" w:rsidRDefault="00ED4C52" w:rsidP="00ED4C52">
            <w:pPr>
              <w:jc w:val="center"/>
            </w:pPr>
          </w:p>
        </w:tc>
      </w:tr>
      <w:tr w:rsidR="00ED4C52" w14:paraId="53FB0C1D" w14:textId="77777777" w:rsidTr="00ED4C52">
        <w:tc>
          <w:tcPr>
            <w:tcW w:w="2093" w:type="dxa"/>
            <w:vMerge w:val="restart"/>
          </w:tcPr>
          <w:p w14:paraId="0DF1BAB0"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0D93BD65" w14:textId="77777777" w:rsidR="00ED4C52" w:rsidRPr="00ED4C52" w:rsidRDefault="00ED4C52" w:rsidP="00ED4C52">
            <w:pPr>
              <w:jc w:val="center"/>
              <w:rPr>
                <w:b/>
              </w:rPr>
            </w:pPr>
            <w:r w:rsidRPr="00ED4C52">
              <w:rPr>
                <w:rFonts w:hint="eastAsia"/>
                <w:b/>
              </w:rPr>
              <w:t>Steps(numbered)</w:t>
            </w:r>
          </w:p>
        </w:tc>
        <w:tc>
          <w:tcPr>
            <w:tcW w:w="4586" w:type="dxa"/>
          </w:tcPr>
          <w:p w14:paraId="77D57BCB" w14:textId="77777777" w:rsidR="00ED4C52" w:rsidRDefault="00ED4C52" w:rsidP="00ED4C52">
            <w:pPr>
              <w:jc w:val="center"/>
            </w:pPr>
          </w:p>
        </w:tc>
      </w:tr>
      <w:tr w:rsidR="00ED4C52" w14:paraId="3AF2D13A" w14:textId="77777777" w:rsidTr="00ED4C52">
        <w:tc>
          <w:tcPr>
            <w:tcW w:w="2093" w:type="dxa"/>
            <w:vMerge/>
          </w:tcPr>
          <w:p w14:paraId="610C87A1" w14:textId="77777777" w:rsidR="00ED4C52" w:rsidRPr="00ED4C52" w:rsidRDefault="00ED4C52" w:rsidP="00ED4C52">
            <w:pPr>
              <w:jc w:val="left"/>
              <w:rPr>
                <w:b/>
              </w:rPr>
            </w:pPr>
          </w:p>
        </w:tc>
        <w:tc>
          <w:tcPr>
            <w:tcW w:w="1843" w:type="dxa"/>
          </w:tcPr>
          <w:p w14:paraId="38BC1630" w14:textId="77777777" w:rsidR="00ED4C52" w:rsidRPr="00ED4C52" w:rsidRDefault="00ED4C52" w:rsidP="00ED4C52">
            <w:pPr>
              <w:jc w:val="center"/>
              <w:rPr>
                <w:b/>
              </w:rPr>
            </w:pPr>
            <w:r w:rsidRPr="00ED4C52">
              <w:rPr>
                <w:rFonts w:hint="eastAsia"/>
                <w:b/>
              </w:rPr>
              <w:t>Test Oracle</w:t>
            </w:r>
          </w:p>
        </w:tc>
        <w:tc>
          <w:tcPr>
            <w:tcW w:w="4586" w:type="dxa"/>
          </w:tcPr>
          <w:p w14:paraId="22ABFC17" w14:textId="77777777" w:rsidR="00ED4C52" w:rsidRDefault="00ED4C52" w:rsidP="00ED4C52">
            <w:pPr>
              <w:jc w:val="center"/>
            </w:pPr>
          </w:p>
        </w:tc>
      </w:tr>
      <w:tr w:rsidR="00ED4C52" w14:paraId="0C4F61B9" w14:textId="77777777" w:rsidTr="00ED4C52">
        <w:tc>
          <w:tcPr>
            <w:tcW w:w="2093" w:type="dxa"/>
            <w:vMerge w:val="restart"/>
          </w:tcPr>
          <w:p w14:paraId="105173DE"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1FD6BE4D" w14:textId="77777777" w:rsidR="00ED4C52" w:rsidRDefault="00ED4C52" w:rsidP="00ED4C52">
            <w:pPr>
              <w:jc w:val="center"/>
            </w:pPr>
            <w:r>
              <w:rPr>
                <w:rFonts w:hint="eastAsia"/>
              </w:rPr>
              <w:t>测试人员成功</w:t>
            </w:r>
            <w:r w:rsidR="000724E3">
              <w:rPr>
                <w:rFonts w:hint="eastAsia"/>
              </w:rPr>
              <w:t>保存</w:t>
            </w:r>
            <w:r>
              <w:rPr>
                <w:rFonts w:hint="eastAsia"/>
              </w:rPr>
              <w:t>*.</w:t>
            </w:r>
            <w:proofErr w:type="spellStart"/>
            <w:r>
              <w:rPr>
                <w:rFonts w:hint="eastAsia"/>
              </w:rPr>
              <w:t>mpp</w:t>
            </w:r>
            <w:proofErr w:type="spellEnd"/>
            <w:r>
              <w:rPr>
                <w:rFonts w:hint="eastAsia"/>
              </w:rPr>
              <w:t>文件</w:t>
            </w:r>
            <w:r w:rsidR="00806775">
              <w:rPr>
                <w:rFonts w:hint="eastAsia"/>
              </w:rPr>
              <w:t>为</w:t>
            </w:r>
            <w:r w:rsidR="00806775">
              <w:rPr>
                <w:rFonts w:hint="eastAsia"/>
              </w:rPr>
              <w:t>.</w:t>
            </w:r>
            <w:proofErr w:type="spellStart"/>
            <w:r w:rsidR="00806775">
              <w:rPr>
                <w:rFonts w:hint="eastAsia"/>
              </w:rPr>
              <w:t>mpx</w:t>
            </w:r>
            <w:proofErr w:type="spellEnd"/>
            <w:r w:rsidR="00806775">
              <w:rPr>
                <w:rFonts w:hint="eastAsia"/>
              </w:rPr>
              <w:t>文件</w:t>
            </w:r>
          </w:p>
        </w:tc>
      </w:tr>
      <w:tr w:rsidR="00ED4C52" w14:paraId="76E185A8" w14:textId="77777777" w:rsidTr="00ED4C52">
        <w:tc>
          <w:tcPr>
            <w:tcW w:w="2093" w:type="dxa"/>
            <w:vMerge/>
          </w:tcPr>
          <w:p w14:paraId="5C64B033" w14:textId="77777777" w:rsidR="00ED4C52" w:rsidRPr="00ED4C52" w:rsidRDefault="00ED4C52" w:rsidP="00ED4C52">
            <w:pPr>
              <w:jc w:val="left"/>
              <w:rPr>
                <w:b/>
              </w:rPr>
            </w:pPr>
          </w:p>
        </w:tc>
        <w:tc>
          <w:tcPr>
            <w:tcW w:w="1843" w:type="dxa"/>
          </w:tcPr>
          <w:p w14:paraId="1DC884FF" w14:textId="77777777" w:rsidR="00ED4C52" w:rsidRPr="00ED4C52" w:rsidRDefault="00ED4C52" w:rsidP="000724E3">
            <w:pPr>
              <w:jc w:val="center"/>
              <w:rPr>
                <w:b/>
              </w:rPr>
            </w:pPr>
            <w:r w:rsidRPr="00ED4C52">
              <w:rPr>
                <w:rFonts w:hint="eastAsia"/>
                <w:b/>
              </w:rPr>
              <w:t>Steps(</w:t>
            </w:r>
            <w:r w:rsidR="000724E3">
              <w:rPr>
                <w:rFonts w:hint="eastAsia"/>
                <w:b/>
              </w:rPr>
              <w:t>1)</w:t>
            </w:r>
          </w:p>
        </w:tc>
        <w:tc>
          <w:tcPr>
            <w:tcW w:w="4586" w:type="dxa"/>
          </w:tcPr>
          <w:p w14:paraId="30A2F6C4" w14:textId="77777777" w:rsidR="00ED4C52" w:rsidRDefault="000724E3" w:rsidP="00ED4C52">
            <w:pPr>
              <w:jc w:val="center"/>
            </w:pPr>
            <w:r>
              <w:rPr>
                <w:rFonts w:hint="eastAsia"/>
              </w:rPr>
              <w:t>单击菜单→保存</w:t>
            </w:r>
          </w:p>
        </w:tc>
      </w:tr>
      <w:tr w:rsidR="000724E3" w14:paraId="3BEFB1DA" w14:textId="77777777" w:rsidTr="00ED4C52">
        <w:tc>
          <w:tcPr>
            <w:tcW w:w="2093" w:type="dxa"/>
            <w:vMerge/>
          </w:tcPr>
          <w:p w14:paraId="44D170AC" w14:textId="77777777" w:rsidR="000724E3" w:rsidRPr="00ED4C52" w:rsidRDefault="000724E3" w:rsidP="00ED4C52">
            <w:pPr>
              <w:jc w:val="left"/>
              <w:rPr>
                <w:b/>
              </w:rPr>
            </w:pPr>
          </w:p>
        </w:tc>
        <w:tc>
          <w:tcPr>
            <w:tcW w:w="1843" w:type="dxa"/>
          </w:tcPr>
          <w:p w14:paraId="31DC4D07" w14:textId="77777777" w:rsidR="000724E3" w:rsidRPr="00ED4C52" w:rsidRDefault="000724E3" w:rsidP="000724E3">
            <w:pPr>
              <w:jc w:val="center"/>
              <w:rPr>
                <w:b/>
              </w:rPr>
            </w:pPr>
            <w:r w:rsidRPr="00ED4C52">
              <w:rPr>
                <w:rFonts w:hint="eastAsia"/>
                <w:b/>
              </w:rPr>
              <w:t>Steps(</w:t>
            </w:r>
            <w:r>
              <w:rPr>
                <w:rFonts w:hint="eastAsia"/>
                <w:b/>
              </w:rPr>
              <w:t>2)</w:t>
            </w:r>
          </w:p>
        </w:tc>
        <w:tc>
          <w:tcPr>
            <w:tcW w:w="4586" w:type="dxa"/>
          </w:tcPr>
          <w:p w14:paraId="6B83D783" w14:textId="77777777" w:rsidR="000724E3" w:rsidRDefault="000724E3" w:rsidP="00ED4C52">
            <w:pPr>
              <w:jc w:val="center"/>
            </w:pPr>
            <w:proofErr w:type="spellStart"/>
            <w:r>
              <w:rPr>
                <w:rFonts w:hint="eastAsia"/>
              </w:rPr>
              <w:t>mpp</w:t>
            </w:r>
            <w:proofErr w:type="spellEnd"/>
            <w:r>
              <w:rPr>
                <w:rFonts w:hint="eastAsia"/>
              </w:rPr>
              <w:t>文件成功保存</w:t>
            </w:r>
          </w:p>
        </w:tc>
      </w:tr>
      <w:tr w:rsidR="00ED4C52" w14:paraId="467499C2" w14:textId="77777777" w:rsidTr="00ED4C52">
        <w:tc>
          <w:tcPr>
            <w:tcW w:w="2093" w:type="dxa"/>
            <w:vMerge/>
          </w:tcPr>
          <w:p w14:paraId="7586DC5F" w14:textId="77777777" w:rsidR="00ED4C52" w:rsidRPr="00ED4C52" w:rsidRDefault="00ED4C52" w:rsidP="00ED4C52">
            <w:pPr>
              <w:jc w:val="left"/>
              <w:rPr>
                <w:b/>
              </w:rPr>
            </w:pPr>
          </w:p>
        </w:tc>
        <w:tc>
          <w:tcPr>
            <w:tcW w:w="1843" w:type="dxa"/>
          </w:tcPr>
          <w:p w14:paraId="51C12318" w14:textId="77777777" w:rsidR="00ED4C52" w:rsidRPr="00ED4C52" w:rsidRDefault="00ED4C52" w:rsidP="00ED4C52">
            <w:pPr>
              <w:jc w:val="center"/>
              <w:rPr>
                <w:b/>
              </w:rPr>
            </w:pPr>
            <w:r w:rsidRPr="00ED4C52">
              <w:rPr>
                <w:rFonts w:hint="eastAsia"/>
                <w:b/>
              </w:rPr>
              <w:t>Test Oracle</w:t>
            </w:r>
          </w:p>
        </w:tc>
        <w:tc>
          <w:tcPr>
            <w:tcW w:w="4586" w:type="dxa"/>
          </w:tcPr>
          <w:p w14:paraId="796C2FD9" w14:textId="77777777" w:rsidR="00ED4C52" w:rsidRDefault="000724E3" w:rsidP="00ED4C52">
            <w:pPr>
              <w:jc w:val="center"/>
            </w:pPr>
            <w:r>
              <w:rPr>
                <w:rFonts w:hint="eastAsia"/>
              </w:rPr>
              <w:t>观察到文件成功保存</w:t>
            </w:r>
          </w:p>
        </w:tc>
      </w:tr>
      <w:tr w:rsidR="00ED4C52" w14:paraId="310E4439" w14:textId="77777777" w:rsidTr="00ED4C52">
        <w:tc>
          <w:tcPr>
            <w:tcW w:w="2093" w:type="dxa"/>
            <w:vMerge w:val="restart"/>
          </w:tcPr>
          <w:p w14:paraId="023B801F"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3FAED42B" w14:textId="77777777" w:rsidR="00ED4C52" w:rsidRDefault="00ED4C52" w:rsidP="00ED4C52">
            <w:pPr>
              <w:jc w:val="center"/>
            </w:pPr>
          </w:p>
        </w:tc>
      </w:tr>
      <w:tr w:rsidR="00ED4C52" w14:paraId="3B01A4EF" w14:textId="77777777" w:rsidTr="00ED4C52">
        <w:tc>
          <w:tcPr>
            <w:tcW w:w="2093" w:type="dxa"/>
            <w:vMerge/>
          </w:tcPr>
          <w:p w14:paraId="0B5C1DF2" w14:textId="77777777" w:rsidR="00ED4C52" w:rsidRPr="00ED4C52" w:rsidRDefault="00ED4C52" w:rsidP="00ED4C52">
            <w:pPr>
              <w:jc w:val="left"/>
              <w:rPr>
                <w:b/>
              </w:rPr>
            </w:pPr>
          </w:p>
        </w:tc>
        <w:tc>
          <w:tcPr>
            <w:tcW w:w="1843" w:type="dxa"/>
          </w:tcPr>
          <w:p w14:paraId="67F57B38" w14:textId="77777777" w:rsidR="00ED4C52" w:rsidRPr="00ED4C52" w:rsidRDefault="00ED4C52" w:rsidP="00ED4C52">
            <w:pPr>
              <w:jc w:val="center"/>
              <w:rPr>
                <w:b/>
              </w:rPr>
            </w:pPr>
            <w:r w:rsidRPr="00ED4C52">
              <w:rPr>
                <w:rFonts w:hint="eastAsia"/>
                <w:b/>
              </w:rPr>
              <w:t>RFS</w:t>
            </w:r>
          </w:p>
        </w:tc>
        <w:tc>
          <w:tcPr>
            <w:tcW w:w="4586" w:type="dxa"/>
          </w:tcPr>
          <w:p w14:paraId="4F84F6EC" w14:textId="77777777" w:rsidR="00ED4C52" w:rsidRDefault="00ED4C52" w:rsidP="00ED4C52">
            <w:pPr>
              <w:jc w:val="center"/>
            </w:pPr>
          </w:p>
        </w:tc>
      </w:tr>
      <w:tr w:rsidR="00ED4C52" w14:paraId="027A075C" w14:textId="77777777" w:rsidTr="00ED4C52">
        <w:tc>
          <w:tcPr>
            <w:tcW w:w="2093" w:type="dxa"/>
            <w:vMerge/>
          </w:tcPr>
          <w:p w14:paraId="49213F90" w14:textId="77777777" w:rsidR="00ED4C52" w:rsidRPr="00ED4C52" w:rsidRDefault="00ED4C52" w:rsidP="00ED4C52">
            <w:pPr>
              <w:jc w:val="left"/>
              <w:rPr>
                <w:b/>
              </w:rPr>
            </w:pPr>
          </w:p>
        </w:tc>
        <w:tc>
          <w:tcPr>
            <w:tcW w:w="1843" w:type="dxa"/>
          </w:tcPr>
          <w:p w14:paraId="1B904FE1" w14:textId="77777777" w:rsidR="00ED4C52" w:rsidRPr="00ED4C52" w:rsidRDefault="00ED4C52" w:rsidP="00ED4C52">
            <w:pPr>
              <w:jc w:val="center"/>
              <w:rPr>
                <w:b/>
              </w:rPr>
            </w:pPr>
            <w:r w:rsidRPr="00ED4C52">
              <w:rPr>
                <w:rFonts w:hint="eastAsia"/>
                <w:b/>
              </w:rPr>
              <w:t>Steps(numbered)</w:t>
            </w:r>
          </w:p>
        </w:tc>
        <w:tc>
          <w:tcPr>
            <w:tcW w:w="4586" w:type="dxa"/>
          </w:tcPr>
          <w:p w14:paraId="0A55390B" w14:textId="77777777" w:rsidR="00ED4C52" w:rsidRDefault="00ED4C52" w:rsidP="00ED4C52">
            <w:pPr>
              <w:jc w:val="center"/>
            </w:pPr>
          </w:p>
        </w:tc>
      </w:tr>
      <w:tr w:rsidR="00ED4C52" w14:paraId="332F5ABA" w14:textId="77777777" w:rsidTr="00ED4C52">
        <w:tc>
          <w:tcPr>
            <w:tcW w:w="2093" w:type="dxa"/>
            <w:vMerge/>
          </w:tcPr>
          <w:p w14:paraId="1E78F5EB" w14:textId="77777777" w:rsidR="00ED4C52" w:rsidRPr="00ED4C52" w:rsidRDefault="00ED4C52" w:rsidP="00ED4C52">
            <w:pPr>
              <w:jc w:val="left"/>
              <w:rPr>
                <w:b/>
              </w:rPr>
            </w:pPr>
          </w:p>
        </w:tc>
        <w:tc>
          <w:tcPr>
            <w:tcW w:w="1843" w:type="dxa"/>
          </w:tcPr>
          <w:p w14:paraId="217EF345" w14:textId="77777777" w:rsidR="00ED4C52" w:rsidRPr="00ED4C52" w:rsidRDefault="00ED4C52" w:rsidP="00ED4C52">
            <w:pPr>
              <w:jc w:val="center"/>
              <w:rPr>
                <w:b/>
              </w:rPr>
            </w:pPr>
            <w:r w:rsidRPr="00ED4C52">
              <w:rPr>
                <w:rFonts w:hint="eastAsia"/>
                <w:b/>
              </w:rPr>
              <w:t>Test Oracle</w:t>
            </w:r>
          </w:p>
        </w:tc>
        <w:tc>
          <w:tcPr>
            <w:tcW w:w="4586" w:type="dxa"/>
          </w:tcPr>
          <w:p w14:paraId="1E475FB5" w14:textId="77777777" w:rsidR="00ED4C52" w:rsidRDefault="00ED4C52" w:rsidP="00ED4C52">
            <w:pPr>
              <w:jc w:val="center"/>
            </w:pPr>
          </w:p>
        </w:tc>
      </w:tr>
      <w:tr w:rsidR="00ED4C52" w14:paraId="6DFBCEEA" w14:textId="77777777" w:rsidTr="00ED4C52">
        <w:tc>
          <w:tcPr>
            <w:tcW w:w="2093" w:type="dxa"/>
            <w:vMerge w:val="restart"/>
          </w:tcPr>
          <w:p w14:paraId="3AB85F59"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4E2EA1A3" w14:textId="77777777" w:rsidR="00ED4C52" w:rsidRDefault="00ED4C52" w:rsidP="00ED4C52">
            <w:pPr>
              <w:jc w:val="center"/>
            </w:pPr>
          </w:p>
        </w:tc>
      </w:tr>
      <w:tr w:rsidR="00ED4C52" w14:paraId="3EE44665" w14:textId="77777777" w:rsidTr="00ED4C52">
        <w:tc>
          <w:tcPr>
            <w:tcW w:w="2093" w:type="dxa"/>
            <w:vMerge/>
          </w:tcPr>
          <w:p w14:paraId="703DEC01" w14:textId="77777777" w:rsidR="00ED4C52" w:rsidRPr="00ED4C52" w:rsidRDefault="00ED4C52" w:rsidP="00ED4C52">
            <w:pPr>
              <w:jc w:val="left"/>
              <w:rPr>
                <w:b/>
              </w:rPr>
            </w:pPr>
          </w:p>
        </w:tc>
        <w:tc>
          <w:tcPr>
            <w:tcW w:w="1843" w:type="dxa"/>
          </w:tcPr>
          <w:p w14:paraId="1293CC17" w14:textId="77777777" w:rsidR="00ED4C52" w:rsidRPr="00ED4C52" w:rsidRDefault="00ED4C52" w:rsidP="00ED4C52">
            <w:pPr>
              <w:jc w:val="center"/>
              <w:rPr>
                <w:b/>
              </w:rPr>
            </w:pPr>
            <w:r w:rsidRPr="00ED4C52">
              <w:rPr>
                <w:rFonts w:hint="eastAsia"/>
                <w:b/>
              </w:rPr>
              <w:t>Guard Condition</w:t>
            </w:r>
          </w:p>
        </w:tc>
        <w:tc>
          <w:tcPr>
            <w:tcW w:w="4586" w:type="dxa"/>
          </w:tcPr>
          <w:p w14:paraId="4B094D38" w14:textId="77777777" w:rsidR="00ED4C52" w:rsidRDefault="00ED4C52" w:rsidP="00ED4C52">
            <w:pPr>
              <w:jc w:val="center"/>
            </w:pPr>
          </w:p>
        </w:tc>
      </w:tr>
      <w:tr w:rsidR="00ED4C52" w14:paraId="71C40CF9" w14:textId="77777777" w:rsidTr="00ED4C52">
        <w:tc>
          <w:tcPr>
            <w:tcW w:w="2093" w:type="dxa"/>
            <w:vMerge/>
          </w:tcPr>
          <w:p w14:paraId="566D5D7E" w14:textId="77777777" w:rsidR="00ED4C52" w:rsidRPr="00ED4C52" w:rsidRDefault="00ED4C52" w:rsidP="00ED4C52">
            <w:pPr>
              <w:jc w:val="left"/>
              <w:rPr>
                <w:b/>
              </w:rPr>
            </w:pPr>
          </w:p>
        </w:tc>
        <w:tc>
          <w:tcPr>
            <w:tcW w:w="1843" w:type="dxa"/>
          </w:tcPr>
          <w:p w14:paraId="3CA88B95" w14:textId="77777777" w:rsidR="00ED4C52" w:rsidRPr="00ED4C52" w:rsidRDefault="00ED4C52" w:rsidP="00ED4C52">
            <w:pPr>
              <w:jc w:val="center"/>
              <w:rPr>
                <w:b/>
              </w:rPr>
            </w:pPr>
            <w:r w:rsidRPr="00ED4C52">
              <w:rPr>
                <w:rFonts w:hint="eastAsia"/>
                <w:b/>
              </w:rPr>
              <w:t>Steps(numbered)</w:t>
            </w:r>
          </w:p>
        </w:tc>
        <w:tc>
          <w:tcPr>
            <w:tcW w:w="4586" w:type="dxa"/>
          </w:tcPr>
          <w:p w14:paraId="28FFA0AE" w14:textId="77777777" w:rsidR="00ED4C52" w:rsidRDefault="00ED4C52" w:rsidP="00ED4C52">
            <w:pPr>
              <w:jc w:val="center"/>
            </w:pPr>
          </w:p>
        </w:tc>
      </w:tr>
      <w:tr w:rsidR="00ED4C52" w14:paraId="2A68C3D6" w14:textId="77777777" w:rsidTr="00ED4C52">
        <w:tc>
          <w:tcPr>
            <w:tcW w:w="2093" w:type="dxa"/>
            <w:vMerge/>
          </w:tcPr>
          <w:p w14:paraId="09329D87" w14:textId="77777777" w:rsidR="00ED4C52" w:rsidRPr="00ED4C52" w:rsidRDefault="00ED4C52" w:rsidP="00ED4C52">
            <w:pPr>
              <w:jc w:val="left"/>
              <w:rPr>
                <w:b/>
              </w:rPr>
            </w:pPr>
          </w:p>
        </w:tc>
        <w:tc>
          <w:tcPr>
            <w:tcW w:w="1843" w:type="dxa"/>
          </w:tcPr>
          <w:p w14:paraId="75D1FB43" w14:textId="77777777" w:rsidR="00ED4C52" w:rsidRPr="00ED4C52" w:rsidRDefault="00ED4C52" w:rsidP="00ED4C52">
            <w:pPr>
              <w:jc w:val="center"/>
              <w:rPr>
                <w:b/>
              </w:rPr>
            </w:pPr>
            <w:r w:rsidRPr="00ED4C52">
              <w:rPr>
                <w:rFonts w:hint="eastAsia"/>
                <w:b/>
              </w:rPr>
              <w:t>Test Oracle</w:t>
            </w:r>
          </w:p>
        </w:tc>
        <w:tc>
          <w:tcPr>
            <w:tcW w:w="4586" w:type="dxa"/>
          </w:tcPr>
          <w:p w14:paraId="13A13486" w14:textId="77777777" w:rsidR="00ED4C52" w:rsidRDefault="00ED4C52" w:rsidP="00ED4C52">
            <w:pPr>
              <w:jc w:val="center"/>
            </w:pPr>
          </w:p>
        </w:tc>
      </w:tr>
      <w:tr w:rsidR="00ED4C52" w14:paraId="47E2D875" w14:textId="77777777" w:rsidTr="00ED4C52">
        <w:tc>
          <w:tcPr>
            <w:tcW w:w="2093" w:type="dxa"/>
            <w:vMerge w:val="restart"/>
          </w:tcPr>
          <w:p w14:paraId="102DA357"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41DFF5BB" w14:textId="77777777" w:rsidR="00ED4C52" w:rsidRDefault="00ED4C52" w:rsidP="00ED4C52">
            <w:pPr>
              <w:jc w:val="center"/>
            </w:pPr>
          </w:p>
        </w:tc>
      </w:tr>
      <w:tr w:rsidR="00ED4C52" w14:paraId="45001863" w14:textId="77777777" w:rsidTr="00ED4C52">
        <w:tc>
          <w:tcPr>
            <w:tcW w:w="2093" w:type="dxa"/>
            <w:vMerge/>
          </w:tcPr>
          <w:p w14:paraId="6496CBF4" w14:textId="77777777" w:rsidR="00ED4C52" w:rsidRPr="00ED4C52" w:rsidRDefault="00ED4C52" w:rsidP="00ED4C52">
            <w:pPr>
              <w:jc w:val="left"/>
              <w:rPr>
                <w:b/>
              </w:rPr>
            </w:pPr>
          </w:p>
        </w:tc>
        <w:tc>
          <w:tcPr>
            <w:tcW w:w="1843" w:type="dxa"/>
          </w:tcPr>
          <w:p w14:paraId="081B4C7A" w14:textId="77777777" w:rsidR="00ED4C52" w:rsidRPr="00ED4C52" w:rsidRDefault="00ED4C52" w:rsidP="00ED4C52">
            <w:pPr>
              <w:jc w:val="center"/>
              <w:rPr>
                <w:b/>
              </w:rPr>
            </w:pPr>
            <w:r w:rsidRPr="00ED4C52">
              <w:rPr>
                <w:rFonts w:hint="eastAsia"/>
                <w:b/>
              </w:rPr>
              <w:t>RFS</w:t>
            </w:r>
          </w:p>
        </w:tc>
        <w:tc>
          <w:tcPr>
            <w:tcW w:w="4586" w:type="dxa"/>
          </w:tcPr>
          <w:p w14:paraId="1A5188F6" w14:textId="77777777" w:rsidR="00ED4C52" w:rsidRDefault="00ED4C52" w:rsidP="00ED4C52">
            <w:pPr>
              <w:jc w:val="center"/>
            </w:pPr>
          </w:p>
        </w:tc>
      </w:tr>
      <w:tr w:rsidR="00ED4C52" w14:paraId="1FEF8D64" w14:textId="77777777" w:rsidTr="00ED4C52">
        <w:tc>
          <w:tcPr>
            <w:tcW w:w="2093" w:type="dxa"/>
            <w:vMerge/>
          </w:tcPr>
          <w:p w14:paraId="2FB471B2" w14:textId="77777777" w:rsidR="00ED4C52" w:rsidRPr="00ED4C52" w:rsidRDefault="00ED4C52" w:rsidP="00ED4C52">
            <w:pPr>
              <w:jc w:val="left"/>
              <w:rPr>
                <w:b/>
              </w:rPr>
            </w:pPr>
          </w:p>
        </w:tc>
        <w:tc>
          <w:tcPr>
            <w:tcW w:w="1843" w:type="dxa"/>
          </w:tcPr>
          <w:p w14:paraId="387A8A70" w14:textId="77777777" w:rsidR="00ED4C52" w:rsidRPr="00ED4C52" w:rsidRDefault="00ED4C52" w:rsidP="00ED4C52">
            <w:pPr>
              <w:jc w:val="center"/>
              <w:rPr>
                <w:b/>
              </w:rPr>
            </w:pPr>
            <w:r w:rsidRPr="00ED4C52">
              <w:rPr>
                <w:rFonts w:hint="eastAsia"/>
                <w:b/>
              </w:rPr>
              <w:t>Steps(numbered)</w:t>
            </w:r>
          </w:p>
        </w:tc>
        <w:tc>
          <w:tcPr>
            <w:tcW w:w="4586" w:type="dxa"/>
          </w:tcPr>
          <w:p w14:paraId="501DBD2F" w14:textId="77777777" w:rsidR="00ED4C52" w:rsidRDefault="00ED4C52" w:rsidP="00ED4C52">
            <w:pPr>
              <w:jc w:val="center"/>
            </w:pPr>
          </w:p>
        </w:tc>
      </w:tr>
      <w:tr w:rsidR="00ED4C52" w14:paraId="08DA6D28" w14:textId="77777777" w:rsidTr="00ED4C52">
        <w:tc>
          <w:tcPr>
            <w:tcW w:w="2093" w:type="dxa"/>
            <w:vMerge/>
          </w:tcPr>
          <w:p w14:paraId="440FFC96" w14:textId="77777777" w:rsidR="00ED4C52" w:rsidRPr="00ED4C52" w:rsidRDefault="00ED4C52" w:rsidP="00ED4C52">
            <w:pPr>
              <w:jc w:val="left"/>
              <w:rPr>
                <w:b/>
              </w:rPr>
            </w:pPr>
          </w:p>
        </w:tc>
        <w:tc>
          <w:tcPr>
            <w:tcW w:w="1843" w:type="dxa"/>
          </w:tcPr>
          <w:p w14:paraId="3459D65E" w14:textId="77777777" w:rsidR="00ED4C52" w:rsidRPr="00ED4C52" w:rsidRDefault="00ED4C52" w:rsidP="00ED4C52">
            <w:pPr>
              <w:jc w:val="center"/>
              <w:rPr>
                <w:b/>
              </w:rPr>
            </w:pPr>
            <w:r w:rsidRPr="00ED4C52">
              <w:rPr>
                <w:rFonts w:hint="eastAsia"/>
                <w:b/>
              </w:rPr>
              <w:t>Test Oracle</w:t>
            </w:r>
          </w:p>
        </w:tc>
        <w:tc>
          <w:tcPr>
            <w:tcW w:w="4586" w:type="dxa"/>
          </w:tcPr>
          <w:p w14:paraId="75819FC0" w14:textId="77777777" w:rsidR="00ED4C52" w:rsidRDefault="00ED4C52" w:rsidP="00ED4C52">
            <w:pPr>
              <w:jc w:val="center"/>
            </w:pPr>
          </w:p>
        </w:tc>
      </w:tr>
      <w:tr w:rsidR="00ED4C52" w14:paraId="46F44D24" w14:textId="77777777" w:rsidTr="00ED4C52">
        <w:tc>
          <w:tcPr>
            <w:tcW w:w="2093" w:type="dxa"/>
            <w:vMerge w:val="restart"/>
          </w:tcPr>
          <w:p w14:paraId="3E9A5A4B"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4286C304" w14:textId="77777777" w:rsidR="00ED4C52" w:rsidRDefault="00ED4C52" w:rsidP="00ED4C52">
            <w:pPr>
              <w:jc w:val="center"/>
            </w:pPr>
          </w:p>
        </w:tc>
      </w:tr>
      <w:tr w:rsidR="00ED4C52" w14:paraId="4A691AF3" w14:textId="77777777" w:rsidTr="00ED4C52">
        <w:tc>
          <w:tcPr>
            <w:tcW w:w="2093" w:type="dxa"/>
            <w:vMerge/>
          </w:tcPr>
          <w:p w14:paraId="25402C01" w14:textId="77777777" w:rsidR="00ED4C52" w:rsidRPr="00ED4C52" w:rsidRDefault="00ED4C52" w:rsidP="00ED4C52">
            <w:pPr>
              <w:jc w:val="left"/>
              <w:rPr>
                <w:b/>
              </w:rPr>
            </w:pPr>
          </w:p>
        </w:tc>
        <w:tc>
          <w:tcPr>
            <w:tcW w:w="1843" w:type="dxa"/>
          </w:tcPr>
          <w:p w14:paraId="29E4F89B" w14:textId="77777777" w:rsidR="00ED4C52" w:rsidRPr="00ED4C52" w:rsidRDefault="00ED4C52" w:rsidP="00ED4C52">
            <w:pPr>
              <w:jc w:val="center"/>
              <w:rPr>
                <w:b/>
              </w:rPr>
            </w:pPr>
            <w:r w:rsidRPr="00ED4C52">
              <w:rPr>
                <w:rFonts w:hint="eastAsia"/>
                <w:b/>
              </w:rPr>
              <w:t>RFS</w:t>
            </w:r>
          </w:p>
        </w:tc>
        <w:tc>
          <w:tcPr>
            <w:tcW w:w="4586" w:type="dxa"/>
          </w:tcPr>
          <w:p w14:paraId="50222EC5" w14:textId="77777777" w:rsidR="00ED4C52" w:rsidRDefault="00ED4C52" w:rsidP="00ED4C52">
            <w:pPr>
              <w:jc w:val="center"/>
            </w:pPr>
          </w:p>
        </w:tc>
      </w:tr>
      <w:tr w:rsidR="00ED4C52" w14:paraId="3339E1E9" w14:textId="77777777" w:rsidTr="00ED4C52">
        <w:tc>
          <w:tcPr>
            <w:tcW w:w="2093" w:type="dxa"/>
            <w:vMerge/>
          </w:tcPr>
          <w:p w14:paraId="3D3BBEE2" w14:textId="77777777" w:rsidR="00ED4C52" w:rsidRPr="00ED4C52" w:rsidRDefault="00ED4C52" w:rsidP="00ED4C52">
            <w:pPr>
              <w:jc w:val="left"/>
              <w:rPr>
                <w:b/>
              </w:rPr>
            </w:pPr>
          </w:p>
        </w:tc>
        <w:tc>
          <w:tcPr>
            <w:tcW w:w="1843" w:type="dxa"/>
          </w:tcPr>
          <w:p w14:paraId="3816BF71" w14:textId="77777777" w:rsidR="00ED4C52" w:rsidRPr="00ED4C52" w:rsidRDefault="00ED4C52" w:rsidP="00ED4C52">
            <w:pPr>
              <w:jc w:val="center"/>
              <w:rPr>
                <w:b/>
              </w:rPr>
            </w:pPr>
            <w:r w:rsidRPr="00ED4C52">
              <w:rPr>
                <w:rFonts w:hint="eastAsia"/>
                <w:b/>
              </w:rPr>
              <w:t>Steps(numbered)</w:t>
            </w:r>
          </w:p>
        </w:tc>
        <w:tc>
          <w:tcPr>
            <w:tcW w:w="4586" w:type="dxa"/>
          </w:tcPr>
          <w:p w14:paraId="5BBB15A2" w14:textId="77777777" w:rsidR="00ED4C52" w:rsidRDefault="00ED4C52" w:rsidP="00ED4C52">
            <w:pPr>
              <w:jc w:val="center"/>
            </w:pPr>
          </w:p>
        </w:tc>
      </w:tr>
      <w:tr w:rsidR="00ED4C52" w14:paraId="783367DE" w14:textId="77777777" w:rsidTr="00ED4C52">
        <w:tc>
          <w:tcPr>
            <w:tcW w:w="2093" w:type="dxa"/>
            <w:vMerge/>
          </w:tcPr>
          <w:p w14:paraId="4E9C7D5D" w14:textId="77777777" w:rsidR="00ED4C52" w:rsidRPr="00ED4C52" w:rsidRDefault="00ED4C52" w:rsidP="00ED4C52">
            <w:pPr>
              <w:jc w:val="left"/>
              <w:rPr>
                <w:b/>
              </w:rPr>
            </w:pPr>
          </w:p>
        </w:tc>
        <w:tc>
          <w:tcPr>
            <w:tcW w:w="1843" w:type="dxa"/>
          </w:tcPr>
          <w:p w14:paraId="64822AD4" w14:textId="77777777" w:rsidR="00ED4C52" w:rsidRPr="00ED4C52" w:rsidRDefault="00ED4C52" w:rsidP="00ED4C52">
            <w:pPr>
              <w:jc w:val="center"/>
              <w:rPr>
                <w:b/>
              </w:rPr>
            </w:pPr>
            <w:r w:rsidRPr="00ED4C52">
              <w:rPr>
                <w:rFonts w:hint="eastAsia"/>
                <w:b/>
              </w:rPr>
              <w:t>Test Oracle</w:t>
            </w:r>
          </w:p>
        </w:tc>
        <w:tc>
          <w:tcPr>
            <w:tcW w:w="4586" w:type="dxa"/>
          </w:tcPr>
          <w:p w14:paraId="70B2033E" w14:textId="77777777" w:rsidR="00ED4C52" w:rsidRDefault="00ED4C52" w:rsidP="00ED4C52">
            <w:pPr>
              <w:jc w:val="center"/>
            </w:pPr>
          </w:p>
        </w:tc>
      </w:tr>
    </w:tbl>
    <w:p w14:paraId="6724A3B6" w14:textId="77777777" w:rsidR="00ED4C52" w:rsidRDefault="00ED4C52" w:rsidP="00944734"/>
    <w:p w14:paraId="03A964E6" w14:textId="77777777" w:rsidR="000724E3" w:rsidRDefault="000724E3" w:rsidP="00944734"/>
    <w:p w14:paraId="14906EA0" w14:textId="77777777" w:rsidR="000724E3" w:rsidRDefault="000724E3" w:rsidP="00944734"/>
    <w:p w14:paraId="03F0A3E8" w14:textId="77777777" w:rsidR="000724E3" w:rsidRDefault="000724E3" w:rsidP="00944734"/>
    <w:p w14:paraId="41CC9C1A" w14:textId="77777777" w:rsidR="00423DD0" w:rsidRDefault="00423DD0" w:rsidP="00944734"/>
    <w:p w14:paraId="618D5A59" w14:textId="77777777" w:rsidR="00423DD0" w:rsidRDefault="00423DD0" w:rsidP="00944734"/>
    <w:p w14:paraId="06CFFE6C" w14:textId="77777777" w:rsidR="00423DD0" w:rsidRDefault="00423DD0" w:rsidP="00944734"/>
    <w:p w14:paraId="746032E6" w14:textId="77777777" w:rsidR="00423DD0" w:rsidRDefault="00423DD0" w:rsidP="00944734"/>
    <w:p w14:paraId="298D8E34" w14:textId="77777777" w:rsidR="00423DD0" w:rsidRDefault="00423DD0" w:rsidP="00944734"/>
    <w:p w14:paraId="3695230E" w14:textId="77777777" w:rsidR="00423DD0" w:rsidRDefault="00423DD0" w:rsidP="00944734"/>
    <w:p w14:paraId="126E927A" w14:textId="77777777" w:rsidR="000724E3" w:rsidRDefault="000724E3" w:rsidP="00180F8C">
      <w:pPr>
        <w:jc w:val="center"/>
        <w:pPrChange w:id="78" w:author="PENGFEI ZHAN" w:date="2016-05-19T20:45:00Z">
          <w:pPr/>
        </w:pPrChange>
      </w:pPr>
      <w:r>
        <w:rPr>
          <w:rFonts w:hint="eastAsia"/>
        </w:rPr>
        <w:t>用例</w:t>
      </w:r>
      <w:r>
        <w:rPr>
          <w:rFonts w:hint="eastAsia"/>
        </w:rPr>
        <w:t xml:space="preserve">112 </w:t>
      </w:r>
      <w:r>
        <w:rPr>
          <w:rFonts w:hint="eastAsia"/>
        </w:rPr>
        <w:t>另存</w:t>
      </w:r>
      <w:r w:rsidR="008A25AC">
        <w:rPr>
          <w:rFonts w:hint="eastAsia"/>
        </w:rPr>
        <w:t>为</w:t>
      </w:r>
      <w:r w:rsidR="008A25AC">
        <w:rPr>
          <w:rFonts w:hint="eastAsia"/>
        </w:rPr>
        <w:t>*</w:t>
      </w:r>
      <w:r>
        <w:rPr>
          <w:rFonts w:hint="eastAsia"/>
        </w:rPr>
        <w:t>.</w:t>
      </w:r>
      <w:proofErr w:type="spellStart"/>
      <w:r>
        <w:rPr>
          <w:rFonts w:hint="eastAsia"/>
        </w:rPr>
        <w:t>mp</w:t>
      </w:r>
      <w:r w:rsidR="00806775">
        <w:rPr>
          <w:rFonts w:hint="eastAsia"/>
        </w:rPr>
        <w:t>x</w:t>
      </w:r>
      <w:proofErr w:type="spellEnd"/>
      <w:r>
        <w:rPr>
          <w:rFonts w:hint="eastAsia"/>
        </w:rPr>
        <w:t>文件</w:t>
      </w:r>
    </w:p>
    <w:tbl>
      <w:tblPr>
        <w:tblStyle w:val="a9"/>
        <w:tblW w:w="0" w:type="auto"/>
        <w:tblLook w:val="04A0" w:firstRow="1" w:lastRow="0" w:firstColumn="1" w:lastColumn="0" w:noHBand="0" w:noVBand="1"/>
      </w:tblPr>
      <w:tblGrid>
        <w:gridCol w:w="2093"/>
        <w:gridCol w:w="1843"/>
        <w:gridCol w:w="4586"/>
      </w:tblGrid>
      <w:tr w:rsidR="00ED4C52" w14:paraId="16E7792E" w14:textId="77777777" w:rsidTr="00ED4C52">
        <w:tc>
          <w:tcPr>
            <w:tcW w:w="8522" w:type="dxa"/>
            <w:gridSpan w:val="3"/>
          </w:tcPr>
          <w:p w14:paraId="36F60340" w14:textId="77777777" w:rsidR="00ED4C52" w:rsidRDefault="00ED4C52" w:rsidP="00ED4C52">
            <w:pPr>
              <w:jc w:val="center"/>
            </w:pPr>
            <w:r>
              <w:rPr>
                <w:rFonts w:hint="eastAsia"/>
              </w:rPr>
              <w:t>Test Case Specification</w:t>
            </w:r>
          </w:p>
        </w:tc>
      </w:tr>
      <w:tr w:rsidR="00ED4C52" w14:paraId="59A783B3" w14:textId="77777777" w:rsidTr="00ED4C52">
        <w:tc>
          <w:tcPr>
            <w:tcW w:w="2093" w:type="dxa"/>
          </w:tcPr>
          <w:p w14:paraId="4920A5C3" w14:textId="77777777" w:rsidR="00ED4C52" w:rsidRPr="00ED4C52" w:rsidRDefault="00ED4C52" w:rsidP="00ED4C52">
            <w:pPr>
              <w:jc w:val="left"/>
              <w:rPr>
                <w:b/>
              </w:rPr>
            </w:pPr>
            <w:r w:rsidRPr="00ED4C52">
              <w:rPr>
                <w:rFonts w:hint="eastAsia"/>
                <w:b/>
              </w:rPr>
              <w:t>Name</w:t>
            </w:r>
          </w:p>
        </w:tc>
        <w:tc>
          <w:tcPr>
            <w:tcW w:w="6429" w:type="dxa"/>
            <w:gridSpan w:val="2"/>
          </w:tcPr>
          <w:p w14:paraId="048411B2" w14:textId="77777777" w:rsidR="00ED4C52" w:rsidRDefault="008A25AC" w:rsidP="00806775">
            <w:pPr>
              <w:jc w:val="center"/>
            </w:pPr>
            <w:r>
              <w:rPr>
                <w:rFonts w:hint="eastAsia"/>
              </w:rPr>
              <w:t>另存为</w:t>
            </w:r>
            <w:r w:rsidR="00ED4C52">
              <w:rPr>
                <w:rFonts w:hint="eastAsia"/>
              </w:rPr>
              <w:t>*.</w:t>
            </w:r>
            <w:proofErr w:type="spellStart"/>
            <w:r w:rsidR="00ED4C52">
              <w:rPr>
                <w:rFonts w:hint="eastAsia"/>
              </w:rPr>
              <w:t>mp</w:t>
            </w:r>
            <w:r w:rsidR="00806775">
              <w:rPr>
                <w:rFonts w:hint="eastAsia"/>
              </w:rPr>
              <w:t>x</w:t>
            </w:r>
            <w:proofErr w:type="spellEnd"/>
            <w:r w:rsidR="00ED4C52">
              <w:rPr>
                <w:rFonts w:hint="eastAsia"/>
              </w:rPr>
              <w:t>文件</w:t>
            </w:r>
          </w:p>
        </w:tc>
      </w:tr>
      <w:tr w:rsidR="00ED4C52" w14:paraId="61D3A3C1" w14:textId="77777777" w:rsidTr="00ED4C52">
        <w:tc>
          <w:tcPr>
            <w:tcW w:w="2093" w:type="dxa"/>
          </w:tcPr>
          <w:p w14:paraId="0A74400C" w14:textId="77777777" w:rsidR="00ED4C52" w:rsidRPr="00ED4C52" w:rsidRDefault="00ED4C52" w:rsidP="00ED4C52">
            <w:pPr>
              <w:jc w:val="left"/>
              <w:rPr>
                <w:b/>
              </w:rPr>
            </w:pPr>
            <w:r w:rsidRPr="00ED4C52">
              <w:rPr>
                <w:rFonts w:hint="eastAsia"/>
                <w:b/>
              </w:rPr>
              <w:t>Brief Description</w:t>
            </w:r>
          </w:p>
        </w:tc>
        <w:tc>
          <w:tcPr>
            <w:tcW w:w="6429" w:type="dxa"/>
            <w:gridSpan w:val="2"/>
          </w:tcPr>
          <w:p w14:paraId="28C9D3EB" w14:textId="77777777" w:rsidR="00ED4C52" w:rsidRDefault="00ED4C52" w:rsidP="00806775">
            <w:pPr>
              <w:jc w:val="center"/>
            </w:pPr>
            <w:r>
              <w:rPr>
                <w:rFonts w:hint="eastAsia"/>
              </w:rPr>
              <w:t>测试</w:t>
            </w:r>
            <w:proofErr w:type="gramStart"/>
            <w:r>
              <w:rPr>
                <w:rFonts w:hint="eastAsia"/>
              </w:rPr>
              <w:t>人员</w:t>
            </w:r>
            <w:r w:rsidR="008A25AC">
              <w:rPr>
                <w:rFonts w:hint="eastAsia"/>
              </w:rPr>
              <w:t>另存</w:t>
            </w:r>
            <w:proofErr w:type="spellStart"/>
            <w:proofErr w:type="gramEnd"/>
            <w:r>
              <w:rPr>
                <w:rFonts w:hint="eastAsia"/>
              </w:rPr>
              <w:t>mp</w:t>
            </w:r>
            <w:r w:rsidR="00806775">
              <w:rPr>
                <w:rFonts w:hint="eastAsia"/>
              </w:rPr>
              <w:t>p</w:t>
            </w:r>
            <w:proofErr w:type="spellEnd"/>
            <w:r w:rsidR="008A25AC">
              <w:rPr>
                <w:rFonts w:hint="eastAsia"/>
              </w:rPr>
              <w:t>项目为别的文件</w:t>
            </w:r>
          </w:p>
        </w:tc>
      </w:tr>
      <w:tr w:rsidR="00ED4C52" w14:paraId="4D85C10C" w14:textId="77777777" w:rsidTr="00ED4C52">
        <w:tc>
          <w:tcPr>
            <w:tcW w:w="2093" w:type="dxa"/>
          </w:tcPr>
          <w:p w14:paraId="0F3E0499"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5943211F" w14:textId="77777777" w:rsidR="00ED4C52" w:rsidRDefault="00ED4C52" w:rsidP="00ED4C52">
            <w:pPr>
              <w:jc w:val="center"/>
            </w:pPr>
            <w:r>
              <w:rPr>
                <w:rFonts w:hint="eastAsia"/>
              </w:rPr>
              <w:t>打开</w:t>
            </w:r>
            <w:r>
              <w:rPr>
                <w:rFonts w:hint="eastAsia"/>
              </w:rPr>
              <w:t>mini project</w:t>
            </w:r>
            <w:r>
              <w:rPr>
                <w:rFonts w:hint="eastAsia"/>
              </w:rPr>
              <w:t>程序</w:t>
            </w:r>
          </w:p>
          <w:p w14:paraId="7F5A7D4C" w14:textId="77777777" w:rsidR="008A25AC" w:rsidRDefault="008A25AC" w:rsidP="00ED4C52">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p>
        </w:tc>
      </w:tr>
      <w:tr w:rsidR="00ED4C52" w14:paraId="47FC5F9C" w14:textId="77777777" w:rsidTr="00ED4C52">
        <w:tc>
          <w:tcPr>
            <w:tcW w:w="2093" w:type="dxa"/>
          </w:tcPr>
          <w:p w14:paraId="1F4BCDB1" w14:textId="77777777" w:rsidR="00ED4C52" w:rsidRPr="00ED4C52" w:rsidRDefault="00ED4C52" w:rsidP="00ED4C52">
            <w:pPr>
              <w:jc w:val="left"/>
              <w:rPr>
                <w:b/>
              </w:rPr>
            </w:pPr>
            <w:r w:rsidRPr="00ED4C52">
              <w:rPr>
                <w:rFonts w:hint="eastAsia"/>
                <w:b/>
              </w:rPr>
              <w:t>Tester</w:t>
            </w:r>
          </w:p>
        </w:tc>
        <w:tc>
          <w:tcPr>
            <w:tcW w:w="6429" w:type="dxa"/>
            <w:gridSpan w:val="2"/>
          </w:tcPr>
          <w:p w14:paraId="3A1EBB18" w14:textId="77777777" w:rsidR="00ED4C52" w:rsidRDefault="00ED4C52" w:rsidP="00ED4C52">
            <w:pPr>
              <w:jc w:val="center"/>
            </w:pPr>
            <w:r>
              <w:rPr>
                <w:rFonts w:hint="eastAsia"/>
              </w:rPr>
              <w:t>测试人员</w:t>
            </w:r>
          </w:p>
        </w:tc>
      </w:tr>
      <w:tr w:rsidR="00ED4C52" w14:paraId="316FB61F" w14:textId="77777777" w:rsidTr="00ED4C52">
        <w:tc>
          <w:tcPr>
            <w:tcW w:w="2093" w:type="dxa"/>
          </w:tcPr>
          <w:p w14:paraId="37ECBFFC" w14:textId="77777777" w:rsidR="00ED4C52" w:rsidRPr="00ED4C52" w:rsidRDefault="00ED4C52" w:rsidP="00ED4C52">
            <w:pPr>
              <w:jc w:val="left"/>
              <w:rPr>
                <w:b/>
              </w:rPr>
            </w:pPr>
            <w:r w:rsidRPr="00ED4C52">
              <w:rPr>
                <w:rFonts w:hint="eastAsia"/>
                <w:b/>
              </w:rPr>
              <w:t>Dependency</w:t>
            </w:r>
          </w:p>
        </w:tc>
        <w:tc>
          <w:tcPr>
            <w:tcW w:w="6429" w:type="dxa"/>
            <w:gridSpan w:val="2"/>
          </w:tcPr>
          <w:p w14:paraId="108DF7FF" w14:textId="77777777" w:rsidR="00ED4C52" w:rsidRDefault="00ED4C52" w:rsidP="00ED4C52">
            <w:pPr>
              <w:jc w:val="center"/>
            </w:pPr>
            <w:r>
              <w:rPr>
                <w:rFonts w:hint="eastAsia"/>
              </w:rPr>
              <w:t>无</w:t>
            </w:r>
          </w:p>
        </w:tc>
      </w:tr>
      <w:tr w:rsidR="00ED4C52" w14:paraId="65EC3B31" w14:textId="77777777" w:rsidTr="00ED4C52">
        <w:tc>
          <w:tcPr>
            <w:tcW w:w="2093" w:type="dxa"/>
            <w:vMerge w:val="restart"/>
          </w:tcPr>
          <w:p w14:paraId="25AA9DDA" w14:textId="77777777" w:rsidR="00ED4C52" w:rsidRPr="00ED4C52" w:rsidRDefault="00ED4C52" w:rsidP="00ED4C52">
            <w:pPr>
              <w:jc w:val="left"/>
              <w:rPr>
                <w:b/>
              </w:rPr>
            </w:pPr>
            <w:r w:rsidRPr="00ED4C52">
              <w:rPr>
                <w:rFonts w:hint="eastAsia"/>
                <w:b/>
              </w:rPr>
              <w:t>Test Setup</w:t>
            </w:r>
          </w:p>
        </w:tc>
        <w:tc>
          <w:tcPr>
            <w:tcW w:w="6429" w:type="dxa"/>
            <w:gridSpan w:val="2"/>
          </w:tcPr>
          <w:p w14:paraId="1D767ED4" w14:textId="77777777" w:rsidR="00ED4C52" w:rsidRDefault="00ED4C52" w:rsidP="00ED4C52">
            <w:pPr>
              <w:jc w:val="center"/>
            </w:pPr>
            <w:r>
              <w:rPr>
                <w:rFonts w:hint="eastAsia"/>
              </w:rPr>
              <w:t>无</w:t>
            </w:r>
          </w:p>
        </w:tc>
      </w:tr>
      <w:tr w:rsidR="00ED4C52" w14:paraId="1E730155" w14:textId="77777777" w:rsidTr="00ED4C52">
        <w:tc>
          <w:tcPr>
            <w:tcW w:w="2093" w:type="dxa"/>
            <w:vMerge/>
          </w:tcPr>
          <w:p w14:paraId="32A7BF23" w14:textId="77777777" w:rsidR="00ED4C52" w:rsidRPr="00ED4C52" w:rsidRDefault="00ED4C52" w:rsidP="00ED4C52">
            <w:pPr>
              <w:jc w:val="left"/>
              <w:rPr>
                <w:b/>
              </w:rPr>
            </w:pPr>
          </w:p>
        </w:tc>
        <w:tc>
          <w:tcPr>
            <w:tcW w:w="1843" w:type="dxa"/>
          </w:tcPr>
          <w:p w14:paraId="685C709D" w14:textId="77777777" w:rsidR="00ED4C52" w:rsidRPr="00ED4C52" w:rsidRDefault="00ED4C52" w:rsidP="00ED4C52">
            <w:pPr>
              <w:jc w:val="center"/>
              <w:rPr>
                <w:b/>
              </w:rPr>
            </w:pPr>
            <w:r w:rsidRPr="00ED4C52">
              <w:rPr>
                <w:rFonts w:hint="eastAsia"/>
                <w:b/>
              </w:rPr>
              <w:t>Name</w:t>
            </w:r>
          </w:p>
        </w:tc>
        <w:tc>
          <w:tcPr>
            <w:tcW w:w="4586" w:type="dxa"/>
          </w:tcPr>
          <w:p w14:paraId="3D591B24" w14:textId="77777777" w:rsidR="00ED4C52" w:rsidRDefault="00ED4C52" w:rsidP="00ED4C52">
            <w:pPr>
              <w:jc w:val="center"/>
            </w:pPr>
          </w:p>
        </w:tc>
      </w:tr>
      <w:tr w:rsidR="00ED4C52" w14:paraId="282EE290" w14:textId="77777777" w:rsidTr="00ED4C52">
        <w:tc>
          <w:tcPr>
            <w:tcW w:w="2093" w:type="dxa"/>
            <w:vMerge/>
          </w:tcPr>
          <w:p w14:paraId="3D06D7C5" w14:textId="77777777" w:rsidR="00ED4C52" w:rsidRPr="00ED4C52" w:rsidRDefault="00ED4C52" w:rsidP="00ED4C52">
            <w:pPr>
              <w:jc w:val="left"/>
              <w:rPr>
                <w:b/>
              </w:rPr>
            </w:pPr>
          </w:p>
        </w:tc>
        <w:tc>
          <w:tcPr>
            <w:tcW w:w="1843" w:type="dxa"/>
          </w:tcPr>
          <w:p w14:paraId="4A907BC1" w14:textId="77777777" w:rsidR="00ED4C52" w:rsidRPr="00ED4C52" w:rsidRDefault="00ED4C52" w:rsidP="00ED4C52">
            <w:pPr>
              <w:jc w:val="center"/>
              <w:rPr>
                <w:b/>
              </w:rPr>
            </w:pPr>
            <w:r w:rsidRPr="00ED4C52">
              <w:rPr>
                <w:rFonts w:hint="eastAsia"/>
                <w:b/>
              </w:rPr>
              <w:t>Brief Description</w:t>
            </w:r>
          </w:p>
        </w:tc>
        <w:tc>
          <w:tcPr>
            <w:tcW w:w="4586" w:type="dxa"/>
          </w:tcPr>
          <w:p w14:paraId="23E87721" w14:textId="77777777" w:rsidR="00ED4C52" w:rsidRDefault="00ED4C52" w:rsidP="00ED4C52">
            <w:pPr>
              <w:jc w:val="center"/>
            </w:pPr>
          </w:p>
        </w:tc>
      </w:tr>
      <w:tr w:rsidR="00ED4C52" w14:paraId="76E0FF2E" w14:textId="77777777" w:rsidTr="00ED4C52">
        <w:tc>
          <w:tcPr>
            <w:tcW w:w="2093" w:type="dxa"/>
            <w:vMerge w:val="restart"/>
          </w:tcPr>
          <w:p w14:paraId="29B68348"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59D73A3F" w14:textId="77777777" w:rsidR="00ED4C52" w:rsidRPr="00ED4C52" w:rsidRDefault="00ED4C52" w:rsidP="00ED4C52">
            <w:pPr>
              <w:jc w:val="center"/>
              <w:rPr>
                <w:b/>
              </w:rPr>
            </w:pPr>
            <w:r w:rsidRPr="00ED4C52">
              <w:rPr>
                <w:rFonts w:hint="eastAsia"/>
                <w:b/>
              </w:rPr>
              <w:t>Steps(numbered)</w:t>
            </w:r>
          </w:p>
        </w:tc>
        <w:tc>
          <w:tcPr>
            <w:tcW w:w="4586" w:type="dxa"/>
          </w:tcPr>
          <w:p w14:paraId="30E25B9A" w14:textId="77777777" w:rsidR="00ED4C52" w:rsidRDefault="00ED4C52" w:rsidP="00ED4C52">
            <w:pPr>
              <w:jc w:val="center"/>
            </w:pPr>
          </w:p>
        </w:tc>
      </w:tr>
      <w:tr w:rsidR="00ED4C52" w14:paraId="39FF4D63" w14:textId="77777777" w:rsidTr="00ED4C52">
        <w:tc>
          <w:tcPr>
            <w:tcW w:w="2093" w:type="dxa"/>
            <w:vMerge/>
          </w:tcPr>
          <w:p w14:paraId="30AA788E" w14:textId="77777777" w:rsidR="00ED4C52" w:rsidRPr="00ED4C52" w:rsidRDefault="00ED4C52" w:rsidP="00ED4C52">
            <w:pPr>
              <w:jc w:val="left"/>
              <w:rPr>
                <w:b/>
              </w:rPr>
            </w:pPr>
          </w:p>
        </w:tc>
        <w:tc>
          <w:tcPr>
            <w:tcW w:w="1843" w:type="dxa"/>
          </w:tcPr>
          <w:p w14:paraId="16DFA858" w14:textId="77777777" w:rsidR="00ED4C52" w:rsidRPr="00ED4C52" w:rsidRDefault="00ED4C52" w:rsidP="00ED4C52">
            <w:pPr>
              <w:jc w:val="center"/>
              <w:rPr>
                <w:b/>
              </w:rPr>
            </w:pPr>
            <w:r w:rsidRPr="00ED4C52">
              <w:rPr>
                <w:rFonts w:hint="eastAsia"/>
                <w:b/>
              </w:rPr>
              <w:t>Test Oracle</w:t>
            </w:r>
          </w:p>
        </w:tc>
        <w:tc>
          <w:tcPr>
            <w:tcW w:w="4586" w:type="dxa"/>
          </w:tcPr>
          <w:p w14:paraId="1D49F9C2" w14:textId="77777777" w:rsidR="00ED4C52" w:rsidRDefault="00ED4C52" w:rsidP="00ED4C52">
            <w:pPr>
              <w:jc w:val="center"/>
            </w:pPr>
          </w:p>
        </w:tc>
      </w:tr>
      <w:tr w:rsidR="00ED4C52" w14:paraId="10A91440" w14:textId="77777777" w:rsidTr="00ED4C52">
        <w:tc>
          <w:tcPr>
            <w:tcW w:w="2093" w:type="dxa"/>
            <w:vMerge w:val="restart"/>
          </w:tcPr>
          <w:p w14:paraId="12489480"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0575BB8F" w14:textId="77777777" w:rsidR="00ED4C52" w:rsidRDefault="00ED4C52" w:rsidP="00806775">
            <w:pPr>
              <w:jc w:val="center"/>
            </w:pPr>
            <w:r>
              <w:rPr>
                <w:rFonts w:hint="eastAsia"/>
              </w:rPr>
              <w:t>测试人员</w:t>
            </w:r>
            <w:proofErr w:type="gramStart"/>
            <w:r>
              <w:rPr>
                <w:rFonts w:hint="eastAsia"/>
              </w:rPr>
              <w:t>成功</w:t>
            </w:r>
            <w:r w:rsidR="008A25AC">
              <w:rPr>
                <w:rFonts w:hint="eastAsia"/>
              </w:rPr>
              <w:t>另存</w:t>
            </w:r>
            <w:proofErr w:type="gramEnd"/>
            <w:r>
              <w:rPr>
                <w:rFonts w:hint="eastAsia"/>
              </w:rPr>
              <w:t>*.</w:t>
            </w:r>
            <w:proofErr w:type="spellStart"/>
            <w:r>
              <w:rPr>
                <w:rFonts w:hint="eastAsia"/>
              </w:rPr>
              <w:t>mp</w:t>
            </w:r>
            <w:r w:rsidR="00806775">
              <w:rPr>
                <w:rFonts w:hint="eastAsia"/>
              </w:rPr>
              <w:t>x</w:t>
            </w:r>
            <w:proofErr w:type="spellEnd"/>
            <w:r>
              <w:rPr>
                <w:rFonts w:hint="eastAsia"/>
              </w:rPr>
              <w:t>文件</w:t>
            </w:r>
          </w:p>
        </w:tc>
      </w:tr>
      <w:tr w:rsidR="00ED4C52" w14:paraId="0E217A82" w14:textId="77777777" w:rsidTr="00ED4C52">
        <w:tc>
          <w:tcPr>
            <w:tcW w:w="2093" w:type="dxa"/>
            <w:vMerge/>
          </w:tcPr>
          <w:p w14:paraId="417A90AD" w14:textId="77777777" w:rsidR="00ED4C52" w:rsidRPr="00ED4C52" w:rsidRDefault="00ED4C52" w:rsidP="00ED4C52">
            <w:pPr>
              <w:jc w:val="left"/>
              <w:rPr>
                <w:b/>
              </w:rPr>
            </w:pPr>
          </w:p>
        </w:tc>
        <w:tc>
          <w:tcPr>
            <w:tcW w:w="1843" w:type="dxa"/>
          </w:tcPr>
          <w:p w14:paraId="160D03E2" w14:textId="77777777" w:rsidR="00ED4C52" w:rsidRPr="00ED4C52" w:rsidRDefault="00ED4C52" w:rsidP="008A25AC">
            <w:pPr>
              <w:jc w:val="center"/>
              <w:rPr>
                <w:b/>
              </w:rPr>
            </w:pPr>
            <w:r w:rsidRPr="00ED4C52">
              <w:rPr>
                <w:rFonts w:hint="eastAsia"/>
                <w:b/>
              </w:rPr>
              <w:t>Steps(</w:t>
            </w:r>
            <w:r w:rsidR="008A25AC">
              <w:rPr>
                <w:rFonts w:hint="eastAsia"/>
                <w:b/>
              </w:rPr>
              <w:t>1</w:t>
            </w:r>
            <w:r w:rsidRPr="00ED4C52">
              <w:rPr>
                <w:rFonts w:hint="eastAsia"/>
                <w:b/>
              </w:rPr>
              <w:t>)</w:t>
            </w:r>
          </w:p>
        </w:tc>
        <w:tc>
          <w:tcPr>
            <w:tcW w:w="4586" w:type="dxa"/>
          </w:tcPr>
          <w:p w14:paraId="0C5AB013" w14:textId="77777777" w:rsidR="00ED4C52" w:rsidRDefault="008A25AC" w:rsidP="00ED4C52">
            <w:pPr>
              <w:jc w:val="center"/>
            </w:pPr>
            <w:r>
              <w:rPr>
                <w:rFonts w:hint="eastAsia"/>
              </w:rPr>
              <w:t>单击菜单→另存为</w:t>
            </w:r>
          </w:p>
        </w:tc>
      </w:tr>
      <w:tr w:rsidR="008A25AC" w14:paraId="51A0D8AA" w14:textId="77777777" w:rsidTr="00ED4C52">
        <w:tc>
          <w:tcPr>
            <w:tcW w:w="2093" w:type="dxa"/>
            <w:vMerge/>
          </w:tcPr>
          <w:p w14:paraId="35658A25" w14:textId="77777777" w:rsidR="008A25AC" w:rsidRPr="00ED4C52" w:rsidRDefault="008A25AC" w:rsidP="00ED4C52">
            <w:pPr>
              <w:jc w:val="left"/>
              <w:rPr>
                <w:b/>
              </w:rPr>
            </w:pPr>
          </w:p>
        </w:tc>
        <w:tc>
          <w:tcPr>
            <w:tcW w:w="1843" w:type="dxa"/>
          </w:tcPr>
          <w:p w14:paraId="13717AC5" w14:textId="77777777" w:rsidR="008A25AC" w:rsidRPr="00ED4C52" w:rsidRDefault="008A25AC" w:rsidP="008A25AC">
            <w:pPr>
              <w:jc w:val="center"/>
              <w:rPr>
                <w:b/>
              </w:rPr>
            </w:pPr>
            <w:r w:rsidRPr="00ED4C52">
              <w:rPr>
                <w:rFonts w:hint="eastAsia"/>
                <w:b/>
              </w:rPr>
              <w:t>Steps(</w:t>
            </w:r>
            <w:r>
              <w:rPr>
                <w:rFonts w:hint="eastAsia"/>
                <w:b/>
              </w:rPr>
              <w:t>2</w:t>
            </w:r>
            <w:r w:rsidRPr="00ED4C52">
              <w:rPr>
                <w:rFonts w:hint="eastAsia"/>
                <w:b/>
              </w:rPr>
              <w:t>)</w:t>
            </w:r>
          </w:p>
        </w:tc>
        <w:tc>
          <w:tcPr>
            <w:tcW w:w="4586" w:type="dxa"/>
          </w:tcPr>
          <w:p w14:paraId="037F9C6E" w14:textId="77777777" w:rsidR="008A25AC" w:rsidRDefault="008A25AC" w:rsidP="00ED4C52">
            <w:pPr>
              <w:jc w:val="center"/>
            </w:pPr>
            <w:r>
              <w:rPr>
                <w:rFonts w:hint="eastAsia"/>
              </w:rPr>
              <w:t>在弹出窗口中输入新的名称</w:t>
            </w:r>
          </w:p>
        </w:tc>
      </w:tr>
      <w:tr w:rsidR="008A25AC" w14:paraId="2DB2647C" w14:textId="77777777" w:rsidTr="00ED4C52">
        <w:tc>
          <w:tcPr>
            <w:tcW w:w="2093" w:type="dxa"/>
            <w:vMerge/>
          </w:tcPr>
          <w:p w14:paraId="22A4CE26" w14:textId="77777777" w:rsidR="008A25AC" w:rsidRPr="00ED4C52" w:rsidRDefault="008A25AC" w:rsidP="00ED4C52">
            <w:pPr>
              <w:jc w:val="left"/>
              <w:rPr>
                <w:b/>
              </w:rPr>
            </w:pPr>
          </w:p>
        </w:tc>
        <w:tc>
          <w:tcPr>
            <w:tcW w:w="1843" w:type="dxa"/>
          </w:tcPr>
          <w:p w14:paraId="278539DC" w14:textId="77777777" w:rsidR="008A25AC" w:rsidRPr="00ED4C52" w:rsidRDefault="008A25AC" w:rsidP="008A25AC">
            <w:pPr>
              <w:jc w:val="center"/>
              <w:rPr>
                <w:b/>
              </w:rPr>
            </w:pPr>
            <w:r w:rsidRPr="00ED4C52">
              <w:rPr>
                <w:rFonts w:hint="eastAsia"/>
                <w:b/>
              </w:rPr>
              <w:t>Steps(</w:t>
            </w:r>
            <w:r>
              <w:rPr>
                <w:rFonts w:hint="eastAsia"/>
                <w:b/>
              </w:rPr>
              <w:t>3</w:t>
            </w:r>
            <w:r w:rsidRPr="00ED4C52">
              <w:rPr>
                <w:rFonts w:hint="eastAsia"/>
                <w:b/>
              </w:rPr>
              <w:t>)</w:t>
            </w:r>
          </w:p>
        </w:tc>
        <w:tc>
          <w:tcPr>
            <w:tcW w:w="4586" w:type="dxa"/>
          </w:tcPr>
          <w:p w14:paraId="3D096D49" w14:textId="77777777" w:rsidR="008A25AC" w:rsidRDefault="008A25AC" w:rsidP="00ED4C52">
            <w:pPr>
              <w:jc w:val="center"/>
            </w:pPr>
            <w:r>
              <w:rPr>
                <w:rFonts w:hint="eastAsia"/>
              </w:rPr>
              <w:t>单击确定</w:t>
            </w:r>
            <w:proofErr w:type="gramStart"/>
            <w:r>
              <w:rPr>
                <w:rFonts w:hint="eastAsia"/>
              </w:rPr>
              <w:t>键另存</w:t>
            </w:r>
            <w:proofErr w:type="gramEnd"/>
            <w:r>
              <w:rPr>
                <w:rFonts w:hint="eastAsia"/>
              </w:rPr>
              <w:t>文件</w:t>
            </w:r>
          </w:p>
        </w:tc>
      </w:tr>
      <w:tr w:rsidR="00ED4C52" w14:paraId="51DE0F57" w14:textId="77777777" w:rsidTr="00ED4C52">
        <w:tc>
          <w:tcPr>
            <w:tcW w:w="2093" w:type="dxa"/>
            <w:vMerge/>
          </w:tcPr>
          <w:p w14:paraId="2FC5B028" w14:textId="77777777" w:rsidR="00ED4C52" w:rsidRPr="00ED4C52" w:rsidRDefault="00ED4C52" w:rsidP="00ED4C52">
            <w:pPr>
              <w:jc w:val="left"/>
              <w:rPr>
                <w:b/>
              </w:rPr>
            </w:pPr>
          </w:p>
        </w:tc>
        <w:tc>
          <w:tcPr>
            <w:tcW w:w="1843" w:type="dxa"/>
          </w:tcPr>
          <w:p w14:paraId="4E03B078" w14:textId="77777777" w:rsidR="00ED4C52" w:rsidRPr="00ED4C52" w:rsidRDefault="00ED4C52" w:rsidP="00ED4C52">
            <w:pPr>
              <w:jc w:val="center"/>
              <w:rPr>
                <w:b/>
              </w:rPr>
            </w:pPr>
            <w:r w:rsidRPr="00ED4C52">
              <w:rPr>
                <w:rFonts w:hint="eastAsia"/>
                <w:b/>
              </w:rPr>
              <w:t>Test Oracle</w:t>
            </w:r>
          </w:p>
        </w:tc>
        <w:tc>
          <w:tcPr>
            <w:tcW w:w="4586" w:type="dxa"/>
          </w:tcPr>
          <w:p w14:paraId="7E95BF6F" w14:textId="000DCE45" w:rsidR="00ED4C52" w:rsidRDefault="008A25AC" w:rsidP="00806775">
            <w:pPr>
              <w:jc w:val="center"/>
            </w:pPr>
            <w:r>
              <w:rPr>
                <w:rFonts w:hint="eastAsia"/>
              </w:rPr>
              <w:t>在</w:t>
            </w:r>
            <w:del w:id="79" w:author="PENGFEI ZHAN" w:date="2016-05-19T20:41:00Z">
              <w:r w:rsidDel="00A76CFD">
                <w:rPr>
                  <w:rFonts w:hint="eastAsia"/>
                </w:rPr>
                <w:delText>另存为</w:delText>
              </w:r>
            </w:del>
            <w:ins w:id="80" w:author="PENGFEI ZHAN" w:date="2016-05-19T20:41:00Z">
              <w:r w:rsidR="00A76CFD">
                <w:rPr>
                  <w:rFonts w:hint="eastAsia"/>
                </w:rPr>
                <w:t>指定</w:t>
              </w:r>
            </w:ins>
            <w:r>
              <w:rPr>
                <w:rFonts w:hint="eastAsia"/>
              </w:rPr>
              <w:t>目录中多出</w:t>
            </w:r>
            <w:del w:id="81" w:author="PENGFEI ZHAN" w:date="2016-05-19T20:42:00Z">
              <w:r w:rsidDel="00A76CFD">
                <w:rPr>
                  <w:rFonts w:hint="eastAsia"/>
                </w:rPr>
                <w:delText>指定</w:delText>
              </w:r>
            </w:del>
            <w:ins w:id="82" w:author="PENGFEI ZHAN" w:date="2016-05-19T20:42:00Z">
              <w:r w:rsidR="00A76CFD">
                <w:rPr>
                  <w:rFonts w:hint="eastAsia"/>
                </w:rPr>
                <w:t>用户设定</w:t>
              </w:r>
            </w:ins>
            <w:r>
              <w:rPr>
                <w:rFonts w:hint="eastAsia"/>
              </w:rPr>
              <w:t>名称的</w:t>
            </w:r>
            <w:proofErr w:type="spellStart"/>
            <w:r>
              <w:rPr>
                <w:rFonts w:hint="eastAsia"/>
              </w:rPr>
              <w:t>mp</w:t>
            </w:r>
            <w:r w:rsidR="00806775">
              <w:rPr>
                <w:rFonts w:hint="eastAsia"/>
              </w:rPr>
              <w:t>x</w:t>
            </w:r>
            <w:proofErr w:type="spellEnd"/>
            <w:r>
              <w:rPr>
                <w:rFonts w:hint="eastAsia"/>
              </w:rPr>
              <w:t>文件</w:t>
            </w:r>
          </w:p>
        </w:tc>
      </w:tr>
      <w:tr w:rsidR="00ED4C52" w14:paraId="52B3AD94" w14:textId="77777777" w:rsidTr="00ED4C52">
        <w:tc>
          <w:tcPr>
            <w:tcW w:w="2093" w:type="dxa"/>
            <w:vMerge w:val="restart"/>
          </w:tcPr>
          <w:p w14:paraId="4EFF6CEC"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38027E4A" w14:textId="77777777" w:rsidR="00ED4C52" w:rsidRDefault="00ED4C52" w:rsidP="00ED4C52">
            <w:pPr>
              <w:jc w:val="center"/>
            </w:pPr>
          </w:p>
        </w:tc>
      </w:tr>
      <w:tr w:rsidR="00ED4C52" w14:paraId="568A47B7" w14:textId="77777777" w:rsidTr="00ED4C52">
        <w:tc>
          <w:tcPr>
            <w:tcW w:w="2093" w:type="dxa"/>
            <w:vMerge/>
          </w:tcPr>
          <w:p w14:paraId="5216F8A8" w14:textId="77777777" w:rsidR="00ED4C52" w:rsidRPr="00ED4C52" w:rsidRDefault="00ED4C52" w:rsidP="00ED4C52">
            <w:pPr>
              <w:jc w:val="left"/>
              <w:rPr>
                <w:b/>
              </w:rPr>
            </w:pPr>
          </w:p>
        </w:tc>
        <w:tc>
          <w:tcPr>
            <w:tcW w:w="1843" w:type="dxa"/>
          </w:tcPr>
          <w:p w14:paraId="564E2277" w14:textId="77777777" w:rsidR="00ED4C52" w:rsidRPr="00ED4C52" w:rsidRDefault="00ED4C52" w:rsidP="00ED4C52">
            <w:pPr>
              <w:jc w:val="center"/>
              <w:rPr>
                <w:b/>
              </w:rPr>
            </w:pPr>
            <w:r w:rsidRPr="00ED4C52">
              <w:rPr>
                <w:rFonts w:hint="eastAsia"/>
                <w:b/>
              </w:rPr>
              <w:t>RFS</w:t>
            </w:r>
          </w:p>
        </w:tc>
        <w:tc>
          <w:tcPr>
            <w:tcW w:w="4586" w:type="dxa"/>
          </w:tcPr>
          <w:p w14:paraId="0E8D1C7B" w14:textId="77777777" w:rsidR="00ED4C52" w:rsidRDefault="00ED4C52" w:rsidP="00ED4C52">
            <w:pPr>
              <w:jc w:val="center"/>
            </w:pPr>
          </w:p>
        </w:tc>
      </w:tr>
      <w:tr w:rsidR="00ED4C52" w14:paraId="64484396" w14:textId="77777777" w:rsidTr="00ED4C52">
        <w:tc>
          <w:tcPr>
            <w:tcW w:w="2093" w:type="dxa"/>
            <w:vMerge/>
          </w:tcPr>
          <w:p w14:paraId="11EE17B1" w14:textId="77777777" w:rsidR="00ED4C52" w:rsidRPr="00ED4C52" w:rsidRDefault="00ED4C52" w:rsidP="00ED4C52">
            <w:pPr>
              <w:jc w:val="left"/>
              <w:rPr>
                <w:b/>
              </w:rPr>
            </w:pPr>
          </w:p>
        </w:tc>
        <w:tc>
          <w:tcPr>
            <w:tcW w:w="1843" w:type="dxa"/>
          </w:tcPr>
          <w:p w14:paraId="760F9D77" w14:textId="77777777" w:rsidR="00ED4C52" w:rsidRPr="00ED4C52" w:rsidRDefault="00ED4C52" w:rsidP="00ED4C52">
            <w:pPr>
              <w:jc w:val="center"/>
              <w:rPr>
                <w:b/>
              </w:rPr>
            </w:pPr>
            <w:r w:rsidRPr="00ED4C52">
              <w:rPr>
                <w:rFonts w:hint="eastAsia"/>
                <w:b/>
              </w:rPr>
              <w:t>Steps(numbered)</w:t>
            </w:r>
          </w:p>
        </w:tc>
        <w:tc>
          <w:tcPr>
            <w:tcW w:w="4586" w:type="dxa"/>
          </w:tcPr>
          <w:p w14:paraId="5018D8F6" w14:textId="77777777" w:rsidR="00ED4C52" w:rsidRDefault="00ED4C52" w:rsidP="00ED4C52">
            <w:pPr>
              <w:jc w:val="center"/>
            </w:pPr>
          </w:p>
        </w:tc>
      </w:tr>
      <w:tr w:rsidR="00ED4C52" w14:paraId="0E460056" w14:textId="77777777" w:rsidTr="00ED4C52">
        <w:tc>
          <w:tcPr>
            <w:tcW w:w="2093" w:type="dxa"/>
            <w:vMerge/>
          </w:tcPr>
          <w:p w14:paraId="4355B2C0" w14:textId="77777777" w:rsidR="00ED4C52" w:rsidRPr="00ED4C52" w:rsidRDefault="00ED4C52" w:rsidP="00ED4C52">
            <w:pPr>
              <w:jc w:val="left"/>
              <w:rPr>
                <w:b/>
              </w:rPr>
            </w:pPr>
          </w:p>
        </w:tc>
        <w:tc>
          <w:tcPr>
            <w:tcW w:w="1843" w:type="dxa"/>
          </w:tcPr>
          <w:p w14:paraId="49B740BF" w14:textId="77777777" w:rsidR="00ED4C52" w:rsidRPr="00ED4C52" w:rsidRDefault="00ED4C52" w:rsidP="00ED4C52">
            <w:pPr>
              <w:jc w:val="center"/>
              <w:rPr>
                <w:b/>
              </w:rPr>
            </w:pPr>
            <w:r w:rsidRPr="00ED4C52">
              <w:rPr>
                <w:rFonts w:hint="eastAsia"/>
                <w:b/>
              </w:rPr>
              <w:t>Test Oracle</w:t>
            </w:r>
          </w:p>
        </w:tc>
        <w:tc>
          <w:tcPr>
            <w:tcW w:w="4586" w:type="dxa"/>
          </w:tcPr>
          <w:p w14:paraId="163BC6CA" w14:textId="77777777" w:rsidR="00ED4C52" w:rsidRDefault="00ED4C52" w:rsidP="00ED4C52">
            <w:pPr>
              <w:jc w:val="center"/>
            </w:pPr>
          </w:p>
        </w:tc>
      </w:tr>
      <w:tr w:rsidR="00ED4C52" w14:paraId="329522D7" w14:textId="77777777" w:rsidTr="00ED4C52">
        <w:tc>
          <w:tcPr>
            <w:tcW w:w="2093" w:type="dxa"/>
            <w:vMerge w:val="restart"/>
          </w:tcPr>
          <w:p w14:paraId="2E87ABA0"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25CFDE70" w14:textId="77777777" w:rsidR="00ED4C52" w:rsidRDefault="00ED4C52" w:rsidP="00ED4C52">
            <w:pPr>
              <w:jc w:val="center"/>
            </w:pPr>
          </w:p>
        </w:tc>
      </w:tr>
      <w:tr w:rsidR="00ED4C52" w14:paraId="72BBAB4E" w14:textId="77777777" w:rsidTr="00ED4C52">
        <w:tc>
          <w:tcPr>
            <w:tcW w:w="2093" w:type="dxa"/>
            <w:vMerge/>
          </w:tcPr>
          <w:p w14:paraId="1E6655C5" w14:textId="77777777" w:rsidR="00ED4C52" w:rsidRPr="00ED4C52" w:rsidRDefault="00ED4C52" w:rsidP="00ED4C52">
            <w:pPr>
              <w:jc w:val="left"/>
              <w:rPr>
                <w:b/>
              </w:rPr>
            </w:pPr>
          </w:p>
        </w:tc>
        <w:tc>
          <w:tcPr>
            <w:tcW w:w="1843" w:type="dxa"/>
          </w:tcPr>
          <w:p w14:paraId="56F51ADE" w14:textId="77777777" w:rsidR="00ED4C52" w:rsidRPr="00ED4C52" w:rsidRDefault="00ED4C52" w:rsidP="00ED4C52">
            <w:pPr>
              <w:jc w:val="center"/>
              <w:rPr>
                <w:b/>
              </w:rPr>
            </w:pPr>
            <w:r w:rsidRPr="00ED4C52">
              <w:rPr>
                <w:rFonts w:hint="eastAsia"/>
                <w:b/>
              </w:rPr>
              <w:t>Guard Condition</w:t>
            </w:r>
          </w:p>
        </w:tc>
        <w:tc>
          <w:tcPr>
            <w:tcW w:w="4586" w:type="dxa"/>
          </w:tcPr>
          <w:p w14:paraId="14148840" w14:textId="77777777" w:rsidR="00ED4C52" w:rsidRDefault="00ED4C52" w:rsidP="00ED4C52">
            <w:pPr>
              <w:jc w:val="center"/>
            </w:pPr>
          </w:p>
        </w:tc>
      </w:tr>
      <w:tr w:rsidR="00ED4C52" w14:paraId="52CD2EE9" w14:textId="77777777" w:rsidTr="00ED4C52">
        <w:tc>
          <w:tcPr>
            <w:tcW w:w="2093" w:type="dxa"/>
            <w:vMerge/>
          </w:tcPr>
          <w:p w14:paraId="24A7C80C" w14:textId="77777777" w:rsidR="00ED4C52" w:rsidRPr="00ED4C52" w:rsidRDefault="00ED4C52" w:rsidP="00ED4C52">
            <w:pPr>
              <w:jc w:val="left"/>
              <w:rPr>
                <w:b/>
              </w:rPr>
            </w:pPr>
          </w:p>
        </w:tc>
        <w:tc>
          <w:tcPr>
            <w:tcW w:w="1843" w:type="dxa"/>
          </w:tcPr>
          <w:p w14:paraId="53B23FD0" w14:textId="77777777" w:rsidR="00ED4C52" w:rsidRPr="00ED4C52" w:rsidRDefault="00ED4C52" w:rsidP="00ED4C52">
            <w:pPr>
              <w:jc w:val="center"/>
              <w:rPr>
                <w:b/>
              </w:rPr>
            </w:pPr>
            <w:r w:rsidRPr="00ED4C52">
              <w:rPr>
                <w:rFonts w:hint="eastAsia"/>
                <w:b/>
              </w:rPr>
              <w:t>Steps(numbered)</w:t>
            </w:r>
          </w:p>
        </w:tc>
        <w:tc>
          <w:tcPr>
            <w:tcW w:w="4586" w:type="dxa"/>
          </w:tcPr>
          <w:p w14:paraId="7846E507" w14:textId="77777777" w:rsidR="00ED4C52" w:rsidRDefault="00ED4C52" w:rsidP="00ED4C52">
            <w:pPr>
              <w:jc w:val="center"/>
            </w:pPr>
          </w:p>
        </w:tc>
      </w:tr>
      <w:tr w:rsidR="00ED4C52" w14:paraId="30014DC6" w14:textId="77777777" w:rsidTr="00ED4C52">
        <w:tc>
          <w:tcPr>
            <w:tcW w:w="2093" w:type="dxa"/>
            <w:vMerge/>
          </w:tcPr>
          <w:p w14:paraId="248D73BE" w14:textId="77777777" w:rsidR="00ED4C52" w:rsidRPr="00ED4C52" w:rsidRDefault="00ED4C52" w:rsidP="00ED4C52">
            <w:pPr>
              <w:jc w:val="left"/>
              <w:rPr>
                <w:b/>
              </w:rPr>
            </w:pPr>
          </w:p>
        </w:tc>
        <w:tc>
          <w:tcPr>
            <w:tcW w:w="1843" w:type="dxa"/>
          </w:tcPr>
          <w:p w14:paraId="619E045B" w14:textId="77777777" w:rsidR="00ED4C52" w:rsidRPr="00ED4C52" w:rsidRDefault="00ED4C52" w:rsidP="00ED4C52">
            <w:pPr>
              <w:jc w:val="center"/>
              <w:rPr>
                <w:b/>
              </w:rPr>
            </w:pPr>
            <w:r w:rsidRPr="00ED4C52">
              <w:rPr>
                <w:rFonts w:hint="eastAsia"/>
                <w:b/>
              </w:rPr>
              <w:t>Test Oracle</w:t>
            </w:r>
          </w:p>
        </w:tc>
        <w:tc>
          <w:tcPr>
            <w:tcW w:w="4586" w:type="dxa"/>
          </w:tcPr>
          <w:p w14:paraId="061A0A14" w14:textId="77777777" w:rsidR="00ED4C52" w:rsidRDefault="00ED4C52" w:rsidP="00ED4C52">
            <w:pPr>
              <w:jc w:val="center"/>
            </w:pPr>
          </w:p>
        </w:tc>
      </w:tr>
      <w:tr w:rsidR="00ED4C52" w14:paraId="5E493074" w14:textId="77777777" w:rsidTr="00ED4C52">
        <w:tc>
          <w:tcPr>
            <w:tcW w:w="2093" w:type="dxa"/>
            <w:vMerge w:val="restart"/>
          </w:tcPr>
          <w:p w14:paraId="3D117AB9"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629DE438" w14:textId="77777777" w:rsidR="00ED4C52" w:rsidRDefault="00ED4C52" w:rsidP="00ED4C52">
            <w:pPr>
              <w:jc w:val="center"/>
            </w:pPr>
          </w:p>
        </w:tc>
      </w:tr>
      <w:tr w:rsidR="00ED4C52" w14:paraId="3B80F125" w14:textId="77777777" w:rsidTr="00ED4C52">
        <w:tc>
          <w:tcPr>
            <w:tcW w:w="2093" w:type="dxa"/>
            <w:vMerge/>
          </w:tcPr>
          <w:p w14:paraId="38D4B280" w14:textId="77777777" w:rsidR="00ED4C52" w:rsidRPr="00ED4C52" w:rsidRDefault="00ED4C52" w:rsidP="00ED4C52">
            <w:pPr>
              <w:jc w:val="left"/>
              <w:rPr>
                <w:b/>
              </w:rPr>
            </w:pPr>
          </w:p>
        </w:tc>
        <w:tc>
          <w:tcPr>
            <w:tcW w:w="1843" w:type="dxa"/>
          </w:tcPr>
          <w:p w14:paraId="52D0A29A" w14:textId="77777777" w:rsidR="00ED4C52" w:rsidRPr="00ED4C52" w:rsidRDefault="00ED4C52" w:rsidP="00ED4C52">
            <w:pPr>
              <w:jc w:val="center"/>
              <w:rPr>
                <w:b/>
              </w:rPr>
            </w:pPr>
            <w:r w:rsidRPr="00ED4C52">
              <w:rPr>
                <w:rFonts w:hint="eastAsia"/>
                <w:b/>
              </w:rPr>
              <w:t>RFS</w:t>
            </w:r>
          </w:p>
        </w:tc>
        <w:tc>
          <w:tcPr>
            <w:tcW w:w="4586" w:type="dxa"/>
          </w:tcPr>
          <w:p w14:paraId="28FAE070" w14:textId="77777777" w:rsidR="00ED4C52" w:rsidRDefault="00ED4C52" w:rsidP="00ED4C52">
            <w:pPr>
              <w:jc w:val="center"/>
            </w:pPr>
          </w:p>
        </w:tc>
      </w:tr>
      <w:tr w:rsidR="00ED4C52" w14:paraId="5748824E" w14:textId="77777777" w:rsidTr="00ED4C52">
        <w:tc>
          <w:tcPr>
            <w:tcW w:w="2093" w:type="dxa"/>
            <w:vMerge/>
          </w:tcPr>
          <w:p w14:paraId="5CAFE4B8" w14:textId="77777777" w:rsidR="00ED4C52" w:rsidRPr="00ED4C52" w:rsidRDefault="00ED4C52" w:rsidP="00ED4C52">
            <w:pPr>
              <w:jc w:val="left"/>
              <w:rPr>
                <w:b/>
              </w:rPr>
            </w:pPr>
          </w:p>
        </w:tc>
        <w:tc>
          <w:tcPr>
            <w:tcW w:w="1843" w:type="dxa"/>
          </w:tcPr>
          <w:p w14:paraId="62E63D3C" w14:textId="77777777" w:rsidR="00ED4C52" w:rsidRPr="00ED4C52" w:rsidRDefault="00ED4C52" w:rsidP="00ED4C52">
            <w:pPr>
              <w:jc w:val="center"/>
              <w:rPr>
                <w:b/>
              </w:rPr>
            </w:pPr>
            <w:r w:rsidRPr="00ED4C52">
              <w:rPr>
                <w:rFonts w:hint="eastAsia"/>
                <w:b/>
              </w:rPr>
              <w:t>Steps(numbered)</w:t>
            </w:r>
          </w:p>
        </w:tc>
        <w:tc>
          <w:tcPr>
            <w:tcW w:w="4586" w:type="dxa"/>
          </w:tcPr>
          <w:p w14:paraId="35C81132" w14:textId="77777777" w:rsidR="00ED4C52" w:rsidRDefault="00ED4C52" w:rsidP="00ED4C52">
            <w:pPr>
              <w:jc w:val="center"/>
            </w:pPr>
          </w:p>
        </w:tc>
      </w:tr>
      <w:tr w:rsidR="00ED4C52" w14:paraId="5A0E023B" w14:textId="77777777" w:rsidTr="00ED4C52">
        <w:tc>
          <w:tcPr>
            <w:tcW w:w="2093" w:type="dxa"/>
            <w:vMerge/>
          </w:tcPr>
          <w:p w14:paraId="13BBCDB2" w14:textId="77777777" w:rsidR="00ED4C52" w:rsidRPr="00ED4C52" w:rsidRDefault="00ED4C52" w:rsidP="00ED4C52">
            <w:pPr>
              <w:jc w:val="left"/>
              <w:rPr>
                <w:b/>
              </w:rPr>
            </w:pPr>
          </w:p>
        </w:tc>
        <w:tc>
          <w:tcPr>
            <w:tcW w:w="1843" w:type="dxa"/>
          </w:tcPr>
          <w:p w14:paraId="26CED399" w14:textId="77777777" w:rsidR="00ED4C52" w:rsidRPr="00ED4C52" w:rsidRDefault="00ED4C52" w:rsidP="00ED4C52">
            <w:pPr>
              <w:jc w:val="center"/>
              <w:rPr>
                <w:b/>
              </w:rPr>
            </w:pPr>
            <w:r w:rsidRPr="00ED4C52">
              <w:rPr>
                <w:rFonts w:hint="eastAsia"/>
                <w:b/>
              </w:rPr>
              <w:t>Test Oracle</w:t>
            </w:r>
          </w:p>
        </w:tc>
        <w:tc>
          <w:tcPr>
            <w:tcW w:w="4586" w:type="dxa"/>
          </w:tcPr>
          <w:p w14:paraId="67985551" w14:textId="77777777" w:rsidR="00ED4C52" w:rsidRDefault="00ED4C52" w:rsidP="00ED4C52">
            <w:pPr>
              <w:jc w:val="center"/>
            </w:pPr>
          </w:p>
        </w:tc>
      </w:tr>
      <w:tr w:rsidR="00ED4C52" w14:paraId="7F3A1441" w14:textId="77777777" w:rsidTr="00ED4C52">
        <w:tc>
          <w:tcPr>
            <w:tcW w:w="2093" w:type="dxa"/>
            <w:vMerge w:val="restart"/>
          </w:tcPr>
          <w:p w14:paraId="66786A4C"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3492CFC9" w14:textId="77777777" w:rsidR="00ED4C52" w:rsidRDefault="00ED4C52" w:rsidP="00ED4C52">
            <w:pPr>
              <w:jc w:val="center"/>
            </w:pPr>
          </w:p>
        </w:tc>
      </w:tr>
      <w:tr w:rsidR="00ED4C52" w14:paraId="3657E9D6" w14:textId="77777777" w:rsidTr="00ED4C52">
        <w:tc>
          <w:tcPr>
            <w:tcW w:w="2093" w:type="dxa"/>
            <w:vMerge/>
          </w:tcPr>
          <w:p w14:paraId="7227F154" w14:textId="77777777" w:rsidR="00ED4C52" w:rsidRPr="00ED4C52" w:rsidRDefault="00ED4C52" w:rsidP="00ED4C52">
            <w:pPr>
              <w:jc w:val="left"/>
              <w:rPr>
                <w:b/>
              </w:rPr>
            </w:pPr>
          </w:p>
        </w:tc>
        <w:tc>
          <w:tcPr>
            <w:tcW w:w="1843" w:type="dxa"/>
          </w:tcPr>
          <w:p w14:paraId="01621D21" w14:textId="77777777" w:rsidR="00ED4C52" w:rsidRPr="00ED4C52" w:rsidRDefault="00ED4C52" w:rsidP="00ED4C52">
            <w:pPr>
              <w:jc w:val="center"/>
              <w:rPr>
                <w:b/>
              </w:rPr>
            </w:pPr>
            <w:r w:rsidRPr="00ED4C52">
              <w:rPr>
                <w:rFonts w:hint="eastAsia"/>
                <w:b/>
              </w:rPr>
              <w:t>RFS</w:t>
            </w:r>
          </w:p>
        </w:tc>
        <w:tc>
          <w:tcPr>
            <w:tcW w:w="4586" w:type="dxa"/>
          </w:tcPr>
          <w:p w14:paraId="2C0426F9" w14:textId="77777777" w:rsidR="00ED4C52" w:rsidRDefault="00ED4C52" w:rsidP="00ED4C52">
            <w:pPr>
              <w:jc w:val="center"/>
            </w:pPr>
          </w:p>
        </w:tc>
      </w:tr>
      <w:tr w:rsidR="00ED4C52" w14:paraId="24AF869A" w14:textId="77777777" w:rsidTr="00ED4C52">
        <w:tc>
          <w:tcPr>
            <w:tcW w:w="2093" w:type="dxa"/>
            <w:vMerge/>
          </w:tcPr>
          <w:p w14:paraId="65B291BE" w14:textId="77777777" w:rsidR="00ED4C52" w:rsidRPr="00ED4C52" w:rsidRDefault="00ED4C52" w:rsidP="00ED4C52">
            <w:pPr>
              <w:jc w:val="left"/>
              <w:rPr>
                <w:b/>
              </w:rPr>
            </w:pPr>
          </w:p>
        </w:tc>
        <w:tc>
          <w:tcPr>
            <w:tcW w:w="1843" w:type="dxa"/>
          </w:tcPr>
          <w:p w14:paraId="0E8E03D6" w14:textId="77777777" w:rsidR="00ED4C52" w:rsidRPr="00ED4C52" w:rsidRDefault="00ED4C52" w:rsidP="00ED4C52">
            <w:pPr>
              <w:jc w:val="center"/>
              <w:rPr>
                <w:b/>
              </w:rPr>
            </w:pPr>
            <w:r w:rsidRPr="00ED4C52">
              <w:rPr>
                <w:rFonts w:hint="eastAsia"/>
                <w:b/>
              </w:rPr>
              <w:t>Steps(numbered)</w:t>
            </w:r>
          </w:p>
        </w:tc>
        <w:tc>
          <w:tcPr>
            <w:tcW w:w="4586" w:type="dxa"/>
          </w:tcPr>
          <w:p w14:paraId="7935EC19" w14:textId="77777777" w:rsidR="00ED4C52" w:rsidRDefault="00ED4C52" w:rsidP="00ED4C52">
            <w:pPr>
              <w:jc w:val="center"/>
            </w:pPr>
          </w:p>
        </w:tc>
      </w:tr>
      <w:tr w:rsidR="00ED4C52" w14:paraId="034FBD2A" w14:textId="77777777" w:rsidTr="00ED4C52">
        <w:tc>
          <w:tcPr>
            <w:tcW w:w="2093" w:type="dxa"/>
            <w:vMerge/>
          </w:tcPr>
          <w:p w14:paraId="7CCB7DCF" w14:textId="77777777" w:rsidR="00ED4C52" w:rsidRPr="00ED4C52" w:rsidRDefault="00ED4C52" w:rsidP="00ED4C52">
            <w:pPr>
              <w:jc w:val="left"/>
              <w:rPr>
                <w:b/>
              </w:rPr>
            </w:pPr>
          </w:p>
        </w:tc>
        <w:tc>
          <w:tcPr>
            <w:tcW w:w="1843" w:type="dxa"/>
          </w:tcPr>
          <w:p w14:paraId="25A6736C" w14:textId="77777777" w:rsidR="00ED4C52" w:rsidRPr="00ED4C52" w:rsidRDefault="00ED4C52" w:rsidP="00ED4C52">
            <w:pPr>
              <w:jc w:val="center"/>
              <w:rPr>
                <w:b/>
              </w:rPr>
            </w:pPr>
            <w:r w:rsidRPr="00ED4C52">
              <w:rPr>
                <w:rFonts w:hint="eastAsia"/>
                <w:b/>
              </w:rPr>
              <w:t>Test Oracle</w:t>
            </w:r>
          </w:p>
        </w:tc>
        <w:tc>
          <w:tcPr>
            <w:tcW w:w="4586" w:type="dxa"/>
          </w:tcPr>
          <w:p w14:paraId="7DA6CE92" w14:textId="77777777" w:rsidR="00ED4C52" w:rsidRDefault="00ED4C52" w:rsidP="00ED4C52">
            <w:pPr>
              <w:jc w:val="center"/>
            </w:pPr>
          </w:p>
        </w:tc>
      </w:tr>
    </w:tbl>
    <w:p w14:paraId="2518AD21" w14:textId="77777777" w:rsidR="00ED4C52" w:rsidRDefault="00ED4C52" w:rsidP="00944734"/>
    <w:p w14:paraId="3EB69FA9" w14:textId="77777777" w:rsidR="00ED4C52" w:rsidRDefault="00ED4C52" w:rsidP="00944734">
      <w:pPr>
        <w:rPr>
          <w:rFonts w:hint="eastAsia"/>
        </w:rPr>
      </w:pPr>
    </w:p>
    <w:p w14:paraId="260E4A20" w14:textId="77777777" w:rsidR="00A76CFD" w:rsidRDefault="00A76CFD" w:rsidP="00944734">
      <w:pPr>
        <w:rPr>
          <w:rFonts w:hint="eastAsia"/>
        </w:rPr>
      </w:pPr>
    </w:p>
    <w:p w14:paraId="0D3E6EE4" w14:textId="77777777" w:rsidR="00A76CFD" w:rsidRDefault="00A76CFD" w:rsidP="00944734">
      <w:pPr>
        <w:rPr>
          <w:rFonts w:hint="eastAsia"/>
        </w:rPr>
      </w:pPr>
    </w:p>
    <w:p w14:paraId="2F30DC53" w14:textId="77777777" w:rsidR="00A76CFD" w:rsidRDefault="00A76CFD" w:rsidP="00944734">
      <w:pPr>
        <w:rPr>
          <w:rFonts w:hint="eastAsia"/>
        </w:rPr>
      </w:pPr>
    </w:p>
    <w:p w14:paraId="0081182D" w14:textId="77777777" w:rsidR="00A76CFD" w:rsidRDefault="00A76CFD" w:rsidP="00944734">
      <w:pPr>
        <w:rPr>
          <w:rFonts w:hint="eastAsia"/>
        </w:rPr>
      </w:pPr>
    </w:p>
    <w:p w14:paraId="7389166A" w14:textId="77777777" w:rsidR="00A76CFD" w:rsidRDefault="00A76CFD" w:rsidP="00944734">
      <w:pPr>
        <w:rPr>
          <w:rFonts w:hint="eastAsia"/>
        </w:rPr>
      </w:pPr>
    </w:p>
    <w:p w14:paraId="6D2DD6D1" w14:textId="77777777" w:rsidR="00A76CFD" w:rsidRDefault="00A76CFD" w:rsidP="00944734">
      <w:pPr>
        <w:rPr>
          <w:rFonts w:hint="eastAsia"/>
        </w:rPr>
      </w:pPr>
    </w:p>
    <w:p w14:paraId="12971454" w14:textId="77777777" w:rsidR="00A76CFD" w:rsidRDefault="00A76CFD" w:rsidP="00944734">
      <w:pPr>
        <w:rPr>
          <w:rFonts w:hint="eastAsia"/>
        </w:rPr>
      </w:pPr>
    </w:p>
    <w:p w14:paraId="42619D88" w14:textId="3E4EF8E4" w:rsidR="00A76CFD" w:rsidRDefault="00A76CFD" w:rsidP="00180F8C">
      <w:pPr>
        <w:jc w:val="center"/>
        <w:pPrChange w:id="83" w:author="PENGFEI ZHAN" w:date="2016-05-19T20:45:00Z">
          <w:pPr/>
        </w:pPrChange>
      </w:pPr>
      <w:r>
        <w:rPr>
          <w:rFonts w:hint="eastAsia"/>
        </w:rPr>
        <w:t>用例</w:t>
      </w:r>
      <w:r>
        <w:rPr>
          <w:rFonts w:hint="eastAsia"/>
        </w:rPr>
        <w:t xml:space="preserve">113 </w:t>
      </w:r>
      <w:r>
        <w:rPr>
          <w:rFonts w:hint="eastAsia"/>
        </w:rPr>
        <w:t>生成燃</w:t>
      </w:r>
      <w:proofErr w:type="gramStart"/>
      <w:r>
        <w:rPr>
          <w:rFonts w:hint="eastAsia"/>
        </w:rPr>
        <w:t>烬</w:t>
      </w:r>
      <w:proofErr w:type="gramEnd"/>
      <w:r>
        <w:rPr>
          <w:rFonts w:hint="eastAsia"/>
        </w:rPr>
        <w:t>图</w:t>
      </w:r>
    </w:p>
    <w:tbl>
      <w:tblPr>
        <w:tblStyle w:val="a9"/>
        <w:tblW w:w="0" w:type="auto"/>
        <w:tblLook w:val="04A0" w:firstRow="1" w:lastRow="0" w:firstColumn="1" w:lastColumn="0" w:noHBand="0" w:noVBand="1"/>
      </w:tblPr>
      <w:tblGrid>
        <w:gridCol w:w="2093"/>
        <w:gridCol w:w="1843"/>
        <w:gridCol w:w="4586"/>
      </w:tblGrid>
      <w:tr w:rsidR="00A76CFD" w14:paraId="48CEC1B3" w14:textId="77777777" w:rsidTr="00A76CFD">
        <w:tc>
          <w:tcPr>
            <w:tcW w:w="8522" w:type="dxa"/>
            <w:gridSpan w:val="3"/>
          </w:tcPr>
          <w:p w14:paraId="5CE7EF28" w14:textId="77777777" w:rsidR="00A76CFD" w:rsidRDefault="00A76CFD" w:rsidP="00A76CFD">
            <w:pPr>
              <w:jc w:val="center"/>
            </w:pPr>
            <w:r>
              <w:rPr>
                <w:rFonts w:hint="eastAsia"/>
              </w:rPr>
              <w:t>Test Case Specification</w:t>
            </w:r>
          </w:p>
        </w:tc>
      </w:tr>
      <w:tr w:rsidR="00A76CFD" w14:paraId="423B28E1" w14:textId="77777777" w:rsidTr="00A76CFD">
        <w:tc>
          <w:tcPr>
            <w:tcW w:w="2093" w:type="dxa"/>
          </w:tcPr>
          <w:p w14:paraId="3EE9C6A5" w14:textId="77777777" w:rsidR="00A76CFD" w:rsidRPr="00ED4C52" w:rsidRDefault="00A76CFD" w:rsidP="00A76CFD">
            <w:pPr>
              <w:jc w:val="left"/>
              <w:rPr>
                <w:b/>
              </w:rPr>
            </w:pPr>
            <w:r w:rsidRPr="00ED4C52">
              <w:rPr>
                <w:rFonts w:hint="eastAsia"/>
                <w:b/>
              </w:rPr>
              <w:t>Name</w:t>
            </w:r>
          </w:p>
        </w:tc>
        <w:tc>
          <w:tcPr>
            <w:tcW w:w="6429" w:type="dxa"/>
            <w:gridSpan w:val="2"/>
          </w:tcPr>
          <w:p w14:paraId="297680E2" w14:textId="77777777" w:rsidR="00A76CFD" w:rsidRDefault="00A76CFD" w:rsidP="00A76CFD">
            <w:pPr>
              <w:jc w:val="center"/>
            </w:pPr>
            <w:r>
              <w:rPr>
                <w:rFonts w:hint="eastAsia"/>
              </w:rPr>
              <w:t>读取</w:t>
            </w:r>
            <w:r>
              <w:rPr>
                <w:rFonts w:hint="eastAsia"/>
              </w:rPr>
              <w:t>*.</w:t>
            </w:r>
            <w:proofErr w:type="spellStart"/>
            <w:r>
              <w:rPr>
                <w:rFonts w:hint="eastAsia"/>
              </w:rPr>
              <w:t>mpp</w:t>
            </w:r>
            <w:proofErr w:type="spellEnd"/>
            <w:r>
              <w:rPr>
                <w:rFonts w:hint="eastAsia"/>
              </w:rPr>
              <w:t>文件</w:t>
            </w:r>
          </w:p>
        </w:tc>
      </w:tr>
      <w:tr w:rsidR="00A76CFD" w14:paraId="35C1A28D" w14:textId="77777777" w:rsidTr="00A76CFD">
        <w:tc>
          <w:tcPr>
            <w:tcW w:w="2093" w:type="dxa"/>
          </w:tcPr>
          <w:p w14:paraId="729C2437" w14:textId="77777777" w:rsidR="00A76CFD" w:rsidRPr="00ED4C52" w:rsidRDefault="00A76CFD" w:rsidP="00A76CFD">
            <w:pPr>
              <w:jc w:val="left"/>
              <w:rPr>
                <w:b/>
              </w:rPr>
            </w:pPr>
            <w:r w:rsidRPr="00ED4C52">
              <w:rPr>
                <w:rFonts w:hint="eastAsia"/>
                <w:b/>
              </w:rPr>
              <w:t>Brief Description</w:t>
            </w:r>
          </w:p>
        </w:tc>
        <w:tc>
          <w:tcPr>
            <w:tcW w:w="6429" w:type="dxa"/>
            <w:gridSpan w:val="2"/>
          </w:tcPr>
          <w:p w14:paraId="6B264212" w14:textId="76345B66" w:rsidR="00A76CFD" w:rsidRDefault="00A76CFD" w:rsidP="00A76CFD">
            <w:pPr>
              <w:jc w:val="center"/>
            </w:pPr>
            <w:r>
              <w:rPr>
                <w:rFonts w:hint="eastAsia"/>
              </w:rPr>
              <w:t>测试人员通过</w:t>
            </w:r>
            <w:proofErr w:type="gramStart"/>
            <w:r>
              <w:rPr>
                <w:rFonts w:hint="eastAsia"/>
              </w:rPr>
              <w:t>各任务</w:t>
            </w:r>
            <w:proofErr w:type="gramEnd"/>
            <w:r>
              <w:rPr>
                <w:rFonts w:hint="eastAsia"/>
              </w:rPr>
              <w:t>属性值生成燃</w:t>
            </w:r>
            <w:proofErr w:type="gramStart"/>
            <w:r>
              <w:rPr>
                <w:rFonts w:hint="eastAsia"/>
              </w:rPr>
              <w:t>烬</w:t>
            </w:r>
            <w:proofErr w:type="gramEnd"/>
            <w:r>
              <w:rPr>
                <w:rFonts w:hint="eastAsia"/>
              </w:rPr>
              <w:t>图来体现项目进展情况</w:t>
            </w:r>
          </w:p>
        </w:tc>
      </w:tr>
      <w:tr w:rsidR="00A76CFD" w14:paraId="348CADD6" w14:textId="77777777" w:rsidTr="00A76CFD">
        <w:tc>
          <w:tcPr>
            <w:tcW w:w="2093" w:type="dxa"/>
          </w:tcPr>
          <w:p w14:paraId="6085D85B" w14:textId="77777777" w:rsidR="00A76CFD" w:rsidRPr="00ED4C52" w:rsidRDefault="00A76CFD" w:rsidP="00A76CFD">
            <w:pPr>
              <w:jc w:val="left"/>
              <w:rPr>
                <w:b/>
              </w:rPr>
            </w:pPr>
            <w:r w:rsidRPr="00ED4C52">
              <w:rPr>
                <w:rFonts w:hint="eastAsia"/>
                <w:b/>
              </w:rPr>
              <w:t>Test Data Specification</w:t>
            </w:r>
          </w:p>
        </w:tc>
        <w:tc>
          <w:tcPr>
            <w:tcW w:w="6429" w:type="dxa"/>
            <w:gridSpan w:val="2"/>
          </w:tcPr>
          <w:p w14:paraId="09CA12CC" w14:textId="77777777" w:rsidR="00A76CFD" w:rsidRDefault="00A76CFD" w:rsidP="00A76CFD">
            <w:pPr>
              <w:jc w:val="center"/>
            </w:pPr>
            <w:r>
              <w:rPr>
                <w:rFonts w:hint="eastAsia"/>
              </w:rPr>
              <w:t>打开</w:t>
            </w:r>
            <w:r>
              <w:rPr>
                <w:rFonts w:hint="eastAsia"/>
              </w:rPr>
              <w:t>mini project</w:t>
            </w:r>
            <w:r>
              <w:rPr>
                <w:rFonts w:hint="eastAsia"/>
              </w:rPr>
              <w:t>程序</w:t>
            </w:r>
          </w:p>
          <w:p w14:paraId="283FD9A1" w14:textId="77777777" w:rsidR="00A76CFD" w:rsidRDefault="00A76CFD" w:rsidP="00A76CFD">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p>
        </w:tc>
      </w:tr>
      <w:tr w:rsidR="00A76CFD" w14:paraId="6EE2DD9A" w14:textId="77777777" w:rsidTr="00A76CFD">
        <w:tc>
          <w:tcPr>
            <w:tcW w:w="2093" w:type="dxa"/>
          </w:tcPr>
          <w:p w14:paraId="13F5B500" w14:textId="77777777" w:rsidR="00A76CFD" w:rsidRPr="00ED4C52" w:rsidRDefault="00A76CFD" w:rsidP="00A76CFD">
            <w:pPr>
              <w:jc w:val="left"/>
              <w:rPr>
                <w:b/>
              </w:rPr>
            </w:pPr>
            <w:r w:rsidRPr="00ED4C52">
              <w:rPr>
                <w:rFonts w:hint="eastAsia"/>
                <w:b/>
              </w:rPr>
              <w:t>Tester</w:t>
            </w:r>
          </w:p>
        </w:tc>
        <w:tc>
          <w:tcPr>
            <w:tcW w:w="6429" w:type="dxa"/>
            <w:gridSpan w:val="2"/>
          </w:tcPr>
          <w:p w14:paraId="542D74B3" w14:textId="77777777" w:rsidR="00A76CFD" w:rsidRDefault="00A76CFD" w:rsidP="00A76CFD">
            <w:pPr>
              <w:jc w:val="center"/>
            </w:pPr>
            <w:r>
              <w:rPr>
                <w:rFonts w:hint="eastAsia"/>
              </w:rPr>
              <w:t>测试人员</w:t>
            </w:r>
          </w:p>
        </w:tc>
      </w:tr>
      <w:tr w:rsidR="00A76CFD" w14:paraId="73700267" w14:textId="77777777" w:rsidTr="00A76CFD">
        <w:tc>
          <w:tcPr>
            <w:tcW w:w="2093" w:type="dxa"/>
          </w:tcPr>
          <w:p w14:paraId="105C5057" w14:textId="77777777" w:rsidR="00A76CFD" w:rsidRPr="00ED4C52" w:rsidRDefault="00A76CFD" w:rsidP="00A76CFD">
            <w:pPr>
              <w:jc w:val="left"/>
              <w:rPr>
                <w:b/>
              </w:rPr>
            </w:pPr>
            <w:r w:rsidRPr="00ED4C52">
              <w:rPr>
                <w:rFonts w:hint="eastAsia"/>
                <w:b/>
              </w:rPr>
              <w:t>Dependency</w:t>
            </w:r>
          </w:p>
        </w:tc>
        <w:tc>
          <w:tcPr>
            <w:tcW w:w="6429" w:type="dxa"/>
            <w:gridSpan w:val="2"/>
          </w:tcPr>
          <w:p w14:paraId="4082C297" w14:textId="77777777" w:rsidR="00A76CFD" w:rsidRDefault="00A76CFD" w:rsidP="00A76CFD">
            <w:pPr>
              <w:jc w:val="center"/>
            </w:pPr>
            <w:r>
              <w:rPr>
                <w:rFonts w:hint="eastAsia"/>
              </w:rPr>
              <w:t>无</w:t>
            </w:r>
          </w:p>
        </w:tc>
      </w:tr>
      <w:tr w:rsidR="00A76CFD" w14:paraId="70CE480D" w14:textId="77777777" w:rsidTr="00A76CFD">
        <w:tc>
          <w:tcPr>
            <w:tcW w:w="2093" w:type="dxa"/>
            <w:vMerge w:val="restart"/>
          </w:tcPr>
          <w:p w14:paraId="2B192AAC" w14:textId="77777777" w:rsidR="00A76CFD" w:rsidRPr="00ED4C52" w:rsidRDefault="00A76CFD" w:rsidP="00A76CFD">
            <w:pPr>
              <w:jc w:val="left"/>
              <w:rPr>
                <w:b/>
              </w:rPr>
            </w:pPr>
            <w:r w:rsidRPr="00ED4C52">
              <w:rPr>
                <w:rFonts w:hint="eastAsia"/>
                <w:b/>
              </w:rPr>
              <w:t>Test Setup</w:t>
            </w:r>
          </w:p>
        </w:tc>
        <w:tc>
          <w:tcPr>
            <w:tcW w:w="6429" w:type="dxa"/>
            <w:gridSpan w:val="2"/>
          </w:tcPr>
          <w:p w14:paraId="7F86C8B2" w14:textId="77777777" w:rsidR="00A76CFD" w:rsidRDefault="00A76CFD" w:rsidP="00A76CFD">
            <w:pPr>
              <w:jc w:val="center"/>
            </w:pPr>
            <w:r>
              <w:rPr>
                <w:rFonts w:hint="eastAsia"/>
              </w:rPr>
              <w:t>无</w:t>
            </w:r>
          </w:p>
        </w:tc>
      </w:tr>
      <w:tr w:rsidR="00A76CFD" w14:paraId="188377BC" w14:textId="77777777" w:rsidTr="00A76CFD">
        <w:tc>
          <w:tcPr>
            <w:tcW w:w="2093" w:type="dxa"/>
            <w:vMerge/>
          </w:tcPr>
          <w:p w14:paraId="34AF1070" w14:textId="77777777" w:rsidR="00A76CFD" w:rsidRPr="00ED4C52" w:rsidRDefault="00A76CFD" w:rsidP="00A76CFD">
            <w:pPr>
              <w:jc w:val="left"/>
              <w:rPr>
                <w:b/>
              </w:rPr>
            </w:pPr>
          </w:p>
        </w:tc>
        <w:tc>
          <w:tcPr>
            <w:tcW w:w="1843" w:type="dxa"/>
          </w:tcPr>
          <w:p w14:paraId="3B1659F3" w14:textId="77777777" w:rsidR="00A76CFD" w:rsidRPr="00ED4C52" w:rsidRDefault="00A76CFD" w:rsidP="00A76CFD">
            <w:pPr>
              <w:jc w:val="center"/>
              <w:rPr>
                <w:b/>
              </w:rPr>
            </w:pPr>
            <w:r w:rsidRPr="00ED4C52">
              <w:rPr>
                <w:rFonts w:hint="eastAsia"/>
                <w:b/>
              </w:rPr>
              <w:t>Name</w:t>
            </w:r>
          </w:p>
        </w:tc>
        <w:tc>
          <w:tcPr>
            <w:tcW w:w="4586" w:type="dxa"/>
          </w:tcPr>
          <w:p w14:paraId="6385A122" w14:textId="77777777" w:rsidR="00A76CFD" w:rsidRDefault="00A76CFD" w:rsidP="00A76CFD">
            <w:pPr>
              <w:jc w:val="center"/>
            </w:pPr>
          </w:p>
        </w:tc>
      </w:tr>
      <w:tr w:rsidR="00A76CFD" w14:paraId="0F9EB4C5" w14:textId="77777777" w:rsidTr="00A76CFD">
        <w:tc>
          <w:tcPr>
            <w:tcW w:w="2093" w:type="dxa"/>
            <w:vMerge/>
          </w:tcPr>
          <w:p w14:paraId="06952DBC" w14:textId="77777777" w:rsidR="00A76CFD" w:rsidRPr="00ED4C52" w:rsidRDefault="00A76CFD" w:rsidP="00A76CFD">
            <w:pPr>
              <w:jc w:val="left"/>
              <w:rPr>
                <w:b/>
              </w:rPr>
            </w:pPr>
          </w:p>
        </w:tc>
        <w:tc>
          <w:tcPr>
            <w:tcW w:w="1843" w:type="dxa"/>
          </w:tcPr>
          <w:p w14:paraId="24082EE2" w14:textId="77777777" w:rsidR="00A76CFD" w:rsidRPr="00ED4C52" w:rsidRDefault="00A76CFD" w:rsidP="00A76CFD">
            <w:pPr>
              <w:jc w:val="center"/>
              <w:rPr>
                <w:b/>
              </w:rPr>
            </w:pPr>
            <w:r w:rsidRPr="00ED4C52">
              <w:rPr>
                <w:rFonts w:hint="eastAsia"/>
                <w:b/>
              </w:rPr>
              <w:t>Brief Description</w:t>
            </w:r>
          </w:p>
        </w:tc>
        <w:tc>
          <w:tcPr>
            <w:tcW w:w="4586" w:type="dxa"/>
          </w:tcPr>
          <w:p w14:paraId="68FB66AC" w14:textId="77777777" w:rsidR="00A76CFD" w:rsidRDefault="00A76CFD" w:rsidP="00A76CFD">
            <w:pPr>
              <w:jc w:val="center"/>
            </w:pPr>
          </w:p>
        </w:tc>
      </w:tr>
      <w:tr w:rsidR="00A76CFD" w14:paraId="2EEC5F32" w14:textId="77777777" w:rsidTr="00A76CFD">
        <w:tc>
          <w:tcPr>
            <w:tcW w:w="2093" w:type="dxa"/>
            <w:vMerge w:val="restart"/>
          </w:tcPr>
          <w:p w14:paraId="5689ACB3" w14:textId="77777777" w:rsidR="00A76CFD" w:rsidRPr="00ED4C52" w:rsidRDefault="00A76CFD" w:rsidP="00A76CFD">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7AB345A3" w14:textId="77777777" w:rsidR="00A76CFD" w:rsidRPr="00ED4C52" w:rsidRDefault="00A76CFD" w:rsidP="00A76CFD">
            <w:pPr>
              <w:jc w:val="center"/>
              <w:rPr>
                <w:b/>
              </w:rPr>
            </w:pPr>
            <w:r w:rsidRPr="00ED4C52">
              <w:rPr>
                <w:rFonts w:hint="eastAsia"/>
                <w:b/>
              </w:rPr>
              <w:t>Steps(numbered)</w:t>
            </w:r>
          </w:p>
        </w:tc>
        <w:tc>
          <w:tcPr>
            <w:tcW w:w="4586" w:type="dxa"/>
          </w:tcPr>
          <w:p w14:paraId="4A836CA9" w14:textId="77777777" w:rsidR="00A76CFD" w:rsidRDefault="00A76CFD" w:rsidP="00A76CFD">
            <w:pPr>
              <w:jc w:val="center"/>
            </w:pPr>
          </w:p>
        </w:tc>
      </w:tr>
      <w:tr w:rsidR="00A76CFD" w14:paraId="7AFCA13C" w14:textId="77777777" w:rsidTr="00A76CFD">
        <w:tc>
          <w:tcPr>
            <w:tcW w:w="2093" w:type="dxa"/>
            <w:vMerge/>
          </w:tcPr>
          <w:p w14:paraId="3D0CC5CD" w14:textId="77777777" w:rsidR="00A76CFD" w:rsidRPr="00ED4C52" w:rsidRDefault="00A76CFD" w:rsidP="00A76CFD">
            <w:pPr>
              <w:jc w:val="left"/>
              <w:rPr>
                <w:b/>
              </w:rPr>
            </w:pPr>
          </w:p>
        </w:tc>
        <w:tc>
          <w:tcPr>
            <w:tcW w:w="1843" w:type="dxa"/>
          </w:tcPr>
          <w:p w14:paraId="2E0D0BA3" w14:textId="77777777" w:rsidR="00A76CFD" w:rsidRPr="00ED4C52" w:rsidRDefault="00A76CFD" w:rsidP="00A76CFD">
            <w:pPr>
              <w:jc w:val="center"/>
              <w:rPr>
                <w:b/>
              </w:rPr>
            </w:pPr>
            <w:r w:rsidRPr="00ED4C52">
              <w:rPr>
                <w:rFonts w:hint="eastAsia"/>
                <w:b/>
              </w:rPr>
              <w:t>Test Oracle</w:t>
            </w:r>
          </w:p>
        </w:tc>
        <w:tc>
          <w:tcPr>
            <w:tcW w:w="4586" w:type="dxa"/>
          </w:tcPr>
          <w:p w14:paraId="45842E9A" w14:textId="77777777" w:rsidR="00A76CFD" w:rsidRDefault="00A76CFD" w:rsidP="00A76CFD">
            <w:pPr>
              <w:jc w:val="center"/>
            </w:pPr>
          </w:p>
        </w:tc>
      </w:tr>
      <w:tr w:rsidR="00A76CFD" w14:paraId="1799CFA2" w14:textId="77777777" w:rsidTr="00A76CFD">
        <w:tc>
          <w:tcPr>
            <w:tcW w:w="2093" w:type="dxa"/>
            <w:vMerge w:val="restart"/>
          </w:tcPr>
          <w:p w14:paraId="48C26C17" w14:textId="77777777" w:rsidR="00A76CFD" w:rsidRPr="00ED4C52" w:rsidRDefault="00A76CFD" w:rsidP="00A76CFD">
            <w:pPr>
              <w:jc w:val="left"/>
              <w:rPr>
                <w:b/>
              </w:rPr>
            </w:pPr>
            <w:r w:rsidRPr="00ED4C52">
              <w:rPr>
                <w:rFonts w:hint="eastAsia"/>
                <w:b/>
              </w:rPr>
              <w:t>Basic Flow(Test Sequence)</w:t>
            </w:r>
          </w:p>
        </w:tc>
        <w:tc>
          <w:tcPr>
            <w:tcW w:w="6429" w:type="dxa"/>
            <w:gridSpan w:val="2"/>
          </w:tcPr>
          <w:p w14:paraId="65B97A68" w14:textId="6C61DE3A" w:rsidR="00A76CFD" w:rsidRDefault="00A76CFD" w:rsidP="00A76CFD">
            <w:pPr>
              <w:jc w:val="center"/>
            </w:pPr>
            <w:r>
              <w:rPr>
                <w:rFonts w:hint="eastAsia"/>
              </w:rPr>
              <w:t>测试人员成功生成燃</w:t>
            </w:r>
            <w:proofErr w:type="gramStart"/>
            <w:r>
              <w:rPr>
                <w:rFonts w:hint="eastAsia"/>
              </w:rPr>
              <w:t>烬</w:t>
            </w:r>
            <w:proofErr w:type="gramEnd"/>
            <w:r>
              <w:rPr>
                <w:rFonts w:hint="eastAsia"/>
              </w:rPr>
              <w:t>图</w:t>
            </w:r>
          </w:p>
        </w:tc>
      </w:tr>
      <w:tr w:rsidR="00A76CFD" w14:paraId="049FC384" w14:textId="77777777" w:rsidTr="00A76CFD">
        <w:tc>
          <w:tcPr>
            <w:tcW w:w="2093" w:type="dxa"/>
            <w:vMerge/>
          </w:tcPr>
          <w:p w14:paraId="02BF4A41" w14:textId="77777777" w:rsidR="00A76CFD" w:rsidRPr="00ED4C52" w:rsidRDefault="00A76CFD" w:rsidP="00A76CFD">
            <w:pPr>
              <w:jc w:val="left"/>
              <w:rPr>
                <w:b/>
              </w:rPr>
            </w:pPr>
          </w:p>
        </w:tc>
        <w:tc>
          <w:tcPr>
            <w:tcW w:w="1843" w:type="dxa"/>
          </w:tcPr>
          <w:p w14:paraId="7F904F44" w14:textId="77777777" w:rsidR="00A76CFD" w:rsidRPr="00ED4C52" w:rsidRDefault="00A76CFD" w:rsidP="00A76CFD">
            <w:pPr>
              <w:jc w:val="center"/>
              <w:rPr>
                <w:b/>
              </w:rPr>
            </w:pPr>
            <w:r w:rsidRPr="00ED4C52">
              <w:rPr>
                <w:rFonts w:hint="eastAsia"/>
                <w:b/>
              </w:rPr>
              <w:t>Steps(</w:t>
            </w:r>
            <w:r>
              <w:rPr>
                <w:rFonts w:hint="eastAsia"/>
                <w:b/>
              </w:rPr>
              <w:t>1</w:t>
            </w:r>
            <w:r w:rsidRPr="00ED4C52">
              <w:rPr>
                <w:rFonts w:hint="eastAsia"/>
                <w:b/>
              </w:rPr>
              <w:t>)</w:t>
            </w:r>
          </w:p>
        </w:tc>
        <w:tc>
          <w:tcPr>
            <w:tcW w:w="4586" w:type="dxa"/>
          </w:tcPr>
          <w:p w14:paraId="5E3DD1A0" w14:textId="254C91FE" w:rsidR="00A76CFD" w:rsidRDefault="00A76CFD" w:rsidP="00A76CFD">
            <w:pPr>
              <w:jc w:val="center"/>
            </w:pPr>
            <w:r>
              <w:rPr>
                <w:rFonts w:hint="eastAsia"/>
              </w:rPr>
              <w:t>测试人员单击“生成燃</w:t>
            </w:r>
            <w:proofErr w:type="gramStart"/>
            <w:r>
              <w:rPr>
                <w:rFonts w:hint="eastAsia"/>
              </w:rPr>
              <w:t>烬</w:t>
            </w:r>
            <w:proofErr w:type="gramEnd"/>
            <w:r>
              <w:rPr>
                <w:rFonts w:hint="eastAsia"/>
              </w:rPr>
              <w:t>图”</w:t>
            </w:r>
          </w:p>
        </w:tc>
      </w:tr>
      <w:tr w:rsidR="00A76CFD" w14:paraId="5120E248" w14:textId="77777777" w:rsidTr="00A76CFD">
        <w:tc>
          <w:tcPr>
            <w:tcW w:w="2093" w:type="dxa"/>
            <w:vMerge/>
          </w:tcPr>
          <w:p w14:paraId="001C5102" w14:textId="77777777" w:rsidR="00A76CFD" w:rsidRPr="00ED4C52" w:rsidRDefault="00A76CFD" w:rsidP="00A76CFD">
            <w:pPr>
              <w:jc w:val="left"/>
              <w:rPr>
                <w:b/>
              </w:rPr>
            </w:pPr>
          </w:p>
        </w:tc>
        <w:tc>
          <w:tcPr>
            <w:tcW w:w="1843" w:type="dxa"/>
          </w:tcPr>
          <w:p w14:paraId="595C7A17" w14:textId="77777777" w:rsidR="00A76CFD" w:rsidRPr="00ED4C52" w:rsidRDefault="00A76CFD" w:rsidP="00A76CFD">
            <w:pPr>
              <w:jc w:val="center"/>
              <w:rPr>
                <w:b/>
              </w:rPr>
            </w:pPr>
            <w:r>
              <w:rPr>
                <w:rFonts w:hint="eastAsia"/>
                <w:b/>
              </w:rPr>
              <w:t>Steps(2)</w:t>
            </w:r>
          </w:p>
        </w:tc>
        <w:tc>
          <w:tcPr>
            <w:tcW w:w="4586" w:type="dxa"/>
          </w:tcPr>
          <w:p w14:paraId="4BC49F52" w14:textId="07D38F1B" w:rsidR="00A76CFD" w:rsidRDefault="00A76CFD" w:rsidP="00A76CFD">
            <w:pPr>
              <w:jc w:val="center"/>
            </w:pPr>
            <w:r>
              <w:rPr>
                <w:rFonts w:hint="eastAsia"/>
              </w:rPr>
              <w:t>系统生成燃</w:t>
            </w:r>
            <w:proofErr w:type="gramStart"/>
            <w:r>
              <w:rPr>
                <w:rFonts w:hint="eastAsia"/>
              </w:rPr>
              <w:t>烬</w:t>
            </w:r>
            <w:proofErr w:type="gramEnd"/>
            <w:r>
              <w:rPr>
                <w:rFonts w:hint="eastAsia"/>
              </w:rPr>
              <w:t>图并提示出来</w:t>
            </w:r>
          </w:p>
        </w:tc>
      </w:tr>
      <w:tr w:rsidR="00A76CFD" w14:paraId="552D739B" w14:textId="77777777" w:rsidTr="00A76CFD">
        <w:tc>
          <w:tcPr>
            <w:tcW w:w="2093" w:type="dxa"/>
            <w:vMerge/>
          </w:tcPr>
          <w:p w14:paraId="7595C7A8" w14:textId="77777777" w:rsidR="00A76CFD" w:rsidRPr="00ED4C52" w:rsidRDefault="00A76CFD" w:rsidP="00A76CFD">
            <w:pPr>
              <w:jc w:val="left"/>
              <w:rPr>
                <w:b/>
              </w:rPr>
            </w:pPr>
          </w:p>
        </w:tc>
        <w:tc>
          <w:tcPr>
            <w:tcW w:w="1843" w:type="dxa"/>
          </w:tcPr>
          <w:p w14:paraId="0E1980A1" w14:textId="77777777" w:rsidR="00A76CFD" w:rsidRPr="00ED4C52" w:rsidRDefault="00A76CFD" w:rsidP="00A76CFD">
            <w:pPr>
              <w:jc w:val="center"/>
              <w:rPr>
                <w:b/>
              </w:rPr>
            </w:pPr>
            <w:r w:rsidRPr="00ED4C52">
              <w:rPr>
                <w:rFonts w:hint="eastAsia"/>
                <w:b/>
              </w:rPr>
              <w:t>Test Oracle</w:t>
            </w:r>
          </w:p>
        </w:tc>
        <w:tc>
          <w:tcPr>
            <w:tcW w:w="4586" w:type="dxa"/>
          </w:tcPr>
          <w:p w14:paraId="03685910" w14:textId="5031BBD2" w:rsidR="00A76CFD" w:rsidRDefault="00A76CFD" w:rsidP="00A76CFD">
            <w:pPr>
              <w:jc w:val="center"/>
            </w:pPr>
            <w:r>
              <w:rPr>
                <w:rFonts w:hint="eastAsia"/>
              </w:rPr>
              <w:t>观察到燃</w:t>
            </w:r>
            <w:proofErr w:type="gramStart"/>
            <w:r>
              <w:rPr>
                <w:rFonts w:hint="eastAsia"/>
              </w:rPr>
              <w:t>烬</w:t>
            </w:r>
            <w:proofErr w:type="gramEnd"/>
            <w:r>
              <w:rPr>
                <w:rFonts w:hint="eastAsia"/>
              </w:rPr>
              <w:t>图生成</w:t>
            </w:r>
          </w:p>
        </w:tc>
      </w:tr>
      <w:tr w:rsidR="00A76CFD" w14:paraId="47627171" w14:textId="77777777" w:rsidTr="00A76CFD">
        <w:tc>
          <w:tcPr>
            <w:tcW w:w="2093" w:type="dxa"/>
            <w:vMerge w:val="restart"/>
          </w:tcPr>
          <w:p w14:paraId="4BB8F55F" w14:textId="77777777" w:rsidR="00A76CFD" w:rsidRPr="00ED4C52" w:rsidRDefault="00A76CFD" w:rsidP="00A76CFD">
            <w:pPr>
              <w:jc w:val="left"/>
              <w:rPr>
                <w:b/>
              </w:rPr>
            </w:pPr>
            <w:r w:rsidRPr="00ED4C52">
              <w:rPr>
                <w:rFonts w:hint="eastAsia"/>
                <w:b/>
              </w:rPr>
              <w:t>Specific Alternative Flows(Test Sequence)</w:t>
            </w:r>
          </w:p>
        </w:tc>
        <w:tc>
          <w:tcPr>
            <w:tcW w:w="6429" w:type="dxa"/>
            <w:gridSpan w:val="2"/>
          </w:tcPr>
          <w:p w14:paraId="11AA2537" w14:textId="438348DD" w:rsidR="00A76CFD" w:rsidRDefault="00A76CFD" w:rsidP="00A76CFD">
            <w:pPr>
              <w:jc w:val="center"/>
            </w:pPr>
            <w:r>
              <w:rPr>
                <w:rFonts w:hint="eastAsia"/>
              </w:rPr>
              <w:t>资源未分配使得燃</w:t>
            </w:r>
            <w:proofErr w:type="gramStart"/>
            <w:r>
              <w:rPr>
                <w:rFonts w:hint="eastAsia"/>
              </w:rPr>
              <w:t>烬</w:t>
            </w:r>
            <w:proofErr w:type="gramEnd"/>
            <w:r>
              <w:rPr>
                <w:rFonts w:hint="eastAsia"/>
              </w:rPr>
              <w:t>图生成失败</w:t>
            </w:r>
          </w:p>
        </w:tc>
      </w:tr>
      <w:tr w:rsidR="00A76CFD" w14:paraId="2C0C0505" w14:textId="77777777" w:rsidTr="00A76CFD">
        <w:tc>
          <w:tcPr>
            <w:tcW w:w="2093" w:type="dxa"/>
            <w:vMerge/>
          </w:tcPr>
          <w:p w14:paraId="26A6DA50" w14:textId="77777777" w:rsidR="00A76CFD" w:rsidRPr="00ED4C52" w:rsidRDefault="00A76CFD" w:rsidP="00A76CFD">
            <w:pPr>
              <w:jc w:val="left"/>
              <w:rPr>
                <w:b/>
              </w:rPr>
            </w:pPr>
          </w:p>
        </w:tc>
        <w:tc>
          <w:tcPr>
            <w:tcW w:w="1843" w:type="dxa"/>
          </w:tcPr>
          <w:p w14:paraId="6A11F5DE" w14:textId="77777777" w:rsidR="00A76CFD" w:rsidRPr="00ED4C52" w:rsidRDefault="00A76CFD" w:rsidP="00A76CFD">
            <w:pPr>
              <w:jc w:val="center"/>
              <w:rPr>
                <w:b/>
              </w:rPr>
            </w:pPr>
            <w:r w:rsidRPr="00ED4C52">
              <w:rPr>
                <w:rFonts w:hint="eastAsia"/>
                <w:b/>
              </w:rPr>
              <w:t>RFS</w:t>
            </w:r>
          </w:p>
        </w:tc>
        <w:tc>
          <w:tcPr>
            <w:tcW w:w="4586" w:type="dxa"/>
          </w:tcPr>
          <w:p w14:paraId="4E123870" w14:textId="77777777" w:rsidR="00A76CFD" w:rsidRDefault="00A76CFD" w:rsidP="00A76CFD">
            <w:pPr>
              <w:jc w:val="center"/>
            </w:pPr>
            <w:r>
              <w:rPr>
                <w:rFonts w:hint="eastAsia"/>
              </w:rPr>
              <w:t>1</w:t>
            </w:r>
          </w:p>
        </w:tc>
      </w:tr>
      <w:tr w:rsidR="00A76CFD" w14:paraId="443DEF92" w14:textId="77777777" w:rsidTr="00A76CFD">
        <w:tc>
          <w:tcPr>
            <w:tcW w:w="2093" w:type="dxa"/>
            <w:vMerge/>
          </w:tcPr>
          <w:p w14:paraId="64294C9B" w14:textId="77777777" w:rsidR="00A76CFD" w:rsidRPr="00ED4C52" w:rsidRDefault="00A76CFD" w:rsidP="00A76CFD">
            <w:pPr>
              <w:jc w:val="left"/>
              <w:rPr>
                <w:b/>
              </w:rPr>
            </w:pPr>
          </w:p>
        </w:tc>
        <w:tc>
          <w:tcPr>
            <w:tcW w:w="1843" w:type="dxa"/>
          </w:tcPr>
          <w:p w14:paraId="1F6CD491" w14:textId="77777777" w:rsidR="00A76CFD" w:rsidRPr="00ED4C52" w:rsidRDefault="00A76CFD" w:rsidP="00A76CFD">
            <w:pPr>
              <w:jc w:val="center"/>
              <w:rPr>
                <w:b/>
              </w:rPr>
            </w:pPr>
            <w:r w:rsidRPr="00ED4C52">
              <w:rPr>
                <w:rFonts w:hint="eastAsia"/>
                <w:b/>
              </w:rPr>
              <w:t>Steps(</w:t>
            </w:r>
            <w:r>
              <w:rPr>
                <w:rFonts w:hint="eastAsia"/>
                <w:b/>
              </w:rPr>
              <w:t>1</w:t>
            </w:r>
            <w:r w:rsidRPr="00ED4C52">
              <w:rPr>
                <w:rFonts w:hint="eastAsia"/>
                <w:b/>
              </w:rPr>
              <w:t>)</w:t>
            </w:r>
          </w:p>
        </w:tc>
        <w:tc>
          <w:tcPr>
            <w:tcW w:w="4586" w:type="dxa"/>
          </w:tcPr>
          <w:p w14:paraId="2D2374A0" w14:textId="7517EE8D" w:rsidR="00A76CFD" w:rsidRDefault="00A76CFD" w:rsidP="00A76CFD">
            <w:pPr>
              <w:jc w:val="center"/>
            </w:pPr>
            <w:r>
              <w:rPr>
                <w:rFonts w:hint="eastAsia"/>
              </w:rPr>
              <w:t>测试人员单击“生成燃</w:t>
            </w:r>
            <w:proofErr w:type="gramStart"/>
            <w:r>
              <w:rPr>
                <w:rFonts w:hint="eastAsia"/>
              </w:rPr>
              <w:t>烬</w:t>
            </w:r>
            <w:proofErr w:type="gramEnd"/>
            <w:r>
              <w:rPr>
                <w:rFonts w:hint="eastAsia"/>
              </w:rPr>
              <w:t>图”</w:t>
            </w:r>
          </w:p>
        </w:tc>
      </w:tr>
      <w:tr w:rsidR="00A76CFD" w14:paraId="01B1E707" w14:textId="77777777" w:rsidTr="00A76CFD">
        <w:tc>
          <w:tcPr>
            <w:tcW w:w="2093" w:type="dxa"/>
            <w:vMerge/>
          </w:tcPr>
          <w:p w14:paraId="171C9EE4" w14:textId="77777777" w:rsidR="00A76CFD" w:rsidRPr="00ED4C52" w:rsidRDefault="00A76CFD" w:rsidP="00A76CFD">
            <w:pPr>
              <w:jc w:val="left"/>
              <w:rPr>
                <w:b/>
              </w:rPr>
            </w:pPr>
          </w:p>
        </w:tc>
        <w:tc>
          <w:tcPr>
            <w:tcW w:w="1843" w:type="dxa"/>
          </w:tcPr>
          <w:p w14:paraId="4008450E" w14:textId="77777777" w:rsidR="00A76CFD" w:rsidRPr="00ED4C52" w:rsidRDefault="00A76CFD" w:rsidP="00A76CFD">
            <w:pPr>
              <w:jc w:val="center"/>
              <w:rPr>
                <w:b/>
              </w:rPr>
            </w:pPr>
            <w:r w:rsidRPr="00ED4C52">
              <w:rPr>
                <w:rFonts w:hint="eastAsia"/>
                <w:b/>
              </w:rPr>
              <w:t>Steps(</w:t>
            </w:r>
            <w:r>
              <w:rPr>
                <w:rFonts w:hint="eastAsia"/>
                <w:b/>
              </w:rPr>
              <w:t>2</w:t>
            </w:r>
            <w:r w:rsidRPr="00ED4C52">
              <w:rPr>
                <w:rFonts w:hint="eastAsia"/>
                <w:b/>
              </w:rPr>
              <w:t>)</w:t>
            </w:r>
          </w:p>
        </w:tc>
        <w:tc>
          <w:tcPr>
            <w:tcW w:w="4586" w:type="dxa"/>
          </w:tcPr>
          <w:p w14:paraId="184DF4B8" w14:textId="77777777" w:rsidR="00A76CFD" w:rsidRDefault="00A76CFD" w:rsidP="00A76CFD">
            <w:pPr>
              <w:jc w:val="center"/>
            </w:pPr>
            <w:r>
              <w:rPr>
                <w:rFonts w:hint="eastAsia"/>
              </w:rPr>
              <w:t>系统提示“资源未分配”</w:t>
            </w:r>
          </w:p>
        </w:tc>
      </w:tr>
      <w:tr w:rsidR="00A76CFD" w14:paraId="1AE90DC8" w14:textId="77777777" w:rsidTr="00A76CFD">
        <w:tc>
          <w:tcPr>
            <w:tcW w:w="2093" w:type="dxa"/>
            <w:vMerge/>
          </w:tcPr>
          <w:p w14:paraId="20F8A327" w14:textId="77777777" w:rsidR="00A76CFD" w:rsidRPr="00ED4C52" w:rsidRDefault="00A76CFD" w:rsidP="00A76CFD">
            <w:pPr>
              <w:jc w:val="left"/>
              <w:rPr>
                <w:b/>
              </w:rPr>
            </w:pPr>
          </w:p>
        </w:tc>
        <w:tc>
          <w:tcPr>
            <w:tcW w:w="1843" w:type="dxa"/>
          </w:tcPr>
          <w:p w14:paraId="7D97DE11" w14:textId="77777777" w:rsidR="00A76CFD" w:rsidRPr="00ED4C52" w:rsidRDefault="00A76CFD" w:rsidP="00A76CFD">
            <w:pPr>
              <w:jc w:val="center"/>
              <w:rPr>
                <w:b/>
              </w:rPr>
            </w:pPr>
            <w:r w:rsidRPr="00ED4C52">
              <w:rPr>
                <w:rFonts w:hint="eastAsia"/>
                <w:b/>
              </w:rPr>
              <w:t>Steps(</w:t>
            </w:r>
            <w:r>
              <w:rPr>
                <w:rFonts w:hint="eastAsia"/>
                <w:b/>
              </w:rPr>
              <w:t>3</w:t>
            </w:r>
            <w:r w:rsidRPr="00ED4C52">
              <w:rPr>
                <w:rFonts w:hint="eastAsia"/>
                <w:b/>
              </w:rPr>
              <w:t>)</w:t>
            </w:r>
          </w:p>
        </w:tc>
        <w:tc>
          <w:tcPr>
            <w:tcW w:w="4586" w:type="dxa"/>
          </w:tcPr>
          <w:p w14:paraId="462F2D48" w14:textId="77777777" w:rsidR="00A76CFD" w:rsidRDefault="00A76CFD" w:rsidP="00A76CFD">
            <w:pPr>
              <w:jc w:val="center"/>
            </w:pPr>
            <w:r>
              <w:rPr>
                <w:rFonts w:hint="eastAsia"/>
              </w:rPr>
              <w:t>恢复到之前的界面</w:t>
            </w:r>
          </w:p>
        </w:tc>
      </w:tr>
      <w:tr w:rsidR="00A76CFD" w14:paraId="2A74C669" w14:textId="77777777" w:rsidTr="00A76CFD">
        <w:tc>
          <w:tcPr>
            <w:tcW w:w="2093" w:type="dxa"/>
            <w:vMerge/>
          </w:tcPr>
          <w:p w14:paraId="79C27756" w14:textId="77777777" w:rsidR="00A76CFD" w:rsidRPr="00ED4C52" w:rsidRDefault="00A76CFD" w:rsidP="00A76CFD">
            <w:pPr>
              <w:jc w:val="left"/>
              <w:rPr>
                <w:b/>
              </w:rPr>
            </w:pPr>
          </w:p>
        </w:tc>
        <w:tc>
          <w:tcPr>
            <w:tcW w:w="1843" w:type="dxa"/>
          </w:tcPr>
          <w:p w14:paraId="34691B99" w14:textId="77777777" w:rsidR="00A76CFD" w:rsidRPr="00ED4C52" w:rsidRDefault="00A76CFD" w:rsidP="00A76CFD">
            <w:pPr>
              <w:jc w:val="center"/>
              <w:rPr>
                <w:b/>
              </w:rPr>
            </w:pPr>
            <w:r w:rsidRPr="00ED4C52">
              <w:rPr>
                <w:rFonts w:hint="eastAsia"/>
                <w:b/>
              </w:rPr>
              <w:t>Test Oracle</w:t>
            </w:r>
          </w:p>
        </w:tc>
        <w:tc>
          <w:tcPr>
            <w:tcW w:w="4586" w:type="dxa"/>
          </w:tcPr>
          <w:p w14:paraId="3F549213" w14:textId="650467DA" w:rsidR="00A76CFD" w:rsidRDefault="00A76CFD" w:rsidP="00A76CFD">
            <w:pPr>
              <w:jc w:val="center"/>
            </w:pPr>
            <w:r>
              <w:rPr>
                <w:rFonts w:hint="eastAsia"/>
              </w:rPr>
              <w:t>观察有错误窗口弹出</w:t>
            </w:r>
          </w:p>
        </w:tc>
      </w:tr>
      <w:tr w:rsidR="00A76CFD" w14:paraId="7FF7C577" w14:textId="77777777" w:rsidTr="00A76CFD">
        <w:tc>
          <w:tcPr>
            <w:tcW w:w="2093" w:type="dxa"/>
            <w:vMerge w:val="restart"/>
          </w:tcPr>
          <w:p w14:paraId="5CEC6603" w14:textId="77777777" w:rsidR="00A76CFD" w:rsidRPr="00ED4C52" w:rsidRDefault="00A76CFD" w:rsidP="00A76CFD">
            <w:pPr>
              <w:jc w:val="left"/>
              <w:rPr>
                <w:b/>
              </w:rPr>
            </w:pPr>
            <w:r w:rsidRPr="00ED4C52">
              <w:rPr>
                <w:rFonts w:hint="eastAsia"/>
                <w:b/>
              </w:rPr>
              <w:t>Global Alternative Flows(Test Sequence)</w:t>
            </w:r>
          </w:p>
        </w:tc>
        <w:tc>
          <w:tcPr>
            <w:tcW w:w="6429" w:type="dxa"/>
            <w:gridSpan w:val="2"/>
          </w:tcPr>
          <w:p w14:paraId="74125FF2" w14:textId="77777777" w:rsidR="00A76CFD" w:rsidRDefault="00A76CFD" w:rsidP="00A76CFD">
            <w:pPr>
              <w:jc w:val="center"/>
            </w:pPr>
          </w:p>
        </w:tc>
      </w:tr>
      <w:tr w:rsidR="00A76CFD" w14:paraId="6D3B282A" w14:textId="77777777" w:rsidTr="00A76CFD">
        <w:tc>
          <w:tcPr>
            <w:tcW w:w="2093" w:type="dxa"/>
            <w:vMerge/>
          </w:tcPr>
          <w:p w14:paraId="5F5F5E7D" w14:textId="77777777" w:rsidR="00A76CFD" w:rsidRPr="00ED4C52" w:rsidRDefault="00A76CFD" w:rsidP="00A76CFD">
            <w:pPr>
              <w:jc w:val="left"/>
              <w:rPr>
                <w:b/>
              </w:rPr>
            </w:pPr>
          </w:p>
        </w:tc>
        <w:tc>
          <w:tcPr>
            <w:tcW w:w="1843" w:type="dxa"/>
          </w:tcPr>
          <w:p w14:paraId="68B8CFC7" w14:textId="77777777" w:rsidR="00A76CFD" w:rsidRPr="00ED4C52" w:rsidRDefault="00A76CFD" w:rsidP="00A76CFD">
            <w:pPr>
              <w:jc w:val="center"/>
              <w:rPr>
                <w:b/>
              </w:rPr>
            </w:pPr>
            <w:r w:rsidRPr="00ED4C52">
              <w:rPr>
                <w:rFonts w:hint="eastAsia"/>
                <w:b/>
              </w:rPr>
              <w:t>Guard Condition</w:t>
            </w:r>
          </w:p>
        </w:tc>
        <w:tc>
          <w:tcPr>
            <w:tcW w:w="4586" w:type="dxa"/>
          </w:tcPr>
          <w:p w14:paraId="1507F47D" w14:textId="77777777" w:rsidR="00A76CFD" w:rsidRDefault="00A76CFD" w:rsidP="00A76CFD">
            <w:pPr>
              <w:jc w:val="center"/>
            </w:pPr>
          </w:p>
        </w:tc>
      </w:tr>
      <w:tr w:rsidR="00A76CFD" w14:paraId="0276FBD2" w14:textId="77777777" w:rsidTr="00A76CFD">
        <w:tc>
          <w:tcPr>
            <w:tcW w:w="2093" w:type="dxa"/>
            <w:vMerge/>
          </w:tcPr>
          <w:p w14:paraId="1180BB69" w14:textId="77777777" w:rsidR="00A76CFD" w:rsidRPr="00ED4C52" w:rsidRDefault="00A76CFD" w:rsidP="00A76CFD">
            <w:pPr>
              <w:jc w:val="left"/>
              <w:rPr>
                <w:b/>
              </w:rPr>
            </w:pPr>
          </w:p>
        </w:tc>
        <w:tc>
          <w:tcPr>
            <w:tcW w:w="1843" w:type="dxa"/>
          </w:tcPr>
          <w:p w14:paraId="12A2710E" w14:textId="77777777" w:rsidR="00A76CFD" w:rsidRPr="00ED4C52" w:rsidRDefault="00A76CFD" w:rsidP="00A76CFD">
            <w:pPr>
              <w:jc w:val="center"/>
              <w:rPr>
                <w:b/>
              </w:rPr>
            </w:pPr>
            <w:r w:rsidRPr="00ED4C52">
              <w:rPr>
                <w:rFonts w:hint="eastAsia"/>
                <w:b/>
              </w:rPr>
              <w:t>Steps(numbered)</w:t>
            </w:r>
          </w:p>
        </w:tc>
        <w:tc>
          <w:tcPr>
            <w:tcW w:w="4586" w:type="dxa"/>
          </w:tcPr>
          <w:p w14:paraId="7CD7EB9E" w14:textId="77777777" w:rsidR="00A76CFD" w:rsidRDefault="00A76CFD" w:rsidP="00A76CFD">
            <w:pPr>
              <w:jc w:val="center"/>
            </w:pPr>
          </w:p>
        </w:tc>
      </w:tr>
      <w:tr w:rsidR="00A76CFD" w14:paraId="13D9E446" w14:textId="77777777" w:rsidTr="00A76CFD">
        <w:tc>
          <w:tcPr>
            <w:tcW w:w="2093" w:type="dxa"/>
            <w:vMerge/>
          </w:tcPr>
          <w:p w14:paraId="29A75EAA" w14:textId="77777777" w:rsidR="00A76CFD" w:rsidRPr="00ED4C52" w:rsidRDefault="00A76CFD" w:rsidP="00A76CFD">
            <w:pPr>
              <w:jc w:val="left"/>
              <w:rPr>
                <w:b/>
              </w:rPr>
            </w:pPr>
          </w:p>
        </w:tc>
        <w:tc>
          <w:tcPr>
            <w:tcW w:w="1843" w:type="dxa"/>
          </w:tcPr>
          <w:p w14:paraId="14E75C28" w14:textId="77777777" w:rsidR="00A76CFD" w:rsidRPr="00ED4C52" w:rsidRDefault="00A76CFD" w:rsidP="00A76CFD">
            <w:pPr>
              <w:jc w:val="center"/>
              <w:rPr>
                <w:b/>
              </w:rPr>
            </w:pPr>
            <w:r w:rsidRPr="00ED4C52">
              <w:rPr>
                <w:rFonts w:hint="eastAsia"/>
                <w:b/>
              </w:rPr>
              <w:t>Test Oracle</w:t>
            </w:r>
          </w:p>
        </w:tc>
        <w:tc>
          <w:tcPr>
            <w:tcW w:w="4586" w:type="dxa"/>
          </w:tcPr>
          <w:p w14:paraId="0AC71E16" w14:textId="77777777" w:rsidR="00A76CFD" w:rsidRDefault="00A76CFD" w:rsidP="00A76CFD">
            <w:pPr>
              <w:jc w:val="center"/>
            </w:pPr>
          </w:p>
        </w:tc>
      </w:tr>
      <w:tr w:rsidR="00A76CFD" w14:paraId="01D773B4" w14:textId="77777777" w:rsidTr="00A76CFD">
        <w:tc>
          <w:tcPr>
            <w:tcW w:w="2093" w:type="dxa"/>
            <w:vMerge w:val="restart"/>
          </w:tcPr>
          <w:p w14:paraId="29170056" w14:textId="77777777" w:rsidR="00A76CFD" w:rsidRPr="00ED4C52" w:rsidRDefault="00A76CFD" w:rsidP="00A76CFD">
            <w:pPr>
              <w:jc w:val="left"/>
              <w:rPr>
                <w:b/>
              </w:rPr>
            </w:pPr>
            <w:r w:rsidRPr="00ED4C52">
              <w:rPr>
                <w:rFonts w:hint="eastAsia"/>
                <w:b/>
              </w:rPr>
              <w:t>Bounded Alternative Flows(Test Sequence)</w:t>
            </w:r>
          </w:p>
        </w:tc>
        <w:tc>
          <w:tcPr>
            <w:tcW w:w="6429" w:type="dxa"/>
            <w:gridSpan w:val="2"/>
          </w:tcPr>
          <w:p w14:paraId="7274B1D7" w14:textId="77777777" w:rsidR="00A76CFD" w:rsidRDefault="00A76CFD" w:rsidP="00A76CFD">
            <w:pPr>
              <w:jc w:val="center"/>
            </w:pPr>
          </w:p>
        </w:tc>
      </w:tr>
      <w:tr w:rsidR="00A76CFD" w14:paraId="7F17B1C6" w14:textId="77777777" w:rsidTr="00A76CFD">
        <w:tc>
          <w:tcPr>
            <w:tcW w:w="2093" w:type="dxa"/>
            <w:vMerge/>
          </w:tcPr>
          <w:p w14:paraId="417E77C3" w14:textId="77777777" w:rsidR="00A76CFD" w:rsidRPr="00ED4C52" w:rsidRDefault="00A76CFD" w:rsidP="00A76CFD">
            <w:pPr>
              <w:jc w:val="left"/>
              <w:rPr>
                <w:b/>
              </w:rPr>
            </w:pPr>
          </w:p>
        </w:tc>
        <w:tc>
          <w:tcPr>
            <w:tcW w:w="1843" w:type="dxa"/>
          </w:tcPr>
          <w:p w14:paraId="2BC55699" w14:textId="77777777" w:rsidR="00A76CFD" w:rsidRPr="00ED4C52" w:rsidRDefault="00A76CFD" w:rsidP="00A76CFD">
            <w:pPr>
              <w:jc w:val="center"/>
              <w:rPr>
                <w:b/>
              </w:rPr>
            </w:pPr>
            <w:r w:rsidRPr="00ED4C52">
              <w:rPr>
                <w:rFonts w:hint="eastAsia"/>
                <w:b/>
              </w:rPr>
              <w:t>RFS</w:t>
            </w:r>
          </w:p>
        </w:tc>
        <w:tc>
          <w:tcPr>
            <w:tcW w:w="4586" w:type="dxa"/>
          </w:tcPr>
          <w:p w14:paraId="4C98057F" w14:textId="77777777" w:rsidR="00A76CFD" w:rsidRDefault="00A76CFD" w:rsidP="00A76CFD">
            <w:pPr>
              <w:jc w:val="center"/>
            </w:pPr>
          </w:p>
        </w:tc>
      </w:tr>
      <w:tr w:rsidR="00A76CFD" w14:paraId="4DE28CE5" w14:textId="77777777" w:rsidTr="00A76CFD">
        <w:tc>
          <w:tcPr>
            <w:tcW w:w="2093" w:type="dxa"/>
            <w:vMerge/>
          </w:tcPr>
          <w:p w14:paraId="4B0BF490" w14:textId="77777777" w:rsidR="00A76CFD" w:rsidRPr="00ED4C52" w:rsidRDefault="00A76CFD" w:rsidP="00A76CFD">
            <w:pPr>
              <w:jc w:val="left"/>
              <w:rPr>
                <w:b/>
              </w:rPr>
            </w:pPr>
          </w:p>
        </w:tc>
        <w:tc>
          <w:tcPr>
            <w:tcW w:w="1843" w:type="dxa"/>
          </w:tcPr>
          <w:p w14:paraId="24B206EA" w14:textId="77777777" w:rsidR="00A76CFD" w:rsidRPr="00ED4C52" w:rsidRDefault="00A76CFD" w:rsidP="00A76CFD">
            <w:pPr>
              <w:jc w:val="center"/>
              <w:rPr>
                <w:b/>
              </w:rPr>
            </w:pPr>
            <w:r w:rsidRPr="00ED4C52">
              <w:rPr>
                <w:rFonts w:hint="eastAsia"/>
                <w:b/>
              </w:rPr>
              <w:t>Steps(numbered)</w:t>
            </w:r>
          </w:p>
        </w:tc>
        <w:tc>
          <w:tcPr>
            <w:tcW w:w="4586" w:type="dxa"/>
          </w:tcPr>
          <w:p w14:paraId="5CC0073D" w14:textId="77777777" w:rsidR="00A76CFD" w:rsidRDefault="00A76CFD" w:rsidP="00A76CFD">
            <w:pPr>
              <w:jc w:val="center"/>
            </w:pPr>
          </w:p>
        </w:tc>
      </w:tr>
      <w:tr w:rsidR="00A76CFD" w14:paraId="5410E6E2" w14:textId="77777777" w:rsidTr="00A76CFD">
        <w:tc>
          <w:tcPr>
            <w:tcW w:w="2093" w:type="dxa"/>
            <w:vMerge/>
          </w:tcPr>
          <w:p w14:paraId="07440FF3" w14:textId="77777777" w:rsidR="00A76CFD" w:rsidRPr="00ED4C52" w:rsidRDefault="00A76CFD" w:rsidP="00A76CFD">
            <w:pPr>
              <w:jc w:val="left"/>
              <w:rPr>
                <w:b/>
              </w:rPr>
            </w:pPr>
          </w:p>
        </w:tc>
        <w:tc>
          <w:tcPr>
            <w:tcW w:w="1843" w:type="dxa"/>
          </w:tcPr>
          <w:p w14:paraId="5924A030" w14:textId="77777777" w:rsidR="00A76CFD" w:rsidRPr="00ED4C52" w:rsidRDefault="00A76CFD" w:rsidP="00A76CFD">
            <w:pPr>
              <w:jc w:val="center"/>
              <w:rPr>
                <w:b/>
              </w:rPr>
            </w:pPr>
            <w:r w:rsidRPr="00ED4C52">
              <w:rPr>
                <w:rFonts w:hint="eastAsia"/>
                <w:b/>
              </w:rPr>
              <w:t>Test Oracle</w:t>
            </w:r>
          </w:p>
        </w:tc>
        <w:tc>
          <w:tcPr>
            <w:tcW w:w="4586" w:type="dxa"/>
          </w:tcPr>
          <w:p w14:paraId="6D223324" w14:textId="77777777" w:rsidR="00A76CFD" w:rsidRDefault="00A76CFD" w:rsidP="00A76CFD">
            <w:pPr>
              <w:jc w:val="center"/>
            </w:pPr>
          </w:p>
        </w:tc>
      </w:tr>
      <w:tr w:rsidR="00A76CFD" w14:paraId="5341F44C" w14:textId="77777777" w:rsidTr="00A76CFD">
        <w:tc>
          <w:tcPr>
            <w:tcW w:w="2093" w:type="dxa"/>
            <w:vMerge w:val="restart"/>
          </w:tcPr>
          <w:p w14:paraId="27766137" w14:textId="77777777" w:rsidR="00A76CFD" w:rsidRPr="00ED4C52" w:rsidRDefault="00A76CFD" w:rsidP="00A76CFD">
            <w:pPr>
              <w:jc w:val="left"/>
              <w:rPr>
                <w:b/>
              </w:rPr>
            </w:pPr>
            <w:r w:rsidRPr="00ED4C52">
              <w:rPr>
                <w:rFonts w:hint="eastAsia"/>
                <w:b/>
              </w:rPr>
              <w:t>Oracle Verification Flows(Test Sequence)</w:t>
            </w:r>
          </w:p>
        </w:tc>
        <w:tc>
          <w:tcPr>
            <w:tcW w:w="6429" w:type="dxa"/>
            <w:gridSpan w:val="2"/>
          </w:tcPr>
          <w:p w14:paraId="037C5127" w14:textId="77777777" w:rsidR="00A76CFD" w:rsidRDefault="00A76CFD" w:rsidP="00A76CFD">
            <w:pPr>
              <w:jc w:val="center"/>
            </w:pPr>
          </w:p>
        </w:tc>
      </w:tr>
      <w:tr w:rsidR="00A76CFD" w14:paraId="02E9E502" w14:textId="77777777" w:rsidTr="00A76CFD">
        <w:tc>
          <w:tcPr>
            <w:tcW w:w="2093" w:type="dxa"/>
            <w:vMerge/>
          </w:tcPr>
          <w:p w14:paraId="2445EB1E" w14:textId="77777777" w:rsidR="00A76CFD" w:rsidRPr="00ED4C52" w:rsidRDefault="00A76CFD" w:rsidP="00A76CFD">
            <w:pPr>
              <w:jc w:val="left"/>
              <w:rPr>
                <w:b/>
              </w:rPr>
            </w:pPr>
          </w:p>
        </w:tc>
        <w:tc>
          <w:tcPr>
            <w:tcW w:w="1843" w:type="dxa"/>
          </w:tcPr>
          <w:p w14:paraId="295999C5" w14:textId="77777777" w:rsidR="00A76CFD" w:rsidRPr="00ED4C52" w:rsidRDefault="00A76CFD" w:rsidP="00A76CFD">
            <w:pPr>
              <w:jc w:val="center"/>
              <w:rPr>
                <w:b/>
              </w:rPr>
            </w:pPr>
            <w:r w:rsidRPr="00ED4C52">
              <w:rPr>
                <w:rFonts w:hint="eastAsia"/>
                <w:b/>
              </w:rPr>
              <w:t>RFS</w:t>
            </w:r>
          </w:p>
        </w:tc>
        <w:tc>
          <w:tcPr>
            <w:tcW w:w="4586" w:type="dxa"/>
          </w:tcPr>
          <w:p w14:paraId="6D6CD30F" w14:textId="77777777" w:rsidR="00A76CFD" w:rsidRDefault="00A76CFD" w:rsidP="00A76CFD">
            <w:pPr>
              <w:jc w:val="center"/>
            </w:pPr>
          </w:p>
        </w:tc>
      </w:tr>
      <w:tr w:rsidR="00A76CFD" w14:paraId="6263146B" w14:textId="77777777" w:rsidTr="00A76CFD">
        <w:tc>
          <w:tcPr>
            <w:tcW w:w="2093" w:type="dxa"/>
            <w:vMerge/>
          </w:tcPr>
          <w:p w14:paraId="62032942" w14:textId="77777777" w:rsidR="00A76CFD" w:rsidRPr="00ED4C52" w:rsidRDefault="00A76CFD" w:rsidP="00A76CFD">
            <w:pPr>
              <w:jc w:val="left"/>
              <w:rPr>
                <w:b/>
              </w:rPr>
            </w:pPr>
          </w:p>
        </w:tc>
        <w:tc>
          <w:tcPr>
            <w:tcW w:w="1843" w:type="dxa"/>
          </w:tcPr>
          <w:p w14:paraId="2E52B746" w14:textId="77777777" w:rsidR="00A76CFD" w:rsidRPr="00ED4C52" w:rsidRDefault="00A76CFD" w:rsidP="00A76CFD">
            <w:pPr>
              <w:jc w:val="center"/>
              <w:rPr>
                <w:b/>
              </w:rPr>
            </w:pPr>
            <w:r w:rsidRPr="00ED4C52">
              <w:rPr>
                <w:rFonts w:hint="eastAsia"/>
                <w:b/>
              </w:rPr>
              <w:t>Steps(numbered)</w:t>
            </w:r>
          </w:p>
        </w:tc>
        <w:tc>
          <w:tcPr>
            <w:tcW w:w="4586" w:type="dxa"/>
          </w:tcPr>
          <w:p w14:paraId="364DD14C" w14:textId="77777777" w:rsidR="00A76CFD" w:rsidRDefault="00A76CFD" w:rsidP="00A76CFD">
            <w:pPr>
              <w:jc w:val="center"/>
            </w:pPr>
          </w:p>
        </w:tc>
      </w:tr>
      <w:tr w:rsidR="00A76CFD" w14:paraId="0C86E51A" w14:textId="77777777" w:rsidTr="00A76CFD">
        <w:tc>
          <w:tcPr>
            <w:tcW w:w="2093" w:type="dxa"/>
            <w:vMerge/>
          </w:tcPr>
          <w:p w14:paraId="0E133579" w14:textId="77777777" w:rsidR="00A76CFD" w:rsidRPr="00ED4C52" w:rsidRDefault="00A76CFD" w:rsidP="00A76CFD">
            <w:pPr>
              <w:jc w:val="left"/>
              <w:rPr>
                <w:b/>
              </w:rPr>
            </w:pPr>
          </w:p>
        </w:tc>
        <w:tc>
          <w:tcPr>
            <w:tcW w:w="1843" w:type="dxa"/>
          </w:tcPr>
          <w:p w14:paraId="11F72C51" w14:textId="77777777" w:rsidR="00A76CFD" w:rsidRPr="00ED4C52" w:rsidRDefault="00A76CFD" w:rsidP="00A76CFD">
            <w:pPr>
              <w:jc w:val="center"/>
              <w:rPr>
                <w:b/>
              </w:rPr>
            </w:pPr>
            <w:r w:rsidRPr="00ED4C52">
              <w:rPr>
                <w:rFonts w:hint="eastAsia"/>
                <w:b/>
              </w:rPr>
              <w:t>Test Oracle</w:t>
            </w:r>
          </w:p>
        </w:tc>
        <w:tc>
          <w:tcPr>
            <w:tcW w:w="4586" w:type="dxa"/>
          </w:tcPr>
          <w:p w14:paraId="526BCC3B" w14:textId="77777777" w:rsidR="00A76CFD" w:rsidRDefault="00A76CFD" w:rsidP="00A76CFD">
            <w:pPr>
              <w:jc w:val="center"/>
            </w:pPr>
          </w:p>
        </w:tc>
      </w:tr>
    </w:tbl>
    <w:p w14:paraId="48F38C7E" w14:textId="77777777" w:rsidR="00A76CFD" w:rsidRDefault="00A76CFD" w:rsidP="00944734">
      <w:pPr>
        <w:rPr>
          <w:ins w:id="84" w:author="PENGFEI ZHAN" w:date="2016-05-19T20:53:00Z"/>
          <w:rFonts w:hint="eastAsia"/>
        </w:rPr>
      </w:pPr>
    </w:p>
    <w:p w14:paraId="51FCA687" w14:textId="77777777" w:rsidR="00180F8C" w:rsidRDefault="00180F8C" w:rsidP="00944734">
      <w:pPr>
        <w:rPr>
          <w:ins w:id="85" w:author="PENGFEI ZHAN" w:date="2016-05-19T20:53:00Z"/>
          <w:rFonts w:hint="eastAsia"/>
        </w:rPr>
      </w:pPr>
    </w:p>
    <w:p w14:paraId="648D7AC8" w14:textId="77777777" w:rsidR="00180F8C" w:rsidRDefault="00180F8C" w:rsidP="00944734">
      <w:pPr>
        <w:rPr>
          <w:ins w:id="86" w:author="PENGFEI ZHAN" w:date="2016-05-19T20:53:00Z"/>
          <w:rFonts w:hint="eastAsia"/>
        </w:rPr>
      </w:pPr>
    </w:p>
    <w:p w14:paraId="22AC4085" w14:textId="77777777" w:rsidR="00180F8C" w:rsidRDefault="00180F8C" w:rsidP="00944734">
      <w:pPr>
        <w:rPr>
          <w:ins w:id="87" w:author="PENGFEI ZHAN" w:date="2016-05-19T20:53:00Z"/>
          <w:rFonts w:hint="eastAsia"/>
        </w:rPr>
      </w:pPr>
    </w:p>
    <w:p w14:paraId="4533FD71" w14:textId="77777777" w:rsidR="00180F8C" w:rsidRDefault="00180F8C" w:rsidP="00944734">
      <w:pPr>
        <w:rPr>
          <w:ins w:id="88" w:author="PENGFEI ZHAN" w:date="2016-05-19T20:53:00Z"/>
          <w:rFonts w:hint="eastAsia"/>
        </w:rPr>
      </w:pPr>
    </w:p>
    <w:p w14:paraId="768EAAB2" w14:textId="77777777" w:rsidR="00180F8C" w:rsidRDefault="00180F8C" w:rsidP="00944734">
      <w:pPr>
        <w:rPr>
          <w:ins w:id="89" w:author="PENGFEI ZHAN" w:date="2016-05-19T20:53:00Z"/>
          <w:rFonts w:hint="eastAsia"/>
        </w:rPr>
      </w:pPr>
    </w:p>
    <w:p w14:paraId="5A3755EA" w14:textId="77777777" w:rsidR="00180F8C" w:rsidRDefault="00180F8C" w:rsidP="00944734">
      <w:pPr>
        <w:rPr>
          <w:ins w:id="90" w:author="PENGFEI ZHAN" w:date="2016-05-19T20:53:00Z"/>
          <w:rFonts w:hint="eastAsia"/>
        </w:rPr>
      </w:pPr>
    </w:p>
    <w:p w14:paraId="56B7C78A" w14:textId="5CDD68A0" w:rsidR="00180F8C" w:rsidRDefault="00180F8C" w:rsidP="00180F8C">
      <w:pPr>
        <w:jc w:val="center"/>
      </w:pPr>
      <w:r>
        <w:rPr>
          <w:rFonts w:hint="eastAsia"/>
        </w:rPr>
        <w:t>用例</w:t>
      </w:r>
      <w:r>
        <w:rPr>
          <w:rFonts w:hint="eastAsia"/>
        </w:rPr>
        <w:t>114</w:t>
      </w:r>
      <w:r>
        <w:rPr>
          <w:rFonts w:hint="eastAsia"/>
        </w:rPr>
        <w:t xml:space="preserve"> </w:t>
      </w:r>
      <w:r>
        <w:rPr>
          <w:rFonts w:hint="eastAsia"/>
        </w:rPr>
        <w:t>用户界面测试</w:t>
      </w:r>
    </w:p>
    <w:tbl>
      <w:tblPr>
        <w:tblStyle w:val="a9"/>
        <w:tblW w:w="0" w:type="auto"/>
        <w:tblLook w:val="04A0" w:firstRow="1" w:lastRow="0" w:firstColumn="1" w:lastColumn="0" w:noHBand="0" w:noVBand="1"/>
      </w:tblPr>
      <w:tblGrid>
        <w:gridCol w:w="2093"/>
        <w:gridCol w:w="1843"/>
        <w:gridCol w:w="4586"/>
      </w:tblGrid>
      <w:tr w:rsidR="00180F8C" w14:paraId="3115C44C" w14:textId="77777777" w:rsidTr="004F295B">
        <w:tc>
          <w:tcPr>
            <w:tcW w:w="8522" w:type="dxa"/>
            <w:gridSpan w:val="3"/>
          </w:tcPr>
          <w:p w14:paraId="636EEA0C" w14:textId="77777777" w:rsidR="00180F8C" w:rsidRDefault="00180F8C" w:rsidP="004F295B">
            <w:pPr>
              <w:jc w:val="center"/>
            </w:pPr>
            <w:r>
              <w:rPr>
                <w:rFonts w:hint="eastAsia"/>
              </w:rPr>
              <w:t>Test Case Specification</w:t>
            </w:r>
          </w:p>
        </w:tc>
      </w:tr>
      <w:tr w:rsidR="00180F8C" w14:paraId="11D3D8A3" w14:textId="77777777" w:rsidTr="004F295B">
        <w:tc>
          <w:tcPr>
            <w:tcW w:w="2093" w:type="dxa"/>
          </w:tcPr>
          <w:p w14:paraId="2B186DB4" w14:textId="77777777" w:rsidR="00180F8C" w:rsidRPr="00ED4C52" w:rsidRDefault="00180F8C" w:rsidP="004F295B">
            <w:pPr>
              <w:jc w:val="left"/>
              <w:rPr>
                <w:b/>
              </w:rPr>
            </w:pPr>
            <w:r w:rsidRPr="00ED4C52">
              <w:rPr>
                <w:rFonts w:hint="eastAsia"/>
                <w:b/>
              </w:rPr>
              <w:t>Name</w:t>
            </w:r>
          </w:p>
        </w:tc>
        <w:tc>
          <w:tcPr>
            <w:tcW w:w="6429" w:type="dxa"/>
            <w:gridSpan w:val="2"/>
          </w:tcPr>
          <w:p w14:paraId="633560EA" w14:textId="0645BACC" w:rsidR="00180F8C" w:rsidRDefault="00F770F9" w:rsidP="004F295B">
            <w:pPr>
              <w:jc w:val="center"/>
            </w:pPr>
            <w:r>
              <w:rPr>
                <w:rFonts w:hint="eastAsia"/>
              </w:rPr>
              <w:t>用户界面测试</w:t>
            </w:r>
          </w:p>
        </w:tc>
      </w:tr>
      <w:tr w:rsidR="00180F8C" w14:paraId="617E5F25" w14:textId="77777777" w:rsidTr="004F295B">
        <w:tc>
          <w:tcPr>
            <w:tcW w:w="2093" w:type="dxa"/>
          </w:tcPr>
          <w:p w14:paraId="072AA0B6" w14:textId="77777777" w:rsidR="00180F8C" w:rsidRPr="00ED4C52" w:rsidRDefault="00180F8C" w:rsidP="004F295B">
            <w:pPr>
              <w:jc w:val="left"/>
              <w:rPr>
                <w:b/>
              </w:rPr>
            </w:pPr>
            <w:r w:rsidRPr="00ED4C52">
              <w:rPr>
                <w:rFonts w:hint="eastAsia"/>
                <w:b/>
              </w:rPr>
              <w:t>Brief Description</w:t>
            </w:r>
          </w:p>
        </w:tc>
        <w:tc>
          <w:tcPr>
            <w:tcW w:w="6429" w:type="dxa"/>
            <w:gridSpan w:val="2"/>
          </w:tcPr>
          <w:p w14:paraId="09642223" w14:textId="118EBC08" w:rsidR="00180F8C" w:rsidRDefault="00180F8C" w:rsidP="004F295B">
            <w:pPr>
              <w:jc w:val="center"/>
            </w:pPr>
            <w:r>
              <w:rPr>
                <w:rFonts w:hint="eastAsia"/>
              </w:rPr>
              <w:t>测试人员通过</w:t>
            </w:r>
            <w:r>
              <w:rPr>
                <w:rFonts w:hint="eastAsia"/>
              </w:rPr>
              <w:t>使用各种</w:t>
            </w:r>
            <w:r w:rsidR="00F770F9">
              <w:rPr>
                <w:rFonts w:hint="eastAsia"/>
              </w:rPr>
              <w:t>界面操作、快捷键等等测试用户界面是否正常</w:t>
            </w:r>
          </w:p>
        </w:tc>
      </w:tr>
      <w:tr w:rsidR="00180F8C" w14:paraId="4CAD120F" w14:textId="77777777" w:rsidTr="004F295B">
        <w:tc>
          <w:tcPr>
            <w:tcW w:w="2093" w:type="dxa"/>
          </w:tcPr>
          <w:p w14:paraId="481504C1" w14:textId="77777777" w:rsidR="00180F8C" w:rsidRPr="00ED4C52" w:rsidRDefault="00180F8C" w:rsidP="004F295B">
            <w:pPr>
              <w:jc w:val="left"/>
              <w:rPr>
                <w:b/>
              </w:rPr>
            </w:pPr>
            <w:r w:rsidRPr="00ED4C52">
              <w:rPr>
                <w:rFonts w:hint="eastAsia"/>
                <w:b/>
              </w:rPr>
              <w:t>Test Data Specification</w:t>
            </w:r>
          </w:p>
        </w:tc>
        <w:tc>
          <w:tcPr>
            <w:tcW w:w="6429" w:type="dxa"/>
            <w:gridSpan w:val="2"/>
          </w:tcPr>
          <w:p w14:paraId="696432AF" w14:textId="77777777" w:rsidR="00180F8C" w:rsidRDefault="00180F8C" w:rsidP="004F295B">
            <w:pPr>
              <w:jc w:val="center"/>
            </w:pPr>
            <w:r>
              <w:rPr>
                <w:rFonts w:hint="eastAsia"/>
              </w:rPr>
              <w:t>打开</w:t>
            </w:r>
            <w:r>
              <w:rPr>
                <w:rFonts w:hint="eastAsia"/>
              </w:rPr>
              <w:t>mini project</w:t>
            </w:r>
            <w:r>
              <w:rPr>
                <w:rFonts w:hint="eastAsia"/>
              </w:rPr>
              <w:t>程序</w:t>
            </w:r>
          </w:p>
          <w:p w14:paraId="43F943DB" w14:textId="77777777" w:rsidR="00180F8C" w:rsidRDefault="00180F8C" w:rsidP="004F295B">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p>
        </w:tc>
      </w:tr>
      <w:tr w:rsidR="00180F8C" w14:paraId="72CD71F8" w14:textId="77777777" w:rsidTr="004F295B">
        <w:tc>
          <w:tcPr>
            <w:tcW w:w="2093" w:type="dxa"/>
          </w:tcPr>
          <w:p w14:paraId="269A99B3" w14:textId="77777777" w:rsidR="00180F8C" w:rsidRPr="00ED4C52" w:rsidRDefault="00180F8C" w:rsidP="004F295B">
            <w:pPr>
              <w:jc w:val="left"/>
              <w:rPr>
                <w:b/>
              </w:rPr>
            </w:pPr>
            <w:r w:rsidRPr="00ED4C52">
              <w:rPr>
                <w:rFonts w:hint="eastAsia"/>
                <w:b/>
              </w:rPr>
              <w:t>Tester</w:t>
            </w:r>
          </w:p>
        </w:tc>
        <w:tc>
          <w:tcPr>
            <w:tcW w:w="6429" w:type="dxa"/>
            <w:gridSpan w:val="2"/>
          </w:tcPr>
          <w:p w14:paraId="1407301D" w14:textId="77777777" w:rsidR="00180F8C" w:rsidRDefault="00180F8C" w:rsidP="004F295B">
            <w:pPr>
              <w:jc w:val="center"/>
            </w:pPr>
            <w:r>
              <w:rPr>
                <w:rFonts w:hint="eastAsia"/>
              </w:rPr>
              <w:t>测试人员</w:t>
            </w:r>
          </w:p>
        </w:tc>
      </w:tr>
      <w:tr w:rsidR="00180F8C" w14:paraId="3D9A047D" w14:textId="77777777" w:rsidTr="004F295B">
        <w:tc>
          <w:tcPr>
            <w:tcW w:w="2093" w:type="dxa"/>
          </w:tcPr>
          <w:p w14:paraId="4E9A2217" w14:textId="77777777" w:rsidR="00180F8C" w:rsidRPr="00ED4C52" w:rsidRDefault="00180F8C" w:rsidP="004F295B">
            <w:pPr>
              <w:jc w:val="left"/>
              <w:rPr>
                <w:b/>
              </w:rPr>
            </w:pPr>
            <w:r w:rsidRPr="00ED4C52">
              <w:rPr>
                <w:rFonts w:hint="eastAsia"/>
                <w:b/>
              </w:rPr>
              <w:t>Dependency</w:t>
            </w:r>
          </w:p>
        </w:tc>
        <w:tc>
          <w:tcPr>
            <w:tcW w:w="6429" w:type="dxa"/>
            <w:gridSpan w:val="2"/>
          </w:tcPr>
          <w:p w14:paraId="0A1AB4E2" w14:textId="77777777" w:rsidR="00180F8C" w:rsidRDefault="00180F8C" w:rsidP="004F295B">
            <w:pPr>
              <w:jc w:val="center"/>
            </w:pPr>
            <w:r>
              <w:rPr>
                <w:rFonts w:hint="eastAsia"/>
              </w:rPr>
              <w:t>无</w:t>
            </w:r>
          </w:p>
        </w:tc>
      </w:tr>
      <w:tr w:rsidR="00180F8C" w14:paraId="3B58FFD8" w14:textId="77777777" w:rsidTr="004F295B">
        <w:tc>
          <w:tcPr>
            <w:tcW w:w="2093" w:type="dxa"/>
            <w:vMerge w:val="restart"/>
          </w:tcPr>
          <w:p w14:paraId="58AB06B3" w14:textId="77777777" w:rsidR="00180F8C" w:rsidRPr="00ED4C52" w:rsidRDefault="00180F8C" w:rsidP="004F295B">
            <w:pPr>
              <w:jc w:val="left"/>
              <w:rPr>
                <w:b/>
              </w:rPr>
            </w:pPr>
            <w:r w:rsidRPr="00ED4C52">
              <w:rPr>
                <w:rFonts w:hint="eastAsia"/>
                <w:b/>
              </w:rPr>
              <w:t>Test Setup</w:t>
            </w:r>
          </w:p>
        </w:tc>
        <w:tc>
          <w:tcPr>
            <w:tcW w:w="6429" w:type="dxa"/>
            <w:gridSpan w:val="2"/>
          </w:tcPr>
          <w:p w14:paraId="342CF252" w14:textId="77777777" w:rsidR="00180F8C" w:rsidRDefault="00180F8C" w:rsidP="004F295B">
            <w:pPr>
              <w:jc w:val="center"/>
            </w:pPr>
            <w:r>
              <w:rPr>
                <w:rFonts w:hint="eastAsia"/>
              </w:rPr>
              <w:t>无</w:t>
            </w:r>
          </w:p>
        </w:tc>
      </w:tr>
      <w:tr w:rsidR="00180F8C" w14:paraId="41896A3F" w14:textId="77777777" w:rsidTr="004F295B">
        <w:tc>
          <w:tcPr>
            <w:tcW w:w="2093" w:type="dxa"/>
            <w:vMerge/>
          </w:tcPr>
          <w:p w14:paraId="605BC2F4" w14:textId="77777777" w:rsidR="00180F8C" w:rsidRPr="00ED4C52" w:rsidRDefault="00180F8C" w:rsidP="004F295B">
            <w:pPr>
              <w:jc w:val="left"/>
              <w:rPr>
                <w:b/>
              </w:rPr>
            </w:pPr>
          </w:p>
        </w:tc>
        <w:tc>
          <w:tcPr>
            <w:tcW w:w="1843" w:type="dxa"/>
          </w:tcPr>
          <w:p w14:paraId="3B530167" w14:textId="77777777" w:rsidR="00180F8C" w:rsidRPr="00ED4C52" w:rsidRDefault="00180F8C" w:rsidP="004F295B">
            <w:pPr>
              <w:jc w:val="center"/>
              <w:rPr>
                <w:b/>
              </w:rPr>
            </w:pPr>
            <w:r w:rsidRPr="00ED4C52">
              <w:rPr>
                <w:rFonts w:hint="eastAsia"/>
                <w:b/>
              </w:rPr>
              <w:t>Name</w:t>
            </w:r>
          </w:p>
        </w:tc>
        <w:tc>
          <w:tcPr>
            <w:tcW w:w="4586" w:type="dxa"/>
          </w:tcPr>
          <w:p w14:paraId="7A69A26F" w14:textId="77777777" w:rsidR="00180F8C" w:rsidRDefault="00180F8C" w:rsidP="004F295B">
            <w:pPr>
              <w:jc w:val="center"/>
            </w:pPr>
          </w:p>
        </w:tc>
      </w:tr>
      <w:tr w:rsidR="00180F8C" w14:paraId="210C5415" w14:textId="77777777" w:rsidTr="004F295B">
        <w:tc>
          <w:tcPr>
            <w:tcW w:w="2093" w:type="dxa"/>
            <w:vMerge/>
          </w:tcPr>
          <w:p w14:paraId="4FBDB858" w14:textId="77777777" w:rsidR="00180F8C" w:rsidRPr="00ED4C52" w:rsidRDefault="00180F8C" w:rsidP="004F295B">
            <w:pPr>
              <w:jc w:val="left"/>
              <w:rPr>
                <w:b/>
              </w:rPr>
            </w:pPr>
          </w:p>
        </w:tc>
        <w:tc>
          <w:tcPr>
            <w:tcW w:w="1843" w:type="dxa"/>
          </w:tcPr>
          <w:p w14:paraId="3C55F06B" w14:textId="77777777" w:rsidR="00180F8C" w:rsidRPr="00ED4C52" w:rsidRDefault="00180F8C" w:rsidP="004F295B">
            <w:pPr>
              <w:jc w:val="center"/>
              <w:rPr>
                <w:b/>
              </w:rPr>
            </w:pPr>
            <w:r w:rsidRPr="00ED4C52">
              <w:rPr>
                <w:rFonts w:hint="eastAsia"/>
                <w:b/>
              </w:rPr>
              <w:t>Brief Description</w:t>
            </w:r>
          </w:p>
        </w:tc>
        <w:tc>
          <w:tcPr>
            <w:tcW w:w="4586" w:type="dxa"/>
          </w:tcPr>
          <w:p w14:paraId="47F51AA7" w14:textId="77777777" w:rsidR="00180F8C" w:rsidRDefault="00180F8C" w:rsidP="004F295B">
            <w:pPr>
              <w:jc w:val="center"/>
            </w:pPr>
          </w:p>
        </w:tc>
      </w:tr>
      <w:tr w:rsidR="00180F8C" w14:paraId="5D07A394" w14:textId="77777777" w:rsidTr="004F295B">
        <w:tc>
          <w:tcPr>
            <w:tcW w:w="2093" w:type="dxa"/>
            <w:vMerge w:val="restart"/>
          </w:tcPr>
          <w:p w14:paraId="7102742E" w14:textId="77777777" w:rsidR="00180F8C" w:rsidRPr="00ED4C52" w:rsidRDefault="00180F8C" w:rsidP="004F295B">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062FFEA7" w14:textId="77777777" w:rsidR="00180F8C" w:rsidRPr="00ED4C52" w:rsidRDefault="00180F8C" w:rsidP="004F295B">
            <w:pPr>
              <w:jc w:val="center"/>
              <w:rPr>
                <w:b/>
              </w:rPr>
            </w:pPr>
            <w:r w:rsidRPr="00ED4C52">
              <w:rPr>
                <w:rFonts w:hint="eastAsia"/>
                <w:b/>
              </w:rPr>
              <w:t>Steps(numbered)</w:t>
            </w:r>
          </w:p>
        </w:tc>
        <w:tc>
          <w:tcPr>
            <w:tcW w:w="4586" w:type="dxa"/>
          </w:tcPr>
          <w:p w14:paraId="7A48FC65" w14:textId="77777777" w:rsidR="00180F8C" w:rsidRDefault="00180F8C" w:rsidP="004F295B">
            <w:pPr>
              <w:jc w:val="center"/>
            </w:pPr>
          </w:p>
        </w:tc>
      </w:tr>
      <w:tr w:rsidR="00180F8C" w14:paraId="09393204" w14:textId="77777777" w:rsidTr="004F295B">
        <w:tc>
          <w:tcPr>
            <w:tcW w:w="2093" w:type="dxa"/>
            <w:vMerge/>
          </w:tcPr>
          <w:p w14:paraId="091B4C65" w14:textId="77777777" w:rsidR="00180F8C" w:rsidRPr="00ED4C52" w:rsidRDefault="00180F8C" w:rsidP="004F295B">
            <w:pPr>
              <w:jc w:val="left"/>
              <w:rPr>
                <w:b/>
              </w:rPr>
            </w:pPr>
          </w:p>
        </w:tc>
        <w:tc>
          <w:tcPr>
            <w:tcW w:w="1843" w:type="dxa"/>
          </w:tcPr>
          <w:p w14:paraId="774E7A2E" w14:textId="77777777" w:rsidR="00180F8C" w:rsidRPr="00ED4C52" w:rsidRDefault="00180F8C" w:rsidP="004F295B">
            <w:pPr>
              <w:jc w:val="center"/>
              <w:rPr>
                <w:b/>
              </w:rPr>
            </w:pPr>
            <w:r w:rsidRPr="00ED4C52">
              <w:rPr>
                <w:rFonts w:hint="eastAsia"/>
                <w:b/>
              </w:rPr>
              <w:t>Test Oracle</w:t>
            </w:r>
          </w:p>
        </w:tc>
        <w:tc>
          <w:tcPr>
            <w:tcW w:w="4586" w:type="dxa"/>
          </w:tcPr>
          <w:p w14:paraId="18B23F75" w14:textId="77777777" w:rsidR="00180F8C" w:rsidRDefault="00180F8C" w:rsidP="004F295B">
            <w:pPr>
              <w:jc w:val="center"/>
            </w:pPr>
          </w:p>
        </w:tc>
      </w:tr>
      <w:tr w:rsidR="00180F8C" w14:paraId="37178215" w14:textId="77777777" w:rsidTr="004F295B">
        <w:tc>
          <w:tcPr>
            <w:tcW w:w="2093" w:type="dxa"/>
            <w:vMerge w:val="restart"/>
          </w:tcPr>
          <w:p w14:paraId="72407401" w14:textId="77777777" w:rsidR="00180F8C" w:rsidRPr="00ED4C52" w:rsidRDefault="00180F8C" w:rsidP="004F295B">
            <w:pPr>
              <w:jc w:val="left"/>
              <w:rPr>
                <w:b/>
              </w:rPr>
            </w:pPr>
            <w:r w:rsidRPr="00ED4C52">
              <w:rPr>
                <w:rFonts w:hint="eastAsia"/>
                <w:b/>
              </w:rPr>
              <w:t>Basic Flow(Test Sequence)</w:t>
            </w:r>
          </w:p>
        </w:tc>
        <w:tc>
          <w:tcPr>
            <w:tcW w:w="6429" w:type="dxa"/>
            <w:gridSpan w:val="2"/>
          </w:tcPr>
          <w:p w14:paraId="2DAF3F2E" w14:textId="65D14FA5" w:rsidR="00180F8C" w:rsidRDefault="00180F8C" w:rsidP="004F295B">
            <w:pPr>
              <w:jc w:val="center"/>
            </w:pPr>
            <w:r>
              <w:rPr>
                <w:rFonts w:hint="eastAsia"/>
              </w:rPr>
              <w:t>测试人员</w:t>
            </w:r>
            <w:r w:rsidR="00F770F9">
              <w:rPr>
                <w:rFonts w:hint="eastAsia"/>
              </w:rPr>
              <w:t>操作用户界面</w:t>
            </w:r>
          </w:p>
        </w:tc>
      </w:tr>
      <w:tr w:rsidR="00180F8C" w14:paraId="6CDD96D5" w14:textId="77777777" w:rsidTr="004F295B">
        <w:tc>
          <w:tcPr>
            <w:tcW w:w="2093" w:type="dxa"/>
            <w:vMerge/>
          </w:tcPr>
          <w:p w14:paraId="1BE62637" w14:textId="77777777" w:rsidR="00180F8C" w:rsidRPr="00ED4C52" w:rsidRDefault="00180F8C" w:rsidP="004F295B">
            <w:pPr>
              <w:jc w:val="left"/>
              <w:rPr>
                <w:b/>
              </w:rPr>
            </w:pPr>
          </w:p>
        </w:tc>
        <w:tc>
          <w:tcPr>
            <w:tcW w:w="1843" w:type="dxa"/>
          </w:tcPr>
          <w:p w14:paraId="6754C380" w14:textId="77777777" w:rsidR="00180F8C" w:rsidRPr="00ED4C52" w:rsidRDefault="00180F8C" w:rsidP="004F295B">
            <w:pPr>
              <w:jc w:val="center"/>
              <w:rPr>
                <w:b/>
              </w:rPr>
            </w:pPr>
            <w:r w:rsidRPr="00ED4C52">
              <w:rPr>
                <w:rFonts w:hint="eastAsia"/>
                <w:b/>
              </w:rPr>
              <w:t>Steps(</w:t>
            </w:r>
            <w:r>
              <w:rPr>
                <w:rFonts w:hint="eastAsia"/>
                <w:b/>
              </w:rPr>
              <w:t>1</w:t>
            </w:r>
            <w:r w:rsidRPr="00ED4C52">
              <w:rPr>
                <w:rFonts w:hint="eastAsia"/>
                <w:b/>
              </w:rPr>
              <w:t>)</w:t>
            </w:r>
          </w:p>
        </w:tc>
        <w:tc>
          <w:tcPr>
            <w:tcW w:w="4586" w:type="dxa"/>
          </w:tcPr>
          <w:p w14:paraId="39DCF631" w14:textId="60A0E07E" w:rsidR="00180F8C" w:rsidRDefault="00F770F9" w:rsidP="004F295B">
            <w:pPr>
              <w:jc w:val="center"/>
            </w:pPr>
            <w:r>
              <w:rPr>
                <w:rFonts w:hint="eastAsia"/>
              </w:rPr>
              <w:t>进行单击、拖动、点击</w:t>
            </w:r>
            <w:r>
              <w:rPr>
                <w:rFonts w:hint="eastAsia"/>
              </w:rPr>
              <w:t>Tab</w:t>
            </w:r>
            <w:r>
              <w:rPr>
                <w:rFonts w:hint="eastAsia"/>
              </w:rPr>
              <w:t>、回车、切换窗口等操作</w:t>
            </w:r>
          </w:p>
        </w:tc>
      </w:tr>
      <w:tr w:rsidR="00180F8C" w14:paraId="48D25303" w14:textId="77777777" w:rsidTr="004F295B">
        <w:tc>
          <w:tcPr>
            <w:tcW w:w="2093" w:type="dxa"/>
            <w:vMerge/>
          </w:tcPr>
          <w:p w14:paraId="0BF04BD7" w14:textId="77777777" w:rsidR="00180F8C" w:rsidRPr="00ED4C52" w:rsidRDefault="00180F8C" w:rsidP="004F295B">
            <w:pPr>
              <w:jc w:val="left"/>
              <w:rPr>
                <w:b/>
              </w:rPr>
            </w:pPr>
          </w:p>
        </w:tc>
        <w:tc>
          <w:tcPr>
            <w:tcW w:w="1843" w:type="dxa"/>
          </w:tcPr>
          <w:p w14:paraId="1C9A1E25" w14:textId="77777777" w:rsidR="00180F8C" w:rsidRPr="00ED4C52" w:rsidRDefault="00180F8C" w:rsidP="004F295B">
            <w:pPr>
              <w:jc w:val="center"/>
              <w:rPr>
                <w:b/>
              </w:rPr>
            </w:pPr>
            <w:r>
              <w:rPr>
                <w:rFonts w:hint="eastAsia"/>
                <w:b/>
              </w:rPr>
              <w:t>Steps(2)</w:t>
            </w:r>
          </w:p>
        </w:tc>
        <w:tc>
          <w:tcPr>
            <w:tcW w:w="4586" w:type="dxa"/>
          </w:tcPr>
          <w:p w14:paraId="5F833D44" w14:textId="14ABA70D" w:rsidR="00180F8C" w:rsidRDefault="00F770F9" w:rsidP="004F295B">
            <w:pPr>
              <w:jc w:val="center"/>
            </w:pPr>
            <w:r>
              <w:rPr>
                <w:rFonts w:hint="eastAsia"/>
              </w:rPr>
              <w:t>软件界面根据操作指示发生变化</w:t>
            </w:r>
          </w:p>
        </w:tc>
      </w:tr>
      <w:tr w:rsidR="00180F8C" w14:paraId="456EA728" w14:textId="77777777" w:rsidTr="004F295B">
        <w:tc>
          <w:tcPr>
            <w:tcW w:w="2093" w:type="dxa"/>
            <w:vMerge/>
          </w:tcPr>
          <w:p w14:paraId="47C776DA" w14:textId="77777777" w:rsidR="00180F8C" w:rsidRPr="00ED4C52" w:rsidRDefault="00180F8C" w:rsidP="004F295B">
            <w:pPr>
              <w:jc w:val="left"/>
              <w:rPr>
                <w:b/>
              </w:rPr>
            </w:pPr>
          </w:p>
        </w:tc>
        <w:tc>
          <w:tcPr>
            <w:tcW w:w="1843" w:type="dxa"/>
          </w:tcPr>
          <w:p w14:paraId="4A275E17" w14:textId="77777777" w:rsidR="00180F8C" w:rsidRPr="00ED4C52" w:rsidRDefault="00180F8C" w:rsidP="004F295B">
            <w:pPr>
              <w:jc w:val="center"/>
              <w:rPr>
                <w:b/>
              </w:rPr>
            </w:pPr>
            <w:r w:rsidRPr="00ED4C52">
              <w:rPr>
                <w:rFonts w:hint="eastAsia"/>
                <w:b/>
              </w:rPr>
              <w:t>Test Oracle</w:t>
            </w:r>
          </w:p>
        </w:tc>
        <w:tc>
          <w:tcPr>
            <w:tcW w:w="4586" w:type="dxa"/>
          </w:tcPr>
          <w:p w14:paraId="63516A7A" w14:textId="2CFCB7D5" w:rsidR="00180F8C" w:rsidRDefault="00F770F9" w:rsidP="004F295B">
            <w:pPr>
              <w:jc w:val="center"/>
            </w:pPr>
            <w:r>
              <w:rPr>
                <w:rFonts w:hint="eastAsia"/>
              </w:rPr>
              <w:t>软件界面</w:t>
            </w:r>
            <w:proofErr w:type="gramStart"/>
            <w:r>
              <w:rPr>
                <w:rFonts w:hint="eastAsia"/>
              </w:rPr>
              <w:t>正确响应</w:t>
            </w:r>
            <w:proofErr w:type="gramEnd"/>
            <w:r>
              <w:rPr>
                <w:rFonts w:hint="eastAsia"/>
              </w:rPr>
              <w:t>操作</w:t>
            </w:r>
          </w:p>
        </w:tc>
      </w:tr>
      <w:tr w:rsidR="00180F8C" w14:paraId="5F4E0083" w14:textId="77777777" w:rsidTr="004F295B">
        <w:tc>
          <w:tcPr>
            <w:tcW w:w="2093" w:type="dxa"/>
            <w:vMerge w:val="restart"/>
          </w:tcPr>
          <w:p w14:paraId="410F8565" w14:textId="77777777" w:rsidR="00180F8C" w:rsidRPr="00ED4C52" w:rsidRDefault="00180F8C" w:rsidP="004F295B">
            <w:pPr>
              <w:jc w:val="left"/>
              <w:rPr>
                <w:b/>
              </w:rPr>
            </w:pPr>
            <w:r w:rsidRPr="00ED4C52">
              <w:rPr>
                <w:rFonts w:hint="eastAsia"/>
                <w:b/>
              </w:rPr>
              <w:t>Specific Alternative Flows(Test Sequence)</w:t>
            </w:r>
          </w:p>
        </w:tc>
        <w:tc>
          <w:tcPr>
            <w:tcW w:w="6429" w:type="dxa"/>
            <w:gridSpan w:val="2"/>
          </w:tcPr>
          <w:p w14:paraId="0B7D41B2" w14:textId="400AAFA5" w:rsidR="00180F8C" w:rsidRDefault="00F770F9" w:rsidP="004F295B">
            <w:pPr>
              <w:jc w:val="center"/>
            </w:pPr>
            <w:r>
              <w:rPr>
                <w:rFonts w:hint="eastAsia"/>
              </w:rPr>
              <w:t>测试人员操作界面中发生错误</w:t>
            </w:r>
          </w:p>
        </w:tc>
      </w:tr>
      <w:tr w:rsidR="00180F8C" w14:paraId="109F50B2" w14:textId="77777777" w:rsidTr="004F295B">
        <w:tc>
          <w:tcPr>
            <w:tcW w:w="2093" w:type="dxa"/>
            <w:vMerge/>
          </w:tcPr>
          <w:p w14:paraId="4E7679EE" w14:textId="77777777" w:rsidR="00180F8C" w:rsidRPr="00ED4C52" w:rsidRDefault="00180F8C" w:rsidP="004F295B">
            <w:pPr>
              <w:jc w:val="left"/>
              <w:rPr>
                <w:b/>
              </w:rPr>
            </w:pPr>
          </w:p>
        </w:tc>
        <w:tc>
          <w:tcPr>
            <w:tcW w:w="1843" w:type="dxa"/>
          </w:tcPr>
          <w:p w14:paraId="32307F38" w14:textId="77777777" w:rsidR="00180F8C" w:rsidRPr="00ED4C52" w:rsidRDefault="00180F8C" w:rsidP="004F295B">
            <w:pPr>
              <w:jc w:val="center"/>
              <w:rPr>
                <w:b/>
              </w:rPr>
            </w:pPr>
            <w:r w:rsidRPr="00ED4C52">
              <w:rPr>
                <w:rFonts w:hint="eastAsia"/>
                <w:b/>
              </w:rPr>
              <w:t>RFS</w:t>
            </w:r>
          </w:p>
        </w:tc>
        <w:tc>
          <w:tcPr>
            <w:tcW w:w="4586" w:type="dxa"/>
          </w:tcPr>
          <w:p w14:paraId="098D666E" w14:textId="77777777" w:rsidR="00180F8C" w:rsidRDefault="00180F8C" w:rsidP="004F295B">
            <w:pPr>
              <w:jc w:val="center"/>
            </w:pPr>
            <w:r>
              <w:rPr>
                <w:rFonts w:hint="eastAsia"/>
              </w:rPr>
              <w:t>1</w:t>
            </w:r>
          </w:p>
        </w:tc>
      </w:tr>
      <w:tr w:rsidR="00180F8C" w14:paraId="5185BCF7" w14:textId="77777777" w:rsidTr="004F295B">
        <w:tc>
          <w:tcPr>
            <w:tcW w:w="2093" w:type="dxa"/>
            <w:vMerge/>
          </w:tcPr>
          <w:p w14:paraId="4AE7821F" w14:textId="77777777" w:rsidR="00180F8C" w:rsidRPr="00ED4C52" w:rsidRDefault="00180F8C" w:rsidP="004F295B">
            <w:pPr>
              <w:jc w:val="left"/>
              <w:rPr>
                <w:b/>
              </w:rPr>
            </w:pPr>
          </w:p>
        </w:tc>
        <w:tc>
          <w:tcPr>
            <w:tcW w:w="1843" w:type="dxa"/>
          </w:tcPr>
          <w:p w14:paraId="2E77C7B7" w14:textId="77777777" w:rsidR="00180F8C" w:rsidRPr="00ED4C52" w:rsidRDefault="00180F8C" w:rsidP="004F295B">
            <w:pPr>
              <w:jc w:val="center"/>
              <w:rPr>
                <w:b/>
              </w:rPr>
            </w:pPr>
            <w:r w:rsidRPr="00ED4C52">
              <w:rPr>
                <w:rFonts w:hint="eastAsia"/>
                <w:b/>
              </w:rPr>
              <w:t>Steps(</w:t>
            </w:r>
            <w:r>
              <w:rPr>
                <w:rFonts w:hint="eastAsia"/>
                <w:b/>
              </w:rPr>
              <w:t>1</w:t>
            </w:r>
            <w:r w:rsidRPr="00ED4C52">
              <w:rPr>
                <w:rFonts w:hint="eastAsia"/>
                <w:b/>
              </w:rPr>
              <w:t>)</w:t>
            </w:r>
          </w:p>
        </w:tc>
        <w:tc>
          <w:tcPr>
            <w:tcW w:w="4586" w:type="dxa"/>
          </w:tcPr>
          <w:p w14:paraId="443572E6" w14:textId="1857FAAD" w:rsidR="00180F8C" w:rsidRDefault="00F770F9" w:rsidP="004F295B">
            <w:pPr>
              <w:jc w:val="center"/>
            </w:pPr>
            <w:r>
              <w:rPr>
                <w:rFonts w:hint="eastAsia"/>
              </w:rPr>
              <w:t>进行单击、拖动、点击</w:t>
            </w:r>
            <w:r>
              <w:rPr>
                <w:rFonts w:hint="eastAsia"/>
              </w:rPr>
              <w:t>Tab</w:t>
            </w:r>
            <w:r>
              <w:rPr>
                <w:rFonts w:hint="eastAsia"/>
              </w:rPr>
              <w:t>、回车、切换窗口等操作</w:t>
            </w:r>
          </w:p>
        </w:tc>
      </w:tr>
      <w:tr w:rsidR="00F770F9" w14:paraId="1F3999E8" w14:textId="77777777" w:rsidTr="00F770F9">
        <w:trPr>
          <w:trHeight w:val="268"/>
        </w:trPr>
        <w:tc>
          <w:tcPr>
            <w:tcW w:w="2093" w:type="dxa"/>
            <w:vMerge/>
          </w:tcPr>
          <w:p w14:paraId="12AF40A7" w14:textId="77777777" w:rsidR="00F770F9" w:rsidRPr="00ED4C52" w:rsidRDefault="00F770F9" w:rsidP="004F295B">
            <w:pPr>
              <w:jc w:val="left"/>
              <w:rPr>
                <w:b/>
              </w:rPr>
            </w:pPr>
          </w:p>
        </w:tc>
        <w:tc>
          <w:tcPr>
            <w:tcW w:w="1843" w:type="dxa"/>
          </w:tcPr>
          <w:p w14:paraId="684FEFE0" w14:textId="77777777" w:rsidR="00F770F9" w:rsidRPr="00ED4C52" w:rsidRDefault="00F770F9" w:rsidP="004F295B">
            <w:pPr>
              <w:jc w:val="center"/>
              <w:rPr>
                <w:b/>
              </w:rPr>
            </w:pPr>
            <w:r w:rsidRPr="00ED4C52">
              <w:rPr>
                <w:rFonts w:hint="eastAsia"/>
                <w:b/>
              </w:rPr>
              <w:t>Steps(</w:t>
            </w:r>
            <w:r>
              <w:rPr>
                <w:rFonts w:hint="eastAsia"/>
                <w:b/>
              </w:rPr>
              <w:t>2</w:t>
            </w:r>
            <w:r w:rsidRPr="00ED4C52">
              <w:rPr>
                <w:rFonts w:hint="eastAsia"/>
                <w:b/>
              </w:rPr>
              <w:t>)</w:t>
            </w:r>
          </w:p>
        </w:tc>
        <w:tc>
          <w:tcPr>
            <w:tcW w:w="4586" w:type="dxa"/>
          </w:tcPr>
          <w:p w14:paraId="5DB260D4" w14:textId="53BED1F7" w:rsidR="00F770F9" w:rsidRDefault="00F770F9" w:rsidP="004F295B">
            <w:pPr>
              <w:jc w:val="center"/>
            </w:pPr>
            <w:r>
              <w:rPr>
                <w:rFonts w:hint="eastAsia"/>
              </w:rPr>
              <w:t>系统提示某操作发生错误</w:t>
            </w:r>
          </w:p>
        </w:tc>
      </w:tr>
      <w:tr w:rsidR="00180F8C" w14:paraId="0E5F6140" w14:textId="77777777" w:rsidTr="004F295B">
        <w:tc>
          <w:tcPr>
            <w:tcW w:w="2093" w:type="dxa"/>
            <w:vMerge/>
          </w:tcPr>
          <w:p w14:paraId="6ACD92F9" w14:textId="77777777" w:rsidR="00180F8C" w:rsidRPr="00ED4C52" w:rsidRDefault="00180F8C" w:rsidP="004F295B">
            <w:pPr>
              <w:jc w:val="left"/>
              <w:rPr>
                <w:b/>
              </w:rPr>
            </w:pPr>
          </w:p>
        </w:tc>
        <w:tc>
          <w:tcPr>
            <w:tcW w:w="1843" w:type="dxa"/>
          </w:tcPr>
          <w:p w14:paraId="6B8C5364" w14:textId="77777777" w:rsidR="00180F8C" w:rsidRPr="00ED4C52" w:rsidRDefault="00180F8C" w:rsidP="004F295B">
            <w:pPr>
              <w:jc w:val="center"/>
              <w:rPr>
                <w:b/>
              </w:rPr>
            </w:pPr>
            <w:r w:rsidRPr="00ED4C52">
              <w:rPr>
                <w:rFonts w:hint="eastAsia"/>
                <w:b/>
              </w:rPr>
              <w:t>Test Oracle</w:t>
            </w:r>
          </w:p>
        </w:tc>
        <w:tc>
          <w:tcPr>
            <w:tcW w:w="4586" w:type="dxa"/>
          </w:tcPr>
          <w:p w14:paraId="0168039D" w14:textId="77777777" w:rsidR="00180F8C" w:rsidRDefault="00180F8C" w:rsidP="004F295B">
            <w:pPr>
              <w:jc w:val="center"/>
            </w:pPr>
            <w:r>
              <w:rPr>
                <w:rFonts w:hint="eastAsia"/>
              </w:rPr>
              <w:t>观察有错误窗口弹出</w:t>
            </w:r>
          </w:p>
        </w:tc>
      </w:tr>
      <w:tr w:rsidR="00180F8C" w14:paraId="1F0431DA" w14:textId="77777777" w:rsidTr="004F295B">
        <w:tc>
          <w:tcPr>
            <w:tcW w:w="2093" w:type="dxa"/>
            <w:vMerge w:val="restart"/>
          </w:tcPr>
          <w:p w14:paraId="7C22851A" w14:textId="77777777" w:rsidR="00180F8C" w:rsidRPr="00ED4C52" w:rsidRDefault="00180F8C" w:rsidP="004F295B">
            <w:pPr>
              <w:jc w:val="left"/>
              <w:rPr>
                <w:b/>
              </w:rPr>
            </w:pPr>
            <w:r w:rsidRPr="00ED4C52">
              <w:rPr>
                <w:rFonts w:hint="eastAsia"/>
                <w:b/>
              </w:rPr>
              <w:t>Global Alternative Flows(Test Sequence)</w:t>
            </w:r>
          </w:p>
        </w:tc>
        <w:tc>
          <w:tcPr>
            <w:tcW w:w="6429" w:type="dxa"/>
            <w:gridSpan w:val="2"/>
          </w:tcPr>
          <w:p w14:paraId="53592C45" w14:textId="77777777" w:rsidR="00180F8C" w:rsidRDefault="00180F8C" w:rsidP="004F295B">
            <w:pPr>
              <w:jc w:val="center"/>
            </w:pPr>
          </w:p>
        </w:tc>
      </w:tr>
      <w:tr w:rsidR="00180F8C" w14:paraId="2748B655" w14:textId="77777777" w:rsidTr="004F295B">
        <w:tc>
          <w:tcPr>
            <w:tcW w:w="2093" w:type="dxa"/>
            <w:vMerge/>
          </w:tcPr>
          <w:p w14:paraId="7EF9496A" w14:textId="77777777" w:rsidR="00180F8C" w:rsidRPr="00ED4C52" w:rsidRDefault="00180F8C" w:rsidP="004F295B">
            <w:pPr>
              <w:jc w:val="left"/>
              <w:rPr>
                <w:b/>
              </w:rPr>
            </w:pPr>
          </w:p>
        </w:tc>
        <w:tc>
          <w:tcPr>
            <w:tcW w:w="1843" w:type="dxa"/>
          </w:tcPr>
          <w:p w14:paraId="3C8263D0" w14:textId="77777777" w:rsidR="00180F8C" w:rsidRPr="00ED4C52" w:rsidRDefault="00180F8C" w:rsidP="004F295B">
            <w:pPr>
              <w:jc w:val="center"/>
              <w:rPr>
                <w:b/>
              </w:rPr>
            </w:pPr>
            <w:r w:rsidRPr="00ED4C52">
              <w:rPr>
                <w:rFonts w:hint="eastAsia"/>
                <w:b/>
              </w:rPr>
              <w:t>Guard Condition</w:t>
            </w:r>
          </w:p>
        </w:tc>
        <w:tc>
          <w:tcPr>
            <w:tcW w:w="4586" w:type="dxa"/>
          </w:tcPr>
          <w:p w14:paraId="713C0996" w14:textId="77777777" w:rsidR="00180F8C" w:rsidRDefault="00180F8C" w:rsidP="004F295B">
            <w:pPr>
              <w:jc w:val="center"/>
            </w:pPr>
          </w:p>
        </w:tc>
      </w:tr>
      <w:tr w:rsidR="00180F8C" w14:paraId="3A9043E5" w14:textId="77777777" w:rsidTr="004F295B">
        <w:tc>
          <w:tcPr>
            <w:tcW w:w="2093" w:type="dxa"/>
            <w:vMerge/>
          </w:tcPr>
          <w:p w14:paraId="2B879181" w14:textId="77777777" w:rsidR="00180F8C" w:rsidRPr="00ED4C52" w:rsidRDefault="00180F8C" w:rsidP="004F295B">
            <w:pPr>
              <w:jc w:val="left"/>
              <w:rPr>
                <w:b/>
              </w:rPr>
            </w:pPr>
          </w:p>
        </w:tc>
        <w:tc>
          <w:tcPr>
            <w:tcW w:w="1843" w:type="dxa"/>
          </w:tcPr>
          <w:p w14:paraId="0AE5C54D" w14:textId="77777777" w:rsidR="00180F8C" w:rsidRPr="00ED4C52" w:rsidRDefault="00180F8C" w:rsidP="004F295B">
            <w:pPr>
              <w:jc w:val="center"/>
              <w:rPr>
                <w:b/>
              </w:rPr>
            </w:pPr>
            <w:r w:rsidRPr="00ED4C52">
              <w:rPr>
                <w:rFonts w:hint="eastAsia"/>
                <w:b/>
              </w:rPr>
              <w:t>Steps(numbered)</w:t>
            </w:r>
          </w:p>
        </w:tc>
        <w:tc>
          <w:tcPr>
            <w:tcW w:w="4586" w:type="dxa"/>
          </w:tcPr>
          <w:p w14:paraId="2BCEE0BC" w14:textId="77777777" w:rsidR="00180F8C" w:rsidRDefault="00180F8C" w:rsidP="004F295B">
            <w:pPr>
              <w:jc w:val="center"/>
            </w:pPr>
          </w:p>
        </w:tc>
      </w:tr>
      <w:tr w:rsidR="00180F8C" w14:paraId="520F4EB7" w14:textId="77777777" w:rsidTr="004F295B">
        <w:tc>
          <w:tcPr>
            <w:tcW w:w="2093" w:type="dxa"/>
            <w:vMerge/>
          </w:tcPr>
          <w:p w14:paraId="4B89797D" w14:textId="77777777" w:rsidR="00180F8C" w:rsidRPr="00ED4C52" w:rsidRDefault="00180F8C" w:rsidP="004F295B">
            <w:pPr>
              <w:jc w:val="left"/>
              <w:rPr>
                <w:b/>
              </w:rPr>
            </w:pPr>
          </w:p>
        </w:tc>
        <w:tc>
          <w:tcPr>
            <w:tcW w:w="1843" w:type="dxa"/>
          </w:tcPr>
          <w:p w14:paraId="74068D52" w14:textId="77777777" w:rsidR="00180F8C" w:rsidRPr="00ED4C52" w:rsidRDefault="00180F8C" w:rsidP="004F295B">
            <w:pPr>
              <w:jc w:val="center"/>
              <w:rPr>
                <w:b/>
              </w:rPr>
            </w:pPr>
            <w:r w:rsidRPr="00ED4C52">
              <w:rPr>
                <w:rFonts w:hint="eastAsia"/>
                <w:b/>
              </w:rPr>
              <w:t>Test Oracle</w:t>
            </w:r>
          </w:p>
        </w:tc>
        <w:tc>
          <w:tcPr>
            <w:tcW w:w="4586" w:type="dxa"/>
          </w:tcPr>
          <w:p w14:paraId="3A68659F" w14:textId="77777777" w:rsidR="00180F8C" w:rsidRDefault="00180F8C" w:rsidP="004F295B">
            <w:pPr>
              <w:jc w:val="center"/>
            </w:pPr>
          </w:p>
        </w:tc>
      </w:tr>
      <w:tr w:rsidR="00180F8C" w14:paraId="681DF99F" w14:textId="77777777" w:rsidTr="004F295B">
        <w:tc>
          <w:tcPr>
            <w:tcW w:w="2093" w:type="dxa"/>
            <w:vMerge w:val="restart"/>
          </w:tcPr>
          <w:p w14:paraId="304BA709" w14:textId="77777777" w:rsidR="00180F8C" w:rsidRPr="00ED4C52" w:rsidRDefault="00180F8C" w:rsidP="004F295B">
            <w:pPr>
              <w:jc w:val="left"/>
              <w:rPr>
                <w:b/>
              </w:rPr>
            </w:pPr>
            <w:r w:rsidRPr="00ED4C52">
              <w:rPr>
                <w:rFonts w:hint="eastAsia"/>
                <w:b/>
              </w:rPr>
              <w:t>Bounded Alternative Flows(Test Sequence)</w:t>
            </w:r>
          </w:p>
        </w:tc>
        <w:tc>
          <w:tcPr>
            <w:tcW w:w="6429" w:type="dxa"/>
            <w:gridSpan w:val="2"/>
          </w:tcPr>
          <w:p w14:paraId="6153D4F7" w14:textId="77777777" w:rsidR="00180F8C" w:rsidRDefault="00180F8C" w:rsidP="004F295B">
            <w:pPr>
              <w:jc w:val="center"/>
            </w:pPr>
          </w:p>
        </w:tc>
      </w:tr>
      <w:tr w:rsidR="00180F8C" w14:paraId="21694258" w14:textId="77777777" w:rsidTr="004F295B">
        <w:tc>
          <w:tcPr>
            <w:tcW w:w="2093" w:type="dxa"/>
            <w:vMerge/>
          </w:tcPr>
          <w:p w14:paraId="60FE2632" w14:textId="77777777" w:rsidR="00180F8C" w:rsidRPr="00ED4C52" w:rsidRDefault="00180F8C" w:rsidP="004F295B">
            <w:pPr>
              <w:jc w:val="left"/>
              <w:rPr>
                <w:b/>
              </w:rPr>
            </w:pPr>
          </w:p>
        </w:tc>
        <w:tc>
          <w:tcPr>
            <w:tcW w:w="1843" w:type="dxa"/>
          </w:tcPr>
          <w:p w14:paraId="110C396A" w14:textId="77777777" w:rsidR="00180F8C" w:rsidRPr="00ED4C52" w:rsidRDefault="00180F8C" w:rsidP="004F295B">
            <w:pPr>
              <w:jc w:val="center"/>
              <w:rPr>
                <w:b/>
              </w:rPr>
            </w:pPr>
            <w:r w:rsidRPr="00ED4C52">
              <w:rPr>
                <w:rFonts w:hint="eastAsia"/>
                <w:b/>
              </w:rPr>
              <w:t>RFS</w:t>
            </w:r>
          </w:p>
        </w:tc>
        <w:tc>
          <w:tcPr>
            <w:tcW w:w="4586" w:type="dxa"/>
          </w:tcPr>
          <w:p w14:paraId="1D03448B" w14:textId="77777777" w:rsidR="00180F8C" w:rsidRDefault="00180F8C" w:rsidP="004F295B">
            <w:pPr>
              <w:jc w:val="center"/>
            </w:pPr>
          </w:p>
        </w:tc>
      </w:tr>
      <w:tr w:rsidR="00180F8C" w14:paraId="4566F66C" w14:textId="77777777" w:rsidTr="004F295B">
        <w:tc>
          <w:tcPr>
            <w:tcW w:w="2093" w:type="dxa"/>
            <w:vMerge/>
          </w:tcPr>
          <w:p w14:paraId="5E22E622" w14:textId="77777777" w:rsidR="00180F8C" w:rsidRPr="00ED4C52" w:rsidRDefault="00180F8C" w:rsidP="004F295B">
            <w:pPr>
              <w:jc w:val="left"/>
              <w:rPr>
                <w:b/>
              </w:rPr>
            </w:pPr>
          </w:p>
        </w:tc>
        <w:tc>
          <w:tcPr>
            <w:tcW w:w="1843" w:type="dxa"/>
          </w:tcPr>
          <w:p w14:paraId="7BE3A115" w14:textId="77777777" w:rsidR="00180F8C" w:rsidRPr="00ED4C52" w:rsidRDefault="00180F8C" w:rsidP="004F295B">
            <w:pPr>
              <w:jc w:val="center"/>
              <w:rPr>
                <w:b/>
              </w:rPr>
            </w:pPr>
            <w:r w:rsidRPr="00ED4C52">
              <w:rPr>
                <w:rFonts w:hint="eastAsia"/>
                <w:b/>
              </w:rPr>
              <w:t>Steps(numbered)</w:t>
            </w:r>
          </w:p>
        </w:tc>
        <w:tc>
          <w:tcPr>
            <w:tcW w:w="4586" w:type="dxa"/>
          </w:tcPr>
          <w:p w14:paraId="66A790B2" w14:textId="77777777" w:rsidR="00180F8C" w:rsidRDefault="00180F8C" w:rsidP="004F295B">
            <w:pPr>
              <w:jc w:val="center"/>
            </w:pPr>
          </w:p>
        </w:tc>
      </w:tr>
      <w:tr w:rsidR="00180F8C" w14:paraId="59DDB835" w14:textId="77777777" w:rsidTr="004F295B">
        <w:tc>
          <w:tcPr>
            <w:tcW w:w="2093" w:type="dxa"/>
            <w:vMerge/>
          </w:tcPr>
          <w:p w14:paraId="1A086D72" w14:textId="77777777" w:rsidR="00180F8C" w:rsidRPr="00ED4C52" w:rsidRDefault="00180F8C" w:rsidP="004F295B">
            <w:pPr>
              <w:jc w:val="left"/>
              <w:rPr>
                <w:b/>
              </w:rPr>
            </w:pPr>
          </w:p>
        </w:tc>
        <w:tc>
          <w:tcPr>
            <w:tcW w:w="1843" w:type="dxa"/>
          </w:tcPr>
          <w:p w14:paraId="505B6A95" w14:textId="77777777" w:rsidR="00180F8C" w:rsidRPr="00ED4C52" w:rsidRDefault="00180F8C" w:rsidP="004F295B">
            <w:pPr>
              <w:jc w:val="center"/>
              <w:rPr>
                <w:b/>
              </w:rPr>
            </w:pPr>
            <w:r w:rsidRPr="00ED4C52">
              <w:rPr>
                <w:rFonts w:hint="eastAsia"/>
                <w:b/>
              </w:rPr>
              <w:t>Test Oracle</w:t>
            </w:r>
          </w:p>
        </w:tc>
        <w:tc>
          <w:tcPr>
            <w:tcW w:w="4586" w:type="dxa"/>
          </w:tcPr>
          <w:p w14:paraId="5E14AA7F" w14:textId="77777777" w:rsidR="00180F8C" w:rsidRDefault="00180F8C" w:rsidP="004F295B">
            <w:pPr>
              <w:jc w:val="center"/>
            </w:pPr>
          </w:p>
        </w:tc>
      </w:tr>
      <w:tr w:rsidR="00180F8C" w14:paraId="1927563C" w14:textId="77777777" w:rsidTr="004F295B">
        <w:tc>
          <w:tcPr>
            <w:tcW w:w="2093" w:type="dxa"/>
            <w:vMerge w:val="restart"/>
          </w:tcPr>
          <w:p w14:paraId="29F09C93" w14:textId="77777777" w:rsidR="00180F8C" w:rsidRPr="00ED4C52" w:rsidRDefault="00180F8C" w:rsidP="004F295B">
            <w:pPr>
              <w:jc w:val="left"/>
              <w:rPr>
                <w:b/>
              </w:rPr>
            </w:pPr>
            <w:r w:rsidRPr="00ED4C52">
              <w:rPr>
                <w:rFonts w:hint="eastAsia"/>
                <w:b/>
              </w:rPr>
              <w:t>Oracle Verification Flows(Test Sequence)</w:t>
            </w:r>
          </w:p>
        </w:tc>
        <w:tc>
          <w:tcPr>
            <w:tcW w:w="6429" w:type="dxa"/>
            <w:gridSpan w:val="2"/>
          </w:tcPr>
          <w:p w14:paraId="0EB38CA5" w14:textId="77777777" w:rsidR="00180F8C" w:rsidRDefault="00180F8C" w:rsidP="004F295B">
            <w:pPr>
              <w:jc w:val="center"/>
            </w:pPr>
          </w:p>
        </w:tc>
      </w:tr>
      <w:tr w:rsidR="00180F8C" w14:paraId="50412827" w14:textId="77777777" w:rsidTr="004F295B">
        <w:tc>
          <w:tcPr>
            <w:tcW w:w="2093" w:type="dxa"/>
            <w:vMerge/>
          </w:tcPr>
          <w:p w14:paraId="1523E96E" w14:textId="77777777" w:rsidR="00180F8C" w:rsidRPr="00ED4C52" w:rsidRDefault="00180F8C" w:rsidP="004F295B">
            <w:pPr>
              <w:jc w:val="left"/>
              <w:rPr>
                <w:b/>
              </w:rPr>
            </w:pPr>
          </w:p>
        </w:tc>
        <w:tc>
          <w:tcPr>
            <w:tcW w:w="1843" w:type="dxa"/>
          </w:tcPr>
          <w:p w14:paraId="1DBEEC31" w14:textId="77777777" w:rsidR="00180F8C" w:rsidRPr="00ED4C52" w:rsidRDefault="00180F8C" w:rsidP="004F295B">
            <w:pPr>
              <w:jc w:val="center"/>
              <w:rPr>
                <w:b/>
              </w:rPr>
            </w:pPr>
            <w:r w:rsidRPr="00ED4C52">
              <w:rPr>
                <w:rFonts w:hint="eastAsia"/>
                <w:b/>
              </w:rPr>
              <w:t>RFS</w:t>
            </w:r>
          </w:p>
        </w:tc>
        <w:tc>
          <w:tcPr>
            <w:tcW w:w="4586" w:type="dxa"/>
          </w:tcPr>
          <w:p w14:paraId="4077D55D" w14:textId="77777777" w:rsidR="00180F8C" w:rsidRDefault="00180F8C" w:rsidP="004F295B">
            <w:pPr>
              <w:jc w:val="center"/>
            </w:pPr>
          </w:p>
        </w:tc>
      </w:tr>
      <w:tr w:rsidR="00180F8C" w14:paraId="26F2B826" w14:textId="77777777" w:rsidTr="004F295B">
        <w:tc>
          <w:tcPr>
            <w:tcW w:w="2093" w:type="dxa"/>
            <w:vMerge/>
          </w:tcPr>
          <w:p w14:paraId="6EAE3210" w14:textId="77777777" w:rsidR="00180F8C" w:rsidRPr="00ED4C52" w:rsidRDefault="00180F8C" w:rsidP="004F295B">
            <w:pPr>
              <w:jc w:val="left"/>
              <w:rPr>
                <w:b/>
              </w:rPr>
            </w:pPr>
          </w:p>
        </w:tc>
        <w:tc>
          <w:tcPr>
            <w:tcW w:w="1843" w:type="dxa"/>
          </w:tcPr>
          <w:p w14:paraId="2BC37E1C" w14:textId="77777777" w:rsidR="00180F8C" w:rsidRPr="00ED4C52" w:rsidRDefault="00180F8C" w:rsidP="004F295B">
            <w:pPr>
              <w:jc w:val="center"/>
              <w:rPr>
                <w:b/>
              </w:rPr>
            </w:pPr>
            <w:r w:rsidRPr="00ED4C52">
              <w:rPr>
                <w:rFonts w:hint="eastAsia"/>
                <w:b/>
              </w:rPr>
              <w:t>Steps(numbered)</w:t>
            </w:r>
          </w:p>
        </w:tc>
        <w:tc>
          <w:tcPr>
            <w:tcW w:w="4586" w:type="dxa"/>
          </w:tcPr>
          <w:p w14:paraId="05C9BA0A" w14:textId="77777777" w:rsidR="00180F8C" w:rsidRDefault="00180F8C" w:rsidP="004F295B">
            <w:pPr>
              <w:jc w:val="center"/>
            </w:pPr>
          </w:p>
        </w:tc>
      </w:tr>
      <w:tr w:rsidR="00180F8C" w14:paraId="70A3F3B8" w14:textId="77777777" w:rsidTr="004F295B">
        <w:tc>
          <w:tcPr>
            <w:tcW w:w="2093" w:type="dxa"/>
            <w:vMerge/>
          </w:tcPr>
          <w:p w14:paraId="488F4B38" w14:textId="77777777" w:rsidR="00180F8C" w:rsidRPr="00ED4C52" w:rsidRDefault="00180F8C" w:rsidP="004F295B">
            <w:pPr>
              <w:jc w:val="left"/>
              <w:rPr>
                <w:b/>
              </w:rPr>
            </w:pPr>
          </w:p>
        </w:tc>
        <w:tc>
          <w:tcPr>
            <w:tcW w:w="1843" w:type="dxa"/>
          </w:tcPr>
          <w:p w14:paraId="3C456CC6" w14:textId="77777777" w:rsidR="00180F8C" w:rsidRPr="00ED4C52" w:rsidRDefault="00180F8C" w:rsidP="004F295B">
            <w:pPr>
              <w:jc w:val="center"/>
              <w:rPr>
                <w:b/>
              </w:rPr>
            </w:pPr>
            <w:r w:rsidRPr="00ED4C52">
              <w:rPr>
                <w:rFonts w:hint="eastAsia"/>
                <w:b/>
              </w:rPr>
              <w:t>Test Oracle</w:t>
            </w:r>
          </w:p>
        </w:tc>
        <w:tc>
          <w:tcPr>
            <w:tcW w:w="4586" w:type="dxa"/>
          </w:tcPr>
          <w:p w14:paraId="4E6AC211" w14:textId="77777777" w:rsidR="00180F8C" w:rsidRDefault="00180F8C" w:rsidP="004F295B">
            <w:pPr>
              <w:jc w:val="center"/>
            </w:pPr>
          </w:p>
        </w:tc>
      </w:tr>
    </w:tbl>
    <w:p w14:paraId="17E7D763" w14:textId="77777777" w:rsidR="00180F8C" w:rsidRDefault="00180F8C" w:rsidP="00944734">
      <w:pPr>
        <w:rPr>
          <w:rFonts w:hint="eastAsia"/>
        </w:rPr>
      </w:pPr>
    </w:p>
    <w:p w14:paraId="1C671732" w14:textId="77777777" w:rsidR="00F770F9" w:rsidRDefault="00F770F9" w:rsidP="00944734">
      <w:pPr>
        <w:rPr>
          <w:rFonts w:hint="eastAsia"/>
        </w:rPr>
      </w:pPr>
    </w:p>
    <w:p w14:paraId="39F19E79" w14:textId="77777777" w:rsidR="00F770F9" w:rsidRDefault="00F770F9" w:rsidP="00944734">
      <w:pPr>
        <w:rPr>
          <w:rFonts w:hint="eastAsia"/>
        </w:rPr>
      </w:pPr>
    </w:p>
    <w:p w14:paraId="05596279" w14:textId="77777777" w:rsidR="00F770F9" w:rsidRDefault="00F770F9" w:rsidP="00944734">
      <w:pPr>
        <w:rPr>
          <w:rFonts w:hint="eastAsia"/>
        </w:rPr>
      </w:pPr>
    </w:p>
    <w:p w14:paraId="51237F9E" w14:textId="77777777" w:rsidR="00F770F9" w:rsidRDefault="00F770F9" w:rsidP="00944734">
      <w:pPr>
        <w:rPr>
          <w:rFonts w:hint="eastAsia"/>
        </w:rPr>
      </w:pPr>
    </w:p>
    <w:p w14:paraId="59E3AB0F" w14:textId="77777777" w:rsidR="00F770F9" w:rsidRDefault="00F770F9" w:rsidP="00944734">
      <w:pPr>
        <w:rPr>
          <w:rFonts w:hint="eastAsia"/>
        </w:rPr>
      </w:pPr>
    </w:p>
    <w:p w14:paraId="0E26566A" w14:textId="77777777" w:rsidR="00F770F9" w:rsidRDefault="00F770F9" w:rsidP="00944734">
      <w:pPr>
        <w:rPr>
          <w:rFonts w:hint="eastAsia"/>
        </w:rPr>
      </w:pPr>
    </w:p>
    <w:p w14:paraId="6FCDCC90" w14:textId="77777777" w:rsidR="00F770F9" w:rsidRDefault="00F770F9" w:rsidP="00944734">
      <w:pPr>
        <w:rPr>
          <w:rFonts w:hint="eastAsia"/>
        </w:rPr>
      </w:pPr>
    </w:p>
    <w:p w14:paraId="03BA16A3" w14:textId="35547D85" w:rsidR="00F770F9" w:rsidRDefault="00F770F9" w:rsidP="00F770F9">
      <w:pPr>
        <w:jc w:val="center"/>
        <w:pPrChange w:id="91" w:author="PENGFEI ZHAN" w:date="2016-05-19T20:46:00Z">
          <w:pPr/>
        </w:pPrChange>
      </w:pPr>
      <w:r>
        <w:rPr>
          <w:rFonts w:hint="eastAsia"/>
        </w:rPr>
        <w:t>用例</w:t>
      </w:r>
      <w:del w:id="92" w:author="PENGFEI ZHAN" w:date="2016-05-19T21:02:00Z">
        <w:r w:rsidDel="00F770F9">
          <w:rPr>
            <w:rFonts w:hint="eastAsia"/>
          </w:rPr>
          <w:delText xml:space="preserve">111 </w:delText>
        </w:r>
      </w:del>
      <w:ins w:id="93" w:author="PENGFEI ZHAN" w:date="2016-05-19T21:02:00Z">
        <w:r>
          <w:rPr>
            <w:rFonts w:hint="eastAsia"/>
          </w:rPr>
          <w:t>11</w:t>
        </w:r>
        <w:r>
          <w:rPr>
            <w:rFonts w:hint="eastAsia"/>
          </w:rPr>
          <w:t>5</w:t>
        </w:r>
        <w:r>
          <w:rPr>
            <w:rFonts w:hint="eastAsia"/>
          </w:rPr>
          <w:t xml:space="preserve"> </w:t>
        </w:r>
      </w:ins>
      <w:r>
        <w:rPr>
          <w:rFonts w:hint="eastAsia"/>
        </w:rPr>
        <w:t>进行性能测试</w:t>
      </w:r>
    </w:p>
    <w:tbl>
      <w:tblPr>
        <w:tblStyle w:val="a9"/>
        <w:tblW w:w="0" w:type="auto"/>
        <w:tblLook w:val="04A0" w:firstRow="1" w:lastRow="0" w:firstColumn="1" w:lastColumn="0" w:noHBand="0" w:noVBand="1"/>
      </w:tblPr>
      <w:tblGrid>
        <w:gridCol w:w="2093"/>
        <w:gridCol w:w="1843"/>
        <w:gridCol w:w="4586"/>
      </w:tblGrid>
      <w:tr w:rsidR="00F770F9" w14:paraId="333BE3CB" w14:textId="77777777" w:rsidTr="004F295B">
        <w:tc>
          <w:tcPr>
            <w:tcW w:w="8522" w:type="dxa"/>
            <w:gridSpan w:val="3"/>
          </w:tcPr>
          <w:p w14:paraId="15031B52" w14:textId="77777777" w:rsidR="00F770F9" w:rsidRDefault="00F770F9" w:rsidP="004F295B">
            <w:pPr>
              <w:jc w:val="center"/>
            </w:pPr>
            <w:r>
              <w:rPr>
                <w:rFonts w:hint="eastAsia"/>
              </w:rPr>
              <w:t>Test Case Specification</w:t>
            </w:r>
          </w:p>
        </w:tc>
      </w:tr>
      <w:tr w:rsidR="00F770F9" w14:paraId="2593B899" w14:textId="77777777" w:rsidTr="004F295B">
        <w:tc>
          <w:tcPr>
            <w:tcW w:w="2093" w:type="dxa"/>
          </w:tcPr>
          <w:p w14:paraId="1B9EB5C5" w14:textId="77777777" w:rsidR="00F770F9" w:rsidRPr="00ED4C52" w:rsidRDefault="00F770F9" w:rsidP="004F295B">
            <w:pPr>
              <w:jc w:val="left"/>
              <w:rPr>
                <w:b/>
              </w:rPr>
            </w:pPr>
            <w:r w:rsidRPr="00ED4C52">
              <w:rPr>
                <w:rFonts w:hint="eastAsia"/>
                <w:b/>
              </w:rPr>
              <w:t>Name</w:t>
            </w:r>
          </w:p>
        </w:tc>
        <w:tc>
          <w:tcPr>
            <w:tcW w:w="6429" w:type="dxa"/>
            <w:gridSpan w:val="2"/>
          </w:tcPr>
          <w:p w14:paraId="32B003EF" w14:textId="14F3729B" w:rsidR="00F770F9" w:rsidRDefault="00F770F9" w:rsidP="004F295B">
            <w:pPr>
              <w:jc w:val="center"/>
            </w:pPr>
            <w:r>
              <w:rPr>
                <w:rFonts w:hint="eastAsia"/>
              </w:rPr>
              <w:t>进行性能测试</w:t>
            </w:r>
          </w:p>
        </w:tc>
      </w:tr>
      <w:tr w:rsidR="00F770F9" w14:paraId="0968EB64" w14:textId="77777777" w:rsidTr="004F295B">
        <w:tc>
          <w:tcPr>
            <w:tcW w:w="2093" w:type="dxa"/>
          </w:tcPr>
          <w:p w14:paraId="2F1D9814" w14:textId="77777777" w:rsidR="00F770F9" w:rsidRPr="00ED4C52" w:rsidRDefault="00F770F9" w:rsidP="004F295B">
            <w:pPr>
              <w:jc w:val="left"/>
              <w:rPr>
                <w:b/>
              </w:rPr>
            </w:pPr>
            <w:r w:rsidRPr="00ED4C52">
              <w:rPr>
                <w:rFonts w:hint="eastAsia"/>
                <w:b/>
              </w:rPr>
              <w:t>Brief Description</w:t>
            </w:r>
          </w:p>
        </w:tc>
        <w:tc>
          <w:tcPr>
            <w:tcW w:w="6429" w:type="dxa"/>
            <w:gridSpan w:val="2"/>
          </w:tcPr>
          <w:p w14:paraId="1D601095" w14:textId="58CC29E1" w:rsidR="00F770F9" w:rsidRDefault="00F770F9" w:rsidP="004F295B">
            <w:pPr>
              <w:jc w:val="center"/>
            </w:pPr>
            <w:r>
              <w:rPr>
                <w:rFonts w:hint="eastAsia"/>
              </w:rPr>
              <w:t>测试人员</w:t>
            </w:r>
            <w:r>
              <w:rPr>
                <w:rFonts w:hint="eastAsia"/>
              </w:rPr>
              <w:t>对文件操作响应时间进行观测</w:t>
            </w:r>
          </w:p>
        </w:tc>
      </w:tr>
      <w:tr w:rsidR="00F770F9" w14:paraId="1C69CAA8" w14:textId="77777777" w:rsidTr="004F295B">
        <w:tc>
          <w:tcPr>
            <w:tcW w:w="2093" w:type="dxa"/>
          </w:tcPr>
          <w:p w14:paraId="191B04D7" w14:textId="77777777" w:rsidR="00F770F9" w:rsidRPr="00ED4C52" w:rsidRDefault="00F770F9" w:rsidP="004F295B">
            <w:pPr>
              <w:jc w:val="left"/>
              <w:rPr>
                <w:b/>
              </w:rPr>
            </w:pPr>
            <w:r w:rsidRPr="00ED4C52">
              <w:rPr>
                <w:rFonts w:hint="eastAsia"/>
                <w:b/>
              </w:rPr>
              <w:t>Test Data Specification</w:t>
            </w:r>
          </w:p>
        </w:tc>
        <w:tc>
          <w:tcPr>
            <w:tcW w:w="6429" w:type="dxa"/>
            <w:gridSpan w:val="2"/>
          </w:tcPr>
          <w:p w14:paraId="3C9577B5" w14:textId="77777777" w:rsidR="00F770F9" w:rsidRDefault="00F770F9" w:rsidP="004F295B">
            <w:pPr>
              <w:jc w:val="center"/>
            </w:pPr>
            <w:r>
              <w:rPr>
                <w:rFonts w:hint="eastAsia"/>
              </w:rPr>
              <w:t>打开</w:t>
            </w:r>
            <w:r>
              <w:rPr>
                <w:rFonts w:hint="eastAsia"/>
              </w:rPr>
              <w:t>mini project</w:t>
            </w:r>
            <w:r>
              <w:rPr>
                <w:rFonts w:hint="eastAsia"/>
              </w:rPr>
              <w:t>程序</w:t>
            </w:r>
          </w:p>
          <w:p w14:paraId="4D1E3F28" w14:textId="77777777" w:rsidR="00F770F9" w:rsidRDefault="00F770F9" w:rsidP="004F295B">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p>
        </w:tc>
      </w:tr>
      <w:tr w:rsidR="00F770F9" w14:paraId="02BD05D3" w14:textId="77777777" w:rsidTr="004F295B">
        <w:tc>
          <w:tcPr>
            <w:tcW w:w="2093" w:type="dxa"/>
          </w:tcPr>
          <w:p w14:paraId="219062CE" w14:textId="77777777" w:rsidR="00F770F9" w:rsidRPr="00ED4C52" w:rsidRDefault="00F770F9" w:rsidP="004F295B">
            <w:pPr>
              <w:jc w:val="left"/>
              <w:rPr>
                <w:b/>
              </w:rPr>
            </w:pPr>
            <w:r w:rsidRPr="00ED4C52">
              <w:rPr>
                <w:rFonts w:hint="eastAsia"/>
                <w:b/>
              </w:rPr>
              <w:t>Tester</w:t>
            </w:r>
          </w:p>
        </w:tc>
        <w:tc>
          <w:tcPr>
            <w:tcW w:w="6429" w:type="dxa"/>
            <w:gridSpan w:val="2"/>
          </w:tcPr>
          <w:p w14:paraId="3B2B2F29" w14:textId="77777777" w:rsidR="00F770F9" w:rsidRDefault="00F770F9" w:rsidP="004F295B">
            <w:pPr>
              <w:jc w:val="center"/>
            </w:pPr>
            <w:r>
              <w:rPr>
                <w:rFonts w:hint="eastAsia"/>
              </w:rPr>
              <w:t>测试人员</w:t>
            </w:r>
          </w:p>
        </w:tc>
      </w:tr>
      <w:tr w:rsidR="00F770F9" w14:paraId="7B47BB08" w14:textId="77777777" w:rsidTr="004F295B">
        <w:tc>
          <w:tcPr>
            <w:tcW w:w="2093" w:type="dxa"/>
          </w:tcPr>
          <w:p w14:paraId="28951F89" w14:textId="77777777" w:rsidR="00F770F9" w:rsidRPr="00ED4C52" w:rsidRDefault="00F770F9" w:rsidP="004F295B">
            <w:pPr>
              <w:jc w:val="left"/>
              <w:rPr>
                <w:b/>
              </w:rPr>
            </w:pPr>
            <w:r w:rsidRPr="00ED4C52">
              <w:rPr>
                <w:rFonts w:hint="eastAsia"/>
                <w:b/>
              </w:rPr>
              <w:t>Dependency</w:t>
            </w:r>
          </w:p>
        </w:tc>
        <w:tc>
          <w:tcPr>
            <w:tcW w:w="6429" w:type="dxa"/>
            <w:gridSpan w:val="2"/>
          </w:tcPr>
          <w:p w14:paraId="7BE780DE" w14:textId="77777777" w:rsidR="00F770F9" w:rsidRDefault="00F770F9" w:rsidP="004F295B">
            <w:pPr>
              <w:jc w:val="center"/>
            </w:pPr>
            <w:r>
              <w:rPr>
                <w:rFonts w:hint="eastAsia"/>
              </w:rPr>
              <w:t>无</w:t>
            </w:r>
          </w:p>
        </w:tc>
      </w:tr>
      <w:tr w:rsidR="00F770F9" w14:paraId="1802392B" w14:textId="77777777" w:rsidTr="004F295B">
        <w:tc>
          <w:tcPr>
            <w:tcW w:w="2093" w:type="dxa"/>
            <w:vMerge w:val="restart"/>
          </w:tcPr>
          <w:p w14:paraId="09DF21D0" w14:textId="77777777" w:rsidR="00F770F9" w:rsidRPr="00ED4C52" w:rsidRDefault="00F770F9" w:rsidP="004F295B">
            <w:pPr>
              <w:jc w:val="left"/>
              <w:rPr>
                <w:b/>
              </w:rPr>
            </w:pPr>
            <w:r w:rsidRPr="00ED4C52">
              <w:rPr>
                <w:rFonts w:hint="eastAsia"/>
                <w:b/>
              </w:rPr>
              <w:t>Test Setup</w:t>
            </w:r>
          </w:p>
        </w:tc>
        <w:tc>
          <w:tcPr>
            <w:tcW w:w="6429" w:type="dxa"/>
            <w:gridSpan w:val="2"/>
          </w:tcPr>
          <w:p w14:paraId="5020DE6F" w14:textId="77777777" w:rsidR="00F770F9" w:rsidRDefault="00F770F9" w:rsidP="004F295B">
            <w:pPr>
              <w:jc w:val="center"/>
            </w:pPr>
            <w:r>
              <w:rPr>
                <w:rFonts w:hint="eastAsia"/>
              </w:rPr>
              <w:t>无</w:t>
            </w:r>
          </w:p>
        </w:tc>
      </w:tr>
      <w:tr w:rsidR="00F770F9" w14:paraId="52F35F45" w14:textId="77777777" w:rsidTr="004F295B">
        <w:tc>
          <w:tcPr>
            <w:tcW w:w="2093" w:type="dxa"/>
            <w:vMerge/>
          </w:tcPr>
          <w:p w14:paraId="2857EF3A" w14:textId="77777777" w:rsidR="00F770F9" w:rsidRPr="00ED4C52" w:rsidRDefault="00F770F9" w:rsidP="004F295B">
            <w:pPr>
              <w:jc w:val="left"/>
              <w:rPr>
                <w:b/>
              </w:rPr>
            </w:pPr>
          </w:p>
        </w:tc>
        <w:tc>
          <w:tcPr>
            <w:tcW w:w="1843" w:type="dxa"/>
          </w:tcPr>
          <w:p w14:paraId="50815E49" w14:textId="77777777" w:rsidR="00F770F9" w:rsidRPr="00ED4C52" w:rsidRDefault="00F770F9" w:rsidP="004F295B">
            <w:pPr>
              <w:jc w:val="center"/>
              <w:rPr>
                <w:b/>
              </w:rPr>
            </w:pPr>
            <w:r w:rsidRPr="00ED4C52">
              <w:rPr>
                <w:rFonts w:hint="eastAsia"/>
                <w:b/>
              </w:rPr>
              <w:t>Name</w:t>
            </w:r>
          </w:p>
        </w:tc>
        <w:tc>
          <w:tcPr>
            <w:tcW w:w="4586" w:type="dxa"/>
          </w:tcPr>
          <w:p w14:paraId="0E0AE4AC" w14:textId="77777777" w:rsidR="00F770F9" w:rsidRDefault="00F770F9" w:rsidP="004F295B">
            <w:pPr>
              <w:jc w:val="center"/>
            </w:pPr>
          </w:p>
        </w:tc>
      </w:tr>
      <w:tr w:rsidR="00F770F9" w14:paraId="023744C7" w14:textId="77777777" w:rsidTr="004F295B">
        <w:tc>
          <w:tcPr>
            <w:tcW w:w="2093" w:type="dxa"/>
            <w:vMerge/>
          </w:tcPr>
          <w:p w14:paraId="5D9AAA2A" w14:textId="77777777" w:rsidR="00F770F9" w:rsidRPr="00ED4C52" w:rsidRDefault="00F770F9" w:rsidP="004F295B">
            <w:pPr>
              <w:jc w:val="left"/>
              <w:rPr>
                <w:b/>
              </w:rPr>
            </w:pPr>
          </w:p>
        </w:tc>
        <w:tc>
          <w:tcPr>
            <w:tcW w:w="1843" w:type="dxa"/>
          </w:tcPr>
          <w:p w14:paraId="117EEDC5" w14:textId="77777777" w:rsidR="00F770F9" w:rsidRPr="00ED4C52" w:rsidRDefault="00F770F9" w:rsidP="004F295B">
            <w:pPr>
              <w:jc w:val="center"/>
              <w:rPr>
                <w:b/>
              </w:rPr>
            </w:pPr>
            <w:r w:rsidRPr="00ED4C52">
              <w:rPr>
                <w:rFonts w:hint="eastAsia"/>
                <w:b/>
              </w:rPr>
              <w:t>Brief Description</w:t>
            </w:r>
          </w:p>
        </w:tc>
        <w:tc>
          <w:tcPr>
            <w:tcW w:w="4586" w:type="dxa"/>
          </w:tcPr>
          <w:p w14:paraId="4D74503E" w14:textId="77777777" w:rsidR="00F770F9" w:rsidRDefault="00F770F9" w:rsidP="004F295B">
            <w:pPr>
              <w:jc w:val="center"/>
            </w:pPr>
          </w:p>
        </w:tc>
      </w:tr>
      <w:tr w:rsidR="00F770F9" w14:paraId="46A22FBB" w14:textId="77777777" w:rsidTr="004F295B">
        <w:tc>
          <w:tcPr>
            <w:tcW w:w="2093" w:type="dxa"/>
            <w:vMerge w:val="restart"/>
          </w:tcPr>
          <w:p w14:paraId="1D562923" w14:textId="77777777" w:rsidR="00F770F9" w:rsidRPr="00ED4C52" w:rsidRDefault="00F770F9" w:rsidP="004F295B">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0D74E8F4" w14:textId="77777777" w:rsidR="00F770F9" w:rsidRPr="00ED4C52" w:rsidRDefault="00F770F9" w:rsidP="004F295B">
            <w:pPr>
              <w:jc w:val="center"/>
              <w:rPr>
                <w:b/>
              </w:rPr>
            </w:pPr>
            <w:r w:rsidRPr="00ED4C52">
              <w:rPr>
                <w:rFonts w:hint="eastAsia"/>
                <w:b/>
              </w:rPr>
              <w:t>Steps(numbered)</w:t>
            </w:r>
          </w:p>
        </w:tc>
        <w:tc>
          <w:tcPr>
            <w:tcW w:w="4586" w:type="dxa"/>
          </w:tcPr>
          <w:p w14:paraId="59199CD3" w14:textId="77777777" w:rsidR="00F770F9" w:rsidRDefault="00F770F9" w:rsidP="004F295B">
            <w:pPr>
              <w:jc w:val="center"/>
            </w:pPr>
          </w:p>
        </w:tc>
      </w:tr>
      <w:tr w:rsidR="00F770F9" w14:paraId="0860FCEB" w14:textId="77777777" w:rsidTr="004F295B">
        <w:tc>
          <w:tcPr>
            <w:tcW w:w="2093" w:type="dxa"/>
            <w:vMerge/>
          </w:tcPr>
          <w:p w14:paraId="570DF40C" w14:textId="77777777" w:rsidR="00F770F9" w:rsidRPr="00ED4C52" w:rsidRDefault="00F770F9" w:rsidP="004F295B">
            <w:pPr>
              <w:jc w:val="left"/>
              <w:rPr>
                <w:b/>
              </w:rPr>
            </w:pPr>
          </w:p>
        </w:tc>
        <w:tc>
          <w:tcPr>
            <w:tcW w:w="1843" w:type="dxa"/>
          </w:tcPr>
          <w:p w14:paraId="4D584567" w14:textId="77777777" w:rsidR="00F770F9" w:rsidRPr="00ED4C52" w:rsidRDefault="00F770F9" w:rsidP="004F295B">
            <w:pPr>
              <w:jc w:val="center"/>
              <w:rPr>
                <w:b/>
              </w:rPr>
            </w:pPr>
            <w:r w:rsidRPr="00ED4C52">
              <w:rPr>
                <w:rFonts w:hint="eastAsia"/>
                <w:b/>
              </w:rPr>
              <w:t>Test Oracle</w:t>
            </w:r>
          </w:p>
        </w:tc>
        <w:tc>
          <w:tcPr>
            <w:tcW w:w="4586" w:type="dxa"/>
          </w:tcPr>
          <w:p w14:paraId="4E6B607A" w14:textId="77777777" w:rsidR="00F770F9" w:rsidRDefault="00F770F9" w:rsidP="004F295B">
            <w:pPr>
              <w:jc w:val="center"/>
            </w:pPr>
          </w:p>
        </w:tc>
      </w:tr>
      <w:tr w:rsidR="00F770F9" w14:paraId="16AF6036" w14:textId="77777777" w:rsidTr="004F295B">
        <w:tc>
          <w:tcPr>
            <w:tcW w:w="2093" w:type="dxa"/>
            <w:vMerge w:val="restart"/>
          </w:tcPr>
          <w:p w14:paraId="0BD3799F" w14:textId="77777777" w:rsidR="00F770F9" w:rsidRPr="00ED4C52" w:rsidRDefault="00F770F9" w:rsidP="004F295B">
            <w:pPr>
              <w:jc w:val="left"/>
              <w:rPr>
                <w:b/>
              </w:rPr>
            </w:pPr>
            <w:r w:rsidRPr="00ED4C52">
              <w:rPr>
                <w:rFonts w:hint="eastAsia"/>
                <w:b/>
              </w:rPr>
              <w:t>Basic Flow(Test Sequence)</w:t>
            </w:r>
          </w:p>
        </w:tc>
        <w:tc>
          <w:tcPr>
            <w:tcW w:w="6429" w:type="dxa"/>
            <w:gridSpan w:val="2"/>
          </w:tcPr>
          <w:p w14:paraId="4AED8FB8" w14:textId="4926B464" w:rsidR="00F770F9" w:rsidRDefault="00F770F9" w:rsidP="004F295B">
            <w:pPr>
              <w:jc w:val="center"/>
            </w:pPr>
            <w:r>
              <w:rPr>
                <w:rFonts w:hint="eastAsia"/>
              </w:rPr>
              <w:t>测试人员</w:t>
            </w:r>
            <w:r>
              <w:rPr>
                <w:rFonts w:hint="eastAsia"/>
              </w:rPr>
              <w:t>观测文件操作的响应时间</w:t>
            </w:r>
          </w:p>
        </w:tc>
      </w:tr>
      <w:tr w:rsidR="00F770F9" w14:paraId="18C6B93B" w14:textId="77777777" w:rsidTr="004F295B">
        <w:tc>
          <w:tcPr>
            <w:tcW w:w="2093" w:type="dxa"/>
            <w:vMerge/>
          </w:tcPr>
          <w:p w14:paraId="610AAD57" w14:textId="77777777" w:rsidR="00F770F9" w:rsidRPr="00ED4C52" w:rsidRDefault="00F770F9" w:rsidP="004F295B">
            <w:pPr>
              <w:jc w:val="left"/>
              <w:rPr>
                <w:b/>
              </w:rPr>
            </w:pPr>
          </w:p>
        </w:tc>
        <w:tc>
          <w:tcPr>
            <w:tcW w:w="1843" w:type="dxa"/>
          </w:tcPr>
          <w:p w14:paraId="71A8C582" w14:textId="77777777" w:rsidR="00F770F9" w:rsidRPr="00ED4C52" w:rsidRDefault="00F770F9" w:rsidP="004F295B">
            <w:pPr>
              <w:jc w:val="center"/>
              <w:rPr>
                <w:b/>
              </w:rPr>
            </w:pPr>
            <w:r w:rsidRPr="00ED4C52">
              <w:rPr>
                <w:rFonts w:hint="eastAsia"/>
                <w:b/>
              </w:rPr>
              <w:t>Steps(</w:t>
            </w:r>
            <w:r>
              <w:rPr>
                <w:rFonts w:hint="eastAsia"/>
                <w:b/>
              </w:rPr>
              <w:t>1)</w:t>
            </w:r>
          </w:p>
        </w:tc>
        <w:tc>
          <w:tcPr>
            <w:tcW w:w="4586" w:type="dxa"/>
          </w:tcPr>
          <w:p w14:paraId="72AE036F" w14:textId="477E4AB9" w:rsidR="00F770F9" w:rsidRDefault="00F770F9" w:rsidP="004F295B">
            <w:pPr>
              <w:jc w:val="center"/>
            </w:pPr>
            <w:r>
              <w:rPr>
                <w:rFonts w:hint="eastAsia"/>
              </w:rPr>
              <w:t>打开某</w:t>
            </w:r>
            <w:r>
              <w:rPr>
                <w:rFonts w:hint="eastAsia"/>
              </w:rPr>
              <w:t>*.</w:t>
            </w:r>
            <w:proofErr w:type="spellStart"/>
            <w:r>
              <w:rPr>
                <w:rFonts w:hint="eastAsia"/>
              </w:rPr>
              <w:t>mpp</w:t>
            </w:r>
            <w:proofErr w:type="spellEnd"/>
            <w:r>
              <w:rPr>
                <w:rFonts w:hint="eastAsia"/>
              </w:rPr>
              <w:t>文件（另外还有生成任务量直方图、燃</w:t>
            </w:r>
            <w:proofErr w:type="gramStart"/>
            <w:r>
              <w:rPr>
                <w:rFonts w:hint="eastAsia"/>
              </w:rPr>
              <w:t>烬</w:t>
            </w:r>
            <w:proofErr w:type="gramEnd"/>
            <w:r>
              <w:rPr>
                <w:rFonts w:hint="eastAsia"/>
              </w:rPr>
              <w:t>图、生成任务报告等操作）</w:t>
            </w:r>
          </w:p>
        </w:tc>
      </w:tr>
      <w:tr w:rsidR="00F770F9" w14:paraId="546009A3" w14:textId="77777777" w:rsidTr="004F295B">
        <w:tc>
          <w:tcPr>
            <w:tcW w:w="2093" w:type="dxa"/>
            <w:vMerge/>
          </w:tcPr>
          <w:p w14:paraId="1ABCC24F" w14:textId="77777777" w:rsidR="00F770F9" w:rsidRPr="00ED4C52" w:rsidRDefault="00F770F9" w:rsidP="004F295B">
            <w:pPr>
              <w:jc w:val="left"/>
              <w:rPr>
                <w:b/>
              </w:rPr>
            </w:pPr>
          </w:p>
        </w:tc>
        <w:tc>
          <w:tcPr>
            <w:tcW w:w="1843" w:type="dxa"/>
          </w:tcPr>
          <w:p w14:paraId="56771B2D" w14:textId="77777777" w:rsidR="00F770F9" w:rsidRPr="00ED4C52" w:rsidRDefault="00F770F9" w:rsidP="004F295B">
            <w:pPr>
              <w:jc w:val="center"/>
              <w:rPr>
                <w:b/>
              </w:rPr>
            </w:pPr>
            <w:r w:rsidRPr="00ED4C52">
              <w:rPr>
                <w:rFonts w:hint="eastAsia"/>
                <w:b/>
              </w:rPr>
              <w:t>Steps(</w:t>
            </w:r>
            <w:r>
              <w:rPr>
                <w:rFonts w:hint="eastAsia"/>
                <w:b/>
              </w:rPr>
              <w:t>2)</w:t>
            </w:r>
          </w:p>
        </w:tc>
        <w:tc>
          <w:tcPr>
            <w:tcW w:w="4586" w:type="dxa"/>
          </w:tcPr>
          <w:p w14:paraId="325A7C51" w14:textId="486088DA" w:rsidR="00F770F9" w:rsidRDefault="00F770F9" w:rsidP="004F295B">
            <w:pPr>
              <w:jc w:val="center"/>
            </w:pPr>
            <w:r>
              <w:rPr>
                <w:rFonts w:hint="eastAsia"/>
              </w:rPr>
              <w:t>观测从打开文件到文件显示的时间</w:t>
            </w:r>
          </w:p>
        </w:tc>
      </w:tr>
      <w:tr w:rsidR="00F770F9" w14:paraId="721A700E" w14:textId="77777777" w:rsidTr="004F295B">
        <w:tc>
          <w:tcPr>
            <w:tcW w:w="2093" w:type="dxa"/>
            <w:vMerge/>
          </w:tcPr>
          <w:p w14:paraId="035EA6BB" w14:textId="77777777" w:rsidR="00F770F9" w:rsidRPr="00ED4C52" w:rsidRDefault="00F770F9" w:rsidP="004F295B">
            <w:pPr>
              <w:jc w:val="left"/>
              <w:rPr>
                <w:b/>
              </w:rPr>
            </w:pPr>
          </w:p>
        </w:tc>
        <w:tc>
          <w:tcPr>
            <w:tcW w:w="1843" w:type="dxa"/>
          </w:tcPr>
          <w:p w14:paraId="612F18B7" w14:textId="77777777" w:rsidR="00F770F9" w:rsidRPr="00ED4C52" w:rsidRDefault="00F770F9" w:rsidP="004F295B">
            <w:pPr>
              <w:jc w:val="center"/>
              <w:rPr>
                <w:b/>
              </w:rPr>
            </w:pPr>
            <w:r w:rsidRPr="00ED4C52">
              <w:rPr>
                <w:rFonts w:hint="eastAsia"/>
                <w:b/>
              </w:rPr>
              <w:t>Test Oracle</w:t>
            </w:r>
          </w:p>
        </w:tc>
        <w:tc>
          <w:tcPr>
            <w:tcW w:w="4586" w:type="dxa"/>
          </w:tcPr>
          <w:p w14:paraId="66D41AF1" w14:textId="036FA3DA" w:rsidR="00F770F9" w:rsidRDefault="00F770F9" w:rsidP="004F295B">
            <w:pPr>
              <w:jc w:val="center"/>
            </w:pPr>
            <w:r>
              <w:rPr>
                <w:rFonts w:hint="eastAsia"/>
              </w:rPr>
              <w:t>观察</w:t>
            </w:r>
            <w:r>
              <w:rPr>
                <w:rFonts w:hint="eastAsia"/>
              </w:rPr>
              <w:t>到响应时间小于</w:t>
            </w:r>
            <w:r>
              <w:rPr>
                <w:rFonts w:hint="eastAsia"/>
              </w:rPr>
              <w:t>2s</w:t>
            </w:r>
          </w:p>
        </w:tc>
      </w:tr>
      <w:tr w:rsidR="00F770F9" w14:paraId="65FE2C8B" w14:textId="77777777" w:rsidTr="004F295B">
        <w:tc>
          <w:tcPr>
            <w:tcW w:w="2093" w:type="dxa"/>
            <w:vMerge w:val="restart"/>
          </w:tcPr>
          <w:p w14:paraId="7B49C77D" w14:textId="77777777" w:rsidR="00F770F9" w:rsidRPr="00ED4C52" w:rsidRDefault="00F770F9" w:rsidP="004F295B">
            <w:pPr>
              <w:jc w:val="left"/>
              <w:rPr>
                <w:b/>
              </w:rPr>
            </w:pPr>
            <w:r w:rsidRPr="00ED4C52">
              <w:rPr>
                <w:rFonts w:hint="eastAsia"/>
                <w:b/>
              </w:rPr>
              <w:t>Specific Alternative Flows(Test Sequence)</w:t>
            </w:r>
          </w:p>
        </w:tc>
        <w:tc>
          <w:tcPr>
            <w:tcW w:w="6429" w:type="dxa"/>
            <w:gridSpan w:val="2"/>
          </w:tcPr>
          <w:p w14:paraId="5876F0BB" w14:textId="77777777" w:rsidR="00F770F9" w:rsidRDefault="00F770F9" w:rsidP="004F295B">
            <w:pPr>
              <w:jc w:val="center"/>
            </w:pPr>
          </w:p>
        </w:tc>
      </w:tr>
      <w:tr w:rsidR="00F770F9" w14:paraId="7A1AE70A" w14:textId="77777777" w:rsidTr="004F295B">
        <w:tc>
          <w:tcPr>
            <w:tcW w:w="2093" w:type="dxa"/>
            <w:vMerge/>
          </w:tcPr>
          <w:p w14:paraId="62FFBEF0" w14:textId="77777777" w:rsidR="00F770F9" w:rsidRPr="00ED4C52" w:rsidRDefault="00F770F9" w:rsidP="004F295B">
            <w:pPr>
              <w:jc w:val="left"/>
              <w:rPr>
                <w:b/>
              </w:rPr>
            </w:pPr>
          </w:p>
        </w:tc>
        <w:tc>
          <w:tcPr>
            <w:tcW w:w="1843" w:type="dxa"/>
          </w:tcPr>
          <w:p w14:paraId="084CF35A" w14:textId="77777777" w:rsidR="00F770F9" w:rsidRPr="00ED4C52" w:rsidRDefault="00F770F9" w:rsidP="004F295B">
            <w:pPr>
              <w:jc w:val="center"/>
              <w:rPr>
                <w:b/>
              </w:rPr>
            </w:pPr>
            <w:r w:rsidRPr="00ED4C52">
              <w:rPr>
                <w:rFonts w:hint="eastAsia"/>
                <w:b/>
              </w:rPr>
              <w:t>RFS</w:t>
            </w:r>
          </w:p>
        </w:tc>
        <w:tc>
          <w:tcPr>
            <w:tcW w:w="4586" w:type="dxa"/>
          </w:tcPr>
          <w:p w14:paraId="0B208855" w14:textId="77777777" w:rsidR="00F770F9" w:rsidRDefault="00F770F9" w:rsidP="004F295B">
            <w:pPr>
              <w:jc w:val="center"/>
            </w:pPr>
          </w:p>
        </w:tc>
      </w:tr>
      <w:tr w:rsidR="00F770F9" w14:paraId="7153522F" w14:textId="77777777" w:rsidTr="004F295B">
        <w:tc>
          <w:tcPr>
            <w:tcW w:w="2093" w:type="dxa"/>
            <w:vMerge/>
          </w:tcPr>
          <w:p w14:paraId="751E5361" w14:textId="77777777" w:rsidR="00F770F9" w:rsidRPr="00ED4C52" w:rsidRDefault="00F770F9" w:rsidP="004F295B">
            <w:pPr>
              <w:jc w:val="left"/>
              <w:rPr>
                <w:b/>
              </w:rPr>
            </w:pPr>
          </w:p>
        </w:tc>
        <w:tc>
          <w:tcPr>
            <w:tcW w:w="1843" w:type="dxa"/>
          </w:tcPr>
          <w:p w14:paraId="2771ADE5" w14:textId="77777777" w:rsidR="00F770F9" w:rsidRPr="00ED4C52" w:rsidRDefault="00F770F9" w:rsidP="004F295B">
            <w:pPr>
              <w:jc w:val="center"/>
              <w:rPr>
                <w:b/>
              </w:rPr>
            </w:pPr>
            <w:r w:rsidRPr="00ED4C52">
              <w:rPr>
                <w:rFonts w:hint="eastAsia"/>
                <w:b/>
              </w:rPr>
              <w:t>Steps(numbered)</w:t>
            </w:r>
          </w:p>
        </w:tc>
        <w:tc>
          <w:tcPr>
            <w:tcW w:w="4586" w:type="dxa"/>
          </w:tcPr>
          <w:p w14:paraId="4F28F532" w14:textId="77777777" w:rsidR="00F770F9" w:rsidRDefault="00F770F9" w:rsidP="004F295B">
            <w:pPr>
              <w:jc w:val="center"/>
            </w:pPr>
          </w:p>
        </w:tc>
      </w:tr>
      <w:tr w:rsidR="00F770F9" w14:paraId="79E93AD3" w14:textId="77777777" w:rsidTr="004F295B">
        <w:tc>
          <w:tcPr>
            <w:tcW w:w="2093" w:type="dxa"/>
            <w:vMerge/>
          </w:tcPr>
          <w:p w14:paraId="2484B8CE" w14:textId="77777777" w:rsidR="00F770F9" w:rsidRPr="00ED4C52" w:rsidRDefault="00F770F9" w:rsidP="004F295B">
            <w:pPr>
              <w:jc w:val="left"/>
              <w:rPr>
                <w:b/>
              </w:rPr>
            </w:pPr>
          </w:p>
        </w:tc>
        <w:tc>
          <w:tcPr>
            <w:tcW w:w="1843" w:type="dxa"/>
          </w:tcPr>
          <w:p w14:paraId="12B287B0" w14:textId="77777777" w:rsidR="00F770F9" w:rsidRPr="00ED4C52" w:rsidRDefault="00F770F9" w:rsidP="004F295B">
            <w:pPr>
              <w:jc w:val="center"/>
              <w:rPr>
                <w:b/>
              </w:rPr>
            </w:pPr>
            <w:r w:rsidRPr="00ED4C52">
              <w:rPr>
                <w:rFonts w:hint="eastAsia"/>
                <w:b/>
              </w:rPr>
              <w:t>Test Oracle</w:t>
            </w:r>
          </w:p>
        </w:tc>
        <w:tc>
          <w:tcPr>
            <w:tcW w:w="4586" w:type="dxa"/>
          </w:tcPr>
          <w:p w14:paraId="660C1E09" w14:textId="77777777" w:rsidR="00F770F9" w:rsidRDefault="00F770F9" w:rsidP="004F295B">
            <w:pPr>
              <w:jc w:val="center"/>
            </w:pPr>
          </w:p>
        </w:tc>
      </w:tr>
      <w:tr w:rsidR="00F770F9" w14:paraId="21919465" w14:textId="77777777" w:rsidTr="004F295B">
        <w:tc>
          <w:tcPr>
            <w:tcW w:w="2093" w:type="dxa"/>
            <w:vMerge w:val="restart"/>
          </w:tcPr>
          <w:p w14:paraId="03829EA7" w14:textId="77777777" w:rsidR="00F770F9" w:rsidRPr="00ED4C52" w:rsidRDefault="00F770F9" w:rsidP="004F295B">
            <w:pPr>
              <w:jc w:val="left"/>
              <w:rPr>
                <w:b/>
              </w:rPr>
            </w:pPr>
            <w:r w:rsidRPr="00ED4C52">
              <w:rPr>
                <w:rFonts w:hint="eastAsia"/>
                <w:b/>
              </w:rPr>
              <w:t>Global Alternative Flows(Test Sequence)</w:t>
            </w:r>
          </w:p>
        </w:tc>
        <w:tc>
          <w:tcPr>
            <w:tcW w:w="6429" w:type="dxa"/>
            <w:gridSpan w:val="2"/>
          </w:tcPr>
          <w:p w14:paraId="450D12A8" w14:textId="77777777" w:rsidR="00F770F9" w:rsidRDefault="00F770F9" w:rsidP="004F295B">
            <w:pPr>
              <w:jc w:val="center"/>
            </w:pPr>
          </w:p>
        </w:tc>
      </w:tr>
      <w:tr w:rsidR="00F770F9" w14:paraId="445CD819" w14:textId="77777777" w:rsidTr="004F295B">
        <w:tc>
          <w:tcPr>
            <w:tcW w:w="2093" w:type="dxa"/>
            <w:vMerge/>
          </w:tcPr>
          <w:p w14:paraId="68F6A69A" w14:textId="77777777" w:rsidR="00F770F9" w:rsidRPr="00ED4C52" w:rsidRDefault="00F770F9" w:rsidP="004F295B">
            <w:pPr>
              <w:jc w:val="left"/>
              <w:rPr>
                <w:b/>
              </w:rPr>
            </w:pPr>
          </w:p>
        </w:tc>
        <w:tc>
          <w:tcPr>
            <w:tcW w:w="1843" w:type="dxa"/>
          </w:tcPr>
          <w:p w14:paraId="59625FD3" w14:textId="77777777" w:rsidR="00F770F9" w:rsidRPr="00ED4C52" w:rsidRDefault="00F770F9" w:rsidP="004F295B">
            <w:pPr>
              <w:jc w:val="center"/>
              <w:rPr>
                <w:b/>
              </w:rPr>
            </w:pPr>
            <w:r w:rsidRPr="00ED4C52">
              <w:rPr>
                <w:rFonts w:hint="eastAsia"/>
                <w:b/>
              </w:rPr>
              <w:t>Guard Condition</w:t>
            </w:r>
          </w:p>
        </w:tc>
        <w:tc>
          <w:tcPr>
            <w:tcW w:w="4586" w:type="dxa"/>
          </w:tcPr>
          <w:p w14:paraId="2E03017D" w14:textId="77777777" w:rsidR="00F770F9" w:rsidRDefault="00F770F9" w:rsidP="004F295B">
            <w:pPr>
              <w:jc w:val="center"/>
            </w:pPr>
          </w:p>
        </w:tc>
      </w:tr>
      <w:tr w:rsidR="00F770F9" w14:paraId="3468392B" w14:textId="77777777" w:rsidTr="004F295B">
        <w:tc>
          <w:tcPr>
            <w:tcW w:w="2093" w:type="dxa"/>
            <w:vMerge/>
          </w:tcPr>
          <w:p w14:paraId="38DB200F" w14:textId="77777777" w:rsidR="00F770F9" w:rsidRPr="00ED4C52" w:rsidRDefault="00F770F9" w:rsidP="004F295B">
            <w:pPr>
              <w:jc w:val="left"/>
              <w:rPr>
                <w:b/>
              </w:rPr>
            </w:pPr>
          </w:p>
        </w:tc>
        <w:tc>
          <w:tcPr>
            <w:tcW w:w="1843" w:type="dxa"/>
          </w:tcPr>
          <w:p w14:paraId="4969A548" w14:textId="77777777" w:rsidR="00F770F9" w:rsidRPr="00ED4C52" w:rsidRDefault="00F770F9" w:rsidP="004F295B">
            <w:pPr>
              <w:jc w:val="center"/>
              <w:rPr>
                <w:b/>
              </w:rPr>
            </w:pPr>
            <w:r w:rsidRPr="00ED4C52">
              <w:rPr>
                <w:rFonts w:hint="eastAsia"/>
                <w:b/>
              </w:rPr>
              <w:t>Steps(numbered)</w:t>
            </w:r>
          </w:p>
        </w:tc>
        <w:tc>
          <w:tcPr>
            <w:tcW w:w="4586" w:type="dxa"/>
          </w:tcPr>
          <w:p w14:paraId="74F6A015" w14:textId="77777777" w:rsidR="00F770F9" w:rsidRDefault="00F770F9" w:rsidP="004F295B">
            <w:pPr>
              <w:jc w:val="center"/>
            </w:pPr>
          </w:p>
        </w:tc>
      </w:tr>
      <w:tr w:rsidR="00F770F9" w14:paraId="1A7FD74F" w14:textId="77777777" w:rsidTr="004F295B">
        <w:tc>
          <w:tcPr>
            <w:tcW w:w="2093" w:type="dxa"/>
            <w:vMerge/>
          </w:tcPr>
          <w:p w14:paraId="1D6603E9" w14:textId="77777777" w:rsidR="00F770F9" w:rsidRPr="00ED4C52" w:rsidRDefault="00F770F9" w:rsidP="004F295B">
            <w:pPr>
              <w:jc w:val="left"/>
              <w:rPr>
                <w:b/>
              </w:rPr>
            </w:pPr>
          </w:p>
        </w:tc>
        <w:tc>
          <w:tcPr>
            <w:tcW w:w="1843" w:type="dxa"/>
          </w:tcPr>
          <w:p w14:paraId="6DB0BA96" w14:textId="77777777" w:rsidR="00F770F9" w:rsidRPr="00ED4C52" w:rsidRDefault="00F770F9" w:rsidP="004F295B">
            <w:pPr>
              <w:jc w:val="center"/>
              <w:rPr>
                <w:b/>
              </w:rPr>
            </w:pPr>
            <w:r w:rsidRPr="00ED4C52">
              <w:rPr>
                <w:rFonts w:hint="eastAsia"/>
                <w:b/>
              </w:rPr>
              <w:t>Test Oracle</w:t>
            </w:r>
          </w:p>
        </w:tc>
        <w:tc>
          <w:tcPr>
            <w:tcW w:w="4586" w:type="dxa"/>
          </w:tcPr>
          <w:p w14:paraId="2FF30E7E" w14:textId="77777777" w:rsidR="00F770F9" w:rsidRDefault="00F770F9" w:rsidP="004F295B">
            <w:pPr>
              <w:jc w:val="center"/>
            </w:pPr>
          </w:p>
        </w:tc>
      </w:tr>
      <w:tr w:rsidR="00F770F9" w14:paraId="517DCB13" w14:textId="77777777" w:rsidTr="004F295B">
        <w:tc>
          <w:tcPr>
            <w:tcW w:w="2093" w:type="dxa"/>
            <w:vMerge w:val="restart"/>
          </w:tcPr>
          <w:p w14:paraId="3573BBE1" w14:textId="77777777" w:rsidR="00F770F9" w:rsidRPr="00ED4C52" w:rsidRDefault="00F770F9" w:rsidP="004F295B">
            <w:pPr>
              <w:jc w:val="left"/>
              <w:rPr>
                <w:b/>
              </w:rPr>
            </w:pPr>
            <w:r w:rsidRPr="00ED4C52">
              <w:rPr>
                <w:rFonts w:hint="eastAsia"/>
                <w:b/>
              </w:rPr>
              <w:t>Bounded Alternative Flows(Test Sequence)</w:t>
            </w:r>
          </w:p>
        </w:tc>
        <w:tc>
          <w:tcPr>
            <w:tcW w:w="6429" w:type="dxa"/>
            <w:gridSpan w:val="2"/>
          </w:tcPr>
          <w:p w14:paraId="33FB79D6" w14:textId="77777777" w:rsidR="00F770F9" w:rsidRDefault="00F770F9" w:rsidP="004F295B">
            <w:pPr>
              <w:jc w:val="center"/>
            </w:pPr>
          </w:p>
        </w:tc>
      </w:tr>
      <w:tr w:rsidR="00F770F9" w14:paraId="34432871" w14:textId="77777777" w:rsidTr="004F295B">
        <w:tc>
          <w:tcPr>
            <w:tcW w:w="2093" w:type="dxa"/>
            <w:vMerge/>
          </w:tcPr>
          <w:p w14:paraId="61E48AEA" w14:textId="77777777" w:rsidR="00F770F9" w:rsidRPr="00ED4C52" w:rsidRDefault="00F770F9" w:rsidP="004F295B">
            <w:pPr>
              <w:jc w:val="left"/>
              <w:rPr>
                <w:b/>
              </w:rPr>
            </w:pPr>
          </w:p>
        </w:tc>
        <w:tc>
          <w:tcPr>
            <w:tcW w:w="1843" w:type="dxa"/>
          </w:tcPr>
          <w:p w14:paraId="17B22C3F" w14:textId="77777777" w:rsidR="00F770F9" w:rsidRPr="00ED4C52" w:rsidRDefault="00F770F9" w:rsidP="004F295B">
            <w:pPr>
              <w:jc w:val="center"/>
              <w:rPr>
                <w:b/>
              </w:rPr>
            </w:pPr>
            <w:r w:rsidRPr="00ED4C52">
              <w:rPr>
                <w:rFonts w:hint="eastAsia"/>
                <w:b/>
              </w:rPr>
              <w:t>RFS</w:t>
            </w:r>
          </w:p>
        </w:tc>
        <w:tc>
          <w:tcPr>
            <w:tcW w:w="4586" w:type="dxa"/>
          </w:tcPr>
          <w:p w14:paraId="29581C51" w14:textId="77777777" w:rsidR="00F770F9" w:rsidRDefault="00F770F9" w:rsidP="004F295B">
            <w:pPr>
              <w:jc w:val="center"/>
            </w:pPr>
          </w:p>
        </w:tc>
      </w:tr>
      <w:tr w:rsidR="00F770F9" w14:paraId="325A1A28" w14:textId="77777777" w:rsidTr="004F295B">
        <w:tc>
          <w:tcPr>
            <w:tcW w:w="2093" w:type="dxa"/>
            <w:vMerge/>
          </w:tcPr>
          <w:p w14:paraId="0F7348CD" w14:textId="77777777" w:rsidR="00F770F9" w:rsidRPr="00ED4C52" w:rsidRDefault="00F770F9" w:rsidP="004F295B">
            <w:pPr>
              <w:jc w:val="left"/>
              <w:rPr>
                <w:b/>
              </w:rPr>
            </w:pPr>
          </w:p>
        </w:tc>
        <w:tc>
          <w:tcPr>
            <w:tcW w:w="1843" w:type="dxa"/>
          </w:tcPr>
          <w:p w14:paraId="54BC9A77" w14:textId="77777777" w:rsidR="00F770F9" w:rsidRPr="00ED4C52" w:rsidRDefault="00F770F9" w:rsidP="004F295B">
            <w:pPr>
              <w:jc w:val="center"/>
              <w:rPr>
                <w:b/>
              </w:rPr>
            </w:pPr>
            <w:r w:rsidRPr="00ED4C52">
              <w:rPr>
                <w:rFonts w:hint="eastAsia"/>
                <w:b/>
              </w:rPr>
              <w:t>Steps(numbered)</w:t>
            </w:r>
          </w:p>
        </w:tc>
        <w:tc>
          <w:tcPr>
            <w:tcW w:w="4586" w:type="dxa"/>
          </w:tcPr>
          <w:p w14:paraId="627EB7B2" w14:textId="77777777" w:rsidR="00F770F9" w:rsidRDefault="00F770F9" w:rsidP="004F295B">
            <w:pPr>
              <w:jc w:val="center"/>
            </w:pPr>
          </w:p>
        </w:tc>
      </w:tr>
      <w:tr w:rsidR="00F770F9" w14:paraId="7FBF3869" w14:textId="77777777" w:rsidTr="004F295B">
        <w:tc>
          <w:tcPr>
            <w:tcW w:w="2093" w:type="dxa"/>
            <w:vMerge/>
          </w:tcPr>
          <w:p w14:paraId="45AA38FD" w14:textId="77777777" w:rsidR="00F770F9" w:rsidRPr="00ED4C52" w:rsidRDefault="00F770F9" w:rsidP="004F295B">
            <w:pPr>
              <w:jc w:val="left"/>
              <w:rPr>
                <w:b/>
              </w:rPr>
            </w:pPr>
          </w:p>
        </w:tc>
        <w:tc>
          <w:tcPr>
            <w:tcW w:w="1843" w:type="dxa"/>
          </w:tcPr>
          <w:p w14:paraId="2E590E30" w14:textId="77777777" w:rsidR="00F770F9" w:rsidRPr="00ED4C52" w:rsidRDefault="00F770F9" w:rsidP="004F295B">
            <w:pPr>
              <w:jc w:val="center"/>
              <w:rPr>
                <w:b/>
              </w:rPr>
            </w:pPr>
            <w:r w:rsidRPr="00ED4C52">
              <w:rPr>
                <w:rFonts w:hint="eastAsia"/>
                <w:b/>
              </w:rPr>
              <w:t>Test Oracle</w:t>
            </w:r>
          </w:p>
        </w:tc>
        <w:tc>
          <w:tcPr>
            <w:tcW w:w="4586" w:type="dxa"/>
          </w:tcPr>
          <w:p w14:paraId="29821DD5" w14:textId="77777777" w:rsidR="00F770F9" w:rsidRDefault="00F770F9" w:rsidP="004F295B">
            <w:pPr>
              <w:jc w:val="center"/>
            </w:pPr>
          </w:p>
        </w:tc>
      </w:tr>
      <w:tr w:rsidR="00F770F9" w14:paraId="22713790" w14:textId="77777777" w:rsidTr="004F295B">
        <w:tc>
          <w:tcPr>
            <w:tcW w:w="2093" w:type="dxa"/>
            <w:vMerge w:val="restart"/>
          </w:tcPr>
          <w:p w14:paraId="65E411A6" w14:textId="77777777" w:rsidR="00F770F9" w:rsidRPr="00ED4C52" w:rsidRDefault="00F770F9" w:rsidP="004F295B">
            <w:pPr>
              <w:jc w:val="left"/>
              <w:rPr>
                <w:b/>
              </w:rPr>
            </w:pPr>
            <w:r w:rsidRPr="00ED4C52">
              <w:rPr>
                <w:rFonts w:hint="eastAsia"/>
                <w:b/>
              </w:rPr>
              <w:t>Oracle Verification Flows(Test Sequence)</w:t>
            </w:r>
          </w:p>
        </w:tc>
        <w:tc>
          <w:tcPr>
            <w:tcW w:w="6429" w:type="dxa"/>
            <w:gridSpan w:val="2"/>
          </w:tcPr>
          <w:p w14:paraId="7985F0BB" w14:textId="77777777" w:rsidR="00F770F9" w:rsidRDefault="00F770F9" w:rsidP="004F295B">
            <w:pPr>
              <w:jc w:val="center"/>
            </w:pPr>
          </w:p>
        </w:tc>
      </w:tr>
      <w:tr w:rsidR="00F770F9" w14:paraId="67599248" w14:textId="77777777" w:rsidTr="004F295B">
        <w:tc>
          <w:tcPr>
            <w:tcW w:w="2093" w:type="dxa"/>
            <w:vMerge/>
          </w:tcPr>
          <w:p w14:paraId="6C6D4BED" w14:textId="77777777" w:rsidR="00F770F9" w:rsidRPr="00ED4C52" w:rsidRDefault="00F770F9" w:rsidP="004F295B">
            <w:pPr>
              <w:jc w:val="left"/>
              <w:rPr>
                <w:b/>
              </w:rPr>
            </w:pPr>
          </w:p>
        </w:tc>
        <w:tc>
          <w:tcPr>
            <w:tcW w:w="1843" w:type="dxa"/>
          </w:tcPr>
          <w:p w14:paraId="3806C147" w14:textId="77777777" w:rsidR="00F770F9" w:rsidRPr="00ED4C52" w:rsidRDefault="00F770F9" w:rsidP="004F295B">
            <w:pPr>
              <w:jc w:val="center"/>
              <w:rPr>
                <w:b/>
              </w:rPr>
            </w:pPr>
            <w:r w:rsidRPr="00ED4C52">
              <w:rPr>
                <w:rFonts w:hint="eastAsia"/>
                <w:b/>
              </w:rPr>
              <w:t>RFS</w:t>
            </w:r>
          </w:p>
        </w:tc>
        <w:tc>
          <w:tcPr>
            <w:tcW w:w="4586" w:type="dxa"/>
          </w:tcPr>
          <w:p w14:paraId="76319622" w14:textId="77777777" w:rsidR="00F770F9" w:rsidRDefault="00F770F9" w:rsidP="004F295B">
            <w:pPr>
              <w:jc w:val="center"/>
            </w:pPr>
          </w:p>
        </w:tc>
      </w:tr>
      <w:tr w:rsidR="00F770F9" w14:paraId="7AFB6697" w14:textId="77777777" w:rsidTr="004F295B">
        <w:tc>
          <w:tcPr>
            <w:tcW w:w="2093" w:type="dxa"/>
            <w:vMerge/>
          </w:tcPr>
          <w:p w14:paraId="724DBEA0" w14:textId="77777777" w:rsidR="00F770F9" w:rsidRPr="00ED4C52" w:rsidRDefault="00F770F9" w:rsidP="004F295B">
            <w:pPr>
              <w:jc w:val="left"/>
              <w:rPr>
                <w:b/>
              </w:rPr>
            </w:pPr>
          </w:p>
        </w:tc>
        <w:tc>
          <w:tcPr>
            <w:tcW w:w="1843" w:type="dxa"/>
          </w:tcPr>
          <w:p w14:paraId="2B97049A" w14:textId="77777777" w:rsidR="00F770F9" w:rsidRPr="00ED4C52" w:rsidRDefault="00F770F9" w:rsidP="004F295B">
            <w:pPr>
              <w:jc w:val="center"/>
              <w:rPr>
                <w:b/>
              </w:rPr>
            </w:pPr>
            <w:r w:rsidRPr="00ED4C52">
              <w:rPr>
                <w:rFonts w:hint="eastAsia"/>
                <w:b/>
              </w:rPr>
              <w:t>Steps(numbered)</w:t>
            </w:r>
          </w:p>
        </w:tc>
        <w:tc>
          <w:tcPr>
            <w:tcW w:w="4586" w:type="dxa"/>
          </w:tcPr>
          <w:p w14:paraId="5B9840D1" w14:textId="77777777" w:rsidR="00F770F9" w:rsidRDefault="00F770F9" w:rsidP="004F295B">
            <w:pPr>
              <w:jc w:val="center"/>
            </w:pPr>
          </w:p>
        </w:tc>
      </w:tr>
      <w:tr w:rsidR="00F770F9" w14:paraId="0F5F8326" w14:textId="77777777" w:rsidTr="004F295B">
        <w:tc>
          <w:tcPr>
            <w:tcW w:w="2093" w:type="dxa"/>
            <w:vMerge/>
          </w:tcPr>
          <w:p w14:paraId="199BB8CD" w14:textId="77777777" w:rsidR="00F770F9" w:rsidRPr="00ED4C52" w:rsidRDefault="00F770F9" w:rsidP="004F295B">
            <w:pPr>
              <w:jc w:val="left"/>
              <w:rPr>
                <w:b/>
              </w:rPr>
            </w:pPr>
          </w:p>
        </w:tc>
        <w:tc>
          <w:tcPr>
            <w:tcW w:w="1843" w:type="dxa"/>
          </w:tcPr>
          <w:p w14:paraId="060D5363" w14:textId="77777777" w:rsidR="00F770F9" w:rsidRPr="00ED4C52" w:rsidRDefault="00F770F9" w:rsidP="004F295B">
            <w:pPr>
              <w:jc w:val="center"/>
              <w:rPr>
                <w:b/>
              </w:rPr>
            </w:pPr>
            <w:r w:rsidRPr="00ED4C52">
              <w:rPr>
                <w:rFonts w:hint="eastAsia"/>
                <w:b/>
              </w:rPr>
              <w:t>Test Oracle</w:t>
            </w:r>
          </w:p>
        </w:tc>
        <w:tc>
          <w:tcPr>
            <w:tcW w:w="4586" w:type="dxa"/>
          </w:tcPr>
          <w:p w14:paraId="4844B84F" w14:textId="77777777" w:rsidR="00F770F9" w:rsidRDefault="00F770F9" w:rsidP="004F295B">
            <w:pPr>
              <w:jc w:val="center"/>
            </w:pPr>
          </w:p>
        </w:tc>
      </w:tr>
    </w:tbl>
    <w:p w14:paraId="452DA906" w14:textId="77777777" w:rsidR="00F770F9" w:rsidRPr="00944734" w:rsidRDefault="00F770F9" w:rsidP="00944734"/>
    <w:sectPr w:rsidR="00F770F9" w:rsidRPr="0094473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chenyang" w:date="2016-05-19T19:59:00Z" w:initials="c">
    <w:p w14:paraId="4FE5AAC6" w14:textId="3C919951" w:rsidR="00A76CFD" w:rsidRDefault="00A76CFD">
      <w:pPr>
        <w:pStyle w:val="a6"/>
      </w:pPr>
      <w:r>
        <w:rPr>
          <w:rStyle w:val="a5"/>
        </w:rPr>
        <w:annotationRef/>
      </w:r>
      <w:r>
        <w:rPr>
          <w:rFonts w:hint="eastAsia"/>
        </w:rPr>
        <w:t>根据</w:t>
      </w:r>
      <w:r>
        <w:t>E</w:t>
      </w:r>
      <w:r>
        <w:t>组意见，</w:t>
      </w:r>
      <w:r>
        <w:rPr>
          <w:rFonts w:hint="eastAsia"/>
        </w:rPr>
        <w:t>修改病句</w:t>
      </w:r>
    </w:p>
  </w:comment>
  <w:comment w:id="24" w:author="chenyang" w:date="2016-05-19T17:21:00Z" w:initials="c">
    <w:p w14:paraId="78BB68E6" w14:textId="58D9DC3C" w:rsidR="00A76CFD" w:rsidRDefault="00A76CFD">
      <w:pPr>
        <w:pStyle w:val="a6"/>
      </w:pPr>
      <w:r>
        <w:rPr>
          <w:rStyle w:val="a5"/>
        </w:rPr>
        <w:annotationRef/>
      </w:r>
      <w:r>
        <w:rPr>
          <w:rFonts w:hint="eastAsia"/>
        </w:rPr>
        <w:t>根据</w:t>
      </w:r>
      <w:r>
        <w:t>E</w:t>
      </w:r>
      <w:r>
        <w:t>组意见，</w:t>
      </w:r>
      <w:r>
        <w:rPr>
          <w:rFonts w:hint="eastAsia"/>
        </w:rPr>
        <w:t>改正</w:t>
      </w:r>
      <w:r>
        <w:t>错别字</w:t>
      </w:r>
    </w:p>
  </w:comment>
  <w:comment w:id="26" w:author="chenyang" w:date="2016-05-19T20:07:00Z" w:initials="c">
    <w:p w14:paraId="013B3DDB" w14:textId="0DAB327D" w:rsidR="00A76CFD" w:rsidRDefault="00A76CFD">
      <w:pPr>
        <w:pStyle w:val="a6"/>
      </w:pPr>
      <w:r>
        <w:rPr>
          <w:rStyle w:val="a5"/>
        </w:rPr>
        <w:annotationRef/>
      </w:r>
      <w:r>
        <w:rPr>
          <w:rFonts w:hint="eastAsia"/>
        </w:rPr>
        <w:t>增加</w:t>
      </w:r>
      <w:r>
        <w:t>MPXJ</w:t>
      </w:r>
      <w:r>
        <w:t>的解释</w:t>
      </w:r>
    </w:p>
  </w:comment>
  <w:comment w:id="29" w:author="chenyang" w:date="2016-05-19T17:15:00Z" w:initials="c">
    <w:p w14:paraId="7D842D50" w14:textId="38E2E01C" w:rsidR="00A76CFD" w:rsidRDefault="00A76CFD">
      <w:pPr>
        <w:pStyle w:val="a6"/>
      </w:pPr>
      <w:r>
        <w:rPr>
          <w:rStyle w:val="a5"/>
        </w:rPr>
        <w:annotationRef/>
      </w:r>
      <w:r>
        <w:rPr>
          <w:rFonts w:hint="eastAsia"/>
        </w:rPr>
        <w:t>根据</w:t>
      </w:r>
      <w:r>
        <w:t>E</w:t>
      </w:r>
      <w:r>
        <w:t>组意见，</w:t>
      </w:r>
      <w:r>
        <w:rPr>
          <w:rFonts w:hint="eastAsia"/>
        </w:rPr>
        <w:t>细化</w:t>
      </w:r>
      <w:r>
        <w:t>参考文件信息</w:t>
      </w:r>
    </w:p>
  </w:comment>
  <w:comment w:id="31" w:author="chenyang" w:date="2016-05-19T16:59:00Z" w:initials="c">
    <w:p w14:paraId="05FA2775" w14:textId="3CEFC3E8" w:rsidR="00A76CFD" w:rsidRDefault="00A76CFD">
      <w:pPr>
        <w:pStyle w:val="a6"/>
      </w:pPr>
      <w:r>
        <w:rPr>
          <w:rStyle w:val="a5"/>
        </w:rPr>
        <w:annotationRef/>
      </w:r>
      <w:r>
        <w:rPr>
          <w:rFonts w:hint="eastAsia"/>
        </w:rPr>
        <w:t>根据</w:t>
      </w:r>
      <w:r>
        <w:rPr>
          <w:rFonts w:hint="eastAsia"/>
        </w:rPr>
        <w:t>F</w:t>
      </w:r>
      <w:r>
        <w:t>组意见，删除原</w:t>
      </w:r>
      <w:r>
        <w:rPr>
          <w:rFonts w:hint="eastAsia"/>
        </w:rPr>
        <w:t>2.2</w:t>
      </w:r>
      <w:r>
        <w:rPr>
          <w:rFonts w:hint="eastAsia"/>
        </w:rPr>
        <w:t>节</w:t>
      </w:r>
      <w:r>
        <w:t>运行环境</w:t>
      </w:r>
    </w:p>
    <w:p w14:paraId="553B6E13" w14:textId="77777777" w:rsidR="00A76CFD" w:rsidRPr="00967D02" w:rsidRDefault="00A76CFD">
      <w:pPr>
        <w:pStyle w:val="a6"/>
      </w:pPr>
    </w:p>
  </w:comment>
  <w:comment w:id="38" w:author="chenyang" w:date="2016-05-19T16:51:00Z" w:initials="c">
    <w:p w14:paraId="22C564F2" w14:textId="657C2257" w:rsidR="00A76CFD" w:rsidRDefault="00A76CFD">
      <w:pPr>
        <w:pStyle w:val="a6"/>
      </w:pPr>
      <w:r>
        <w:rPr>
          <w:rStyle w:val="a5"/>
        </w:rPr>
        <w:annotationRef/>
      </w:r>
      <w:r>
        <w:rPr>
          <w:rFonts w:hint="eastAsia"/>
        </w:rPr>
        <w:t>新增</w:t>
      </w:r>
      <w:r>
        <w:t>测试数据章节</w:t>
      </w:r>
    </w:p>
  </w:comment>
  <w:comment w:id="40" w:author="chenyang" w:date="2016-05-19T17:04:00Z" w:initials="c">
    <w:p w14:paraId="49A36C15" w14:textId="2E237FA4" w:rsidR="00A76CFD" w:rsidRDefault="00A76CFD">
      <w:pPr>
        <w:pStyle w:val="a6"/>
      </w:pPr>
      <w:r>
        <w:rPr>
          <w:rStyle w:val="a5"/>
        </w:rPr>
        <w:annotationRef/>
      </w:r>
      <w:r>
        <w:rPr>
          <w:rFonts w:hint="eastAsia"/>
        </w:rPr>
        <w:t>新增</w:t>
      </w:r>
      <w:r>
        <w:t>测试通过准则章节</w:t>
      </w:r>
    </w:p>
  </w:comment>
  <w:comment w:id="42" w:author="chenyang" w:date="2016-05-19T16:42:00Z" w:initials="c">
    <w:p w14:paraId="2562F780" w14:textId="5F5D4992" w:rsidR="00A76CFD" w:rsidRDefault="00A76CFD">
      <w:pPr>
        <w:pStyle w:val="a6"/>
      </w:pPr>
      <w:r>
        <w:rPr>
          <w:rStyle w:val="a5"/>
        </w:rPr>
        <w:annotationRef/>
      </w:r>
      <w:r>
        <w:rPr>
          <w:rFonts w:hint="eastAsia"/>
        </w:rPr>
        <w:t>根据</w:t>
      </w:r>
      <w:r>
        <w:rPr>
          <w:rFonts w:hint="eastAsia"/>
        </w:rPr>
        <w:t>F</w:t>
      </w:r>
      <w:r>
        <w:t>组意见</w:t>
      </w:r>
      <w:r>
        <w:rPr>
          <w:rFonts w:hint="eastAsia"/>
        </w:rPr>
        <w:t>，</w:t>
      </w:r>
      <w:r>
        <w:t>数据一致性测试与集成测试合并</w:t>
      </w:r>
    </w:p>
  </w:comment>
  <w:comment w:id="44" w:author="chenyang" w:date="2016-05-19T17:27:00Z" w:initials="c">
    <w:p w14:paraId="26374A5D" w14:textId="1E5B55AC" w:rsidR="00A76CFD" w:rsidRDefault="00A76CFD">
      <w:pPr>
        <w:pStyle w:val="a6"/>
      </w:pPr>
      <w:r>
        <w:rPr>
          <w:rStyle w:val="a5"/>
        </w:rPr>
        <w:annotationRef/>
      </w:r>
      <w:r>
        <w:rPr>
          <w:rFonts w:hint="eastAsia"/>
        </w:rPr>
        <w:t>接口测试</w:t>
      </w:r>
      <w:r>
        <w:t>修改为单元测试</w:t>
      </w:r>
    </w:p>
  </w:comment>
  <w:comment w:id="49" w:author="chenyang" w:date="2016-05-19T16:38:00Z" w:initials="c">
    <w:p w14:paraId="34C6AD9E" w14:textId="77777777" w:rsidR="00A76CFD" w:rsidRDefault="00A76CFD">
      <w:pPr>
        <w:pStyle w:val="a6"/>
      </w:pPr>
      <w:r>
        <w:rPr>
          <w:rStyle w:val="a5"/>
        </w:rPr>
        <w:annotationRef/>
      </w:r>
      <w:r>
        <w:rPr>
          <w:rFonts w:hint="eastAsia"/>
        </w:rPr>
        <w:t>根据</w:t>
      </w:r>
      <w:r>
        <w:t>建议，删除负载测试和配置测试</w:t>
      </w:r>
    </w:p>
  </w:comment>
  <w:comment w:id="50" w:author="chenyang" w:date="2016-05-19T17:12:00Z" w:initials="c">
    <w:p w14:paraId="42DB0C1E" w14:textId="619F7AB5" w:rsidR="00A76CFD" w:rsidRDefault="00A76CFD">
      <w:pPr>
        <w:pStyle w:val="a6"/>
      </w:pPr>
      <w:r>
        <w:rPr>
          <w:rStyle w:val="a5"/>
        </w:rPr>
        <w:annotationRef/>
      </w:r>
      <w:r>
        <w:rPr>
          <w:rFonts w:hint="eastAsia"/>
        </w:rPr>
        <w:t>细化性能评估</w:t>
      </w:r>
      <w:r>
        <w:t>，给出</w:t>
      </w:r>
      <w:r w:rsidRPr="00E1185F">
        <w:t>具体量化预估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E5AAC6" w15:done="0"/>
  <w15:commentEx w15:paraId="78BB68E6" w15:done="0"/>
  <w15:commentEx w15:paraId="013B3DDB" w15:done="0"/>
  <w15:commentEx w15:paraId="7D842D50" w15:done="0"/>
  <w15:commentEx w15:paraId="553B6E13" w15:done="0"/>
  <w15:commentEx w15:paraId="22C564F2" w15:done="0"/>
  <w15:commentEx w15:paraId="49A36C15" w15:done="0"/>
  <w15:commentEx w15:paraId="2562F780" w15:done="0"/>
  <w15:commentEx w15:paraId="26374A5D" w15:done="0"/>
  <w15:commentEx w15:paraId="34C6AD9E" w15:done="0"/>
  <w15:commentEx w15:paraId="42DB0C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3EC698" w14:textId="77777777" w:rsidR="008F7B00" w:rsidRDefault="008F7B00" w:rsidP="000A18C9">
      <w:r>
        <w:separator/>
      </w:r>
    </w:p>
  </w:endnote>
  <w:endnote w:type="continuationSeparator" w:id="0">
    <w:p w14:paraId="7B768AAD" w14:textId="77777777" w:rsidR="008F7B00" w:rsidRDefault="008F7B00" w:rsidP="000A1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5E3F35" w14:textId="77777777" w:rsidR="008F7B00" w:rsidRDefault="008F7B00" w:rsidP="000A18C9">
      <w:r>
        <w:separator/>
      </w:r>
    </w:p>
  </w:footnote>
  <w:footnote w:type="continuationSeparator" w:id="0">
    <w:p w14:paraId="72D66A5D" w14:textId="77777777" w:rsidR="008F7B00" w:rsidRDefault="008F7B00" w:rsidP="000A18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nsid w:val="0000000D"/>
    <w:multiLevelType w:val="multilevel"/>
    <w:tmpl w:val="0000000D"/>
    <w:lvl w:ilvl="0">
      <w:start w:val="1"/>
      <w:numFmt w:val="bullet"/>
      <w:lvlText w:val=""/>
      <w:lvlJc w:val="left"/>
      <w:pPr>
        <w:tabs>
          <w:tab w:val="num" w:pos="945"/>
        </w:tabs>
        <w:ind w:left="945" w:hanging="420"/>
      </w:pPr>
      <w:rPr>
        <w:rFonts w:ascii="Wingdings" w:hAnsi="Wingdings" w:hint="default"/>
      </w:rPr>
    </w:lvl>
    <w:lvl w:ilvl="1">
      <w:start w:val="1"/>
      <w:numFmt w:val="bullet"/>
      <w:lvlText w:val=""/>
      <w:lvlJc w:val="left"/>
      <w:pPr>
        <w:tabs>
          <w:tab w:val="num" w:pos="1365"/>
        </w:tabs>
        <w:ind w:left="1365" w:hanging="420"/>
      </w:pPr>
      <w:rPr>
        <w:rFonts w:ascii="Wingdings" w:hAnsi="Wingdings" w:hint="default"/>
      </w:rPr>
    </w:lvl>
    <w:lvl w:ilvl="2">
      <w:start w:val="1"/>
      <w:numFmt w:val="bullet"/>
      <w:lvlText w:val=""/>
      <w:lvlJc w:val="left"/>
      <w:pPr>
        <w:tabs>
          <w:tab w:val="num" w:pos="1785"/>
        </w:tabs>
        <w:ind w:left="1785" w:hanging="420"/>
      </w:pPr>
      <w:rPr>
        <w:rFonts w:ascii="Wingdings" w:hAnsi="Wingdings" w:hint="default"/>
      </w:rPr>
    </w:lvl>
    <w:lvl w:ilvl="3">
      <w:start w:val="1"/>
      <w:numFmt w:val="bullet"/>
      <w:lvlText w:val=""/>
      <w:lvlJc w:val="left"/>
      <w:pPr>
        <w:tabs>
          <w:tab w:val="num" w:pos="2205"/>
        </w:tabs>
        <w:ind w:left="2205" w:hanging="420"/>
      </w:pPr>
      <w:rPr>
        <w:rFonts w:ascii="Wingdings" w:hAnsi="Wingdings" w:hint="default"/>
      </w:rPr>
    </w:lvl>
    <w:lvl w:ilvl="4">
      <w:start w:val="1"/>
      <w:numFmt w:val="bullet"/>
      <w:lvlText w:val=""/>
      <w:lvlJc w:val="left"/>
      <w:pPr>
        <w:tabs>
          <w:tab w:val="num" w:pos="2625"/>
        </w:tabs>
        <w:ind w:left="2625" w:hanging="420"/>
      </w:pPr>
      <w:rPr>
        <w:rFonts w:ascii="Wingdings" w:hAnsi="Wingdings" w:hint="default"/>
      </w:rPr>
    </w:lvl>
    <w:lvl w:ilvl="5">
      <w:start w:val="1"/>
      <w:numFmt w:val="bullet"/>
      <w:lvlText w:val=""/>
      <w:lvlJc w:val="left"/>
      <w:pPr>
        <w:tabs>
          <w:tab w:val="num" w:pos="3045"/>
        </w:tabs>
        <w:ind w:left="3045" w:hanging="420"/>
      </w:pPr>
      <w:rPr>
        <w:rFonts w:ascii="Wingdings" w:hAnsi="Wingdings" w:hint="default"/>
      </w:rPr>
    </w:lvl>
    <w:lvl w:ilvl="6">
      <w:start w:val="1"/>
      <w:numFmt w:val="bullet"/>
      <w:lvlText w:val=""/>
      <w:lvlJc w:val="left"/>
      <w:pPr>
        <w:tabs>
          <w:tab w:val="num" w:pos="3465"/>
        </w:tabs>
        <w:ind w:left="3465" w:hanging="420"/>
      </w:pPr>
      <w:rPr>
        <w:rFonts w:ascii="Wingdings" w:hAnsi="Wingdings" w:hint="default"/>
      </w:rPr>
    </w:lvl>
    <w:lvl w:ilvl="7">
      <w:start w:val="1"/>
      <w:numFmt w:val="bullet"/>
      <w:lvlText w:val=""/>
      <w:lvlJc w:val="left"/>
      <w:pPr>
        <w:tabs>
          <w:tab w:val="num" w:pos="3885"/>
        </w:tabs>
        <w:ind w:left="3885" w:hanging="420"/>
      </w:pPr>
      <w:rPr>
        <w:rFonts w:ascii="Wingdings" w:hAnsi="Wingdings" w:hint="default"/>
      </w:rPr>
    </w:lvl>
    <w:lvl w:ilvl="8">
      <w:start w:val="1"/>
      <w:numFmt w:val="bullet"/>
      <w:lvlText w:val=""/>
      <w:lvlJc w:val="left"/>
      <w:pPr>
        <w:tabs>
          <w:tab w:val="num" w:pos="4305"/>
        </w:tabs>
        <w:ind w:left="4305"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enyang">
    <w15:presenceInfo w15:providerId="None" w15:userId="cheny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88C"/>
    <w:rsid w:val="00072166"/>
    <w:rsid w:val="000724E3"/>
    <w:rsid w:val="000906EF"/>
    <w:rsid w:val="000A18C9"/>
    <w:rsid w:val="00173FC6"/>
    <w:rsid w:val="00180F8C"/>
    <w:rsid w:val="00194A34"/>
    <w:rsid w:val="00197CD9"/>
    <w:rsid w:val="0023773C"/>
    <w:rsid w:val="00276938"/>
    <w:rsid w:val="002C012A"/>
    <w:rsid w:val="0032520D"/>
    <w:rsid w:val="00361702"/>
    <w:rsid w:val="00423DD0"/>
    <w:rsid w:val="004C58BD"/>
    <w:rsid w:val="005574ED"/>
    <w:rsid w:val="00583CB7"/>
    <w:rsid w:val="005920EC"/>
    <w:rsid w:val="00594526"/>
    <w:rsid w:val="005A15DC"/>
    <w:rsid w:val="005B26BF"/>
    <w:rsid w:val="00620347"/>
    <w:rsid w:val="00623D74"/>
    <w:rsid w:val="006D0CCA"/>
    <w:rsid w:val="0070333B"/>
    <w:rsid w:val="00704B54"/>
    <w:rsid w:val="007230E8"/>
    <w:rsid w:val="00732DF8"/>
    <w:rsid w:val="007A4066"/>
    <w:rsid w:val="007D2EE6"/>
    <w:rsid w:val="00806775"/>
    <w:rsid w:val="008A25AC"/>
    <w:rsid w:val="008F2A5B"/>
    <w:rsid w:val="008F7B00"/>
    <w:rsid w:val="00933833"/>
    <w:rsid w:val="00944734"/>
    <w:rsid w:val="00967D02"/>
    <w:rsid w:val="009D3210"/>
    <w:rsid w:val="009F63FC"/>
    <w:rsid w:val="00A76CFD"/>
    <w:rsid w:val="00AF764D"/>
    <w:rsid w:val="00B3188C"/>
    <w:rsid w:val="00D0749A"/>
    <w:rsid w:val="00D27663"/>
    <w:rsid w:val="00D67B79"/>
    <w:rsid w:val="00E1185F"/>
    <w:rsid w:val="00E9553F"/>
    <w:rsid w:val="00ED4C52"/>
    <w:rsid w:val="00F3069A"/>
    <w:rsid w:val="00F55414"/>
    <w:rsid w:val="00F75DF9"/>
    <w:rsid w:val="00F770F9"/>
    <w:rsid w:val="00F84F61"/>
    <w:rsid w:val="00F97D2C"/>
    <w:rsid w:val="00FE6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B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188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18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21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188C"/>
    <w:rPr>
      <w:b/>
      <w:bCs/>
      <w:kern w:val="44"/>
      <w:sz w:val="44"/>
      <w:szCs w:val="44"/>
    </w:rPr>
  </w:style>
  <w:style w:type="character" w:customStyle="1" w:styleId="2Char">
    <w:name w:val="标题 2 Char"/>
    <w:basedOn w:val="a0"/>
    <w:link w:val="2"/>
    <w:uiPriority w:val="9"/>
    <w:rsid w:val="00B3188C"/>
    <w:rPr>
      <w:rFonts w:asciiTheme="majorHAnsi" w:eastAsiaTheme="majorEastAsia" w:hAnsiTheme="majorHAnsi" w:cstheme="majorBidi"/>
      <w:b/>
      <w:bCs/>
      <w:sz w:val="32"/>
      <w:szCs w:val="32"/>
    </w:rPr>
  </w:style>
  <w:style w:type="paragraph" w:customStyle="1" w:styleId="a3">
    <w:name w:val="表头样式"/>
    <w:basedOn w:val="a"/>
    <w:rsid w:val="00732DF8"/>
    <w:pPr>
      <w:autoSpaceDE w:val="0"/>
      <w:autoSpaceDN w:val="0"/>
      <w:adjustRightInd w:val="0"/>
      <w:jc w:val="center"/>
    </w:pPr>
    <w:rPr>
      <w:rFonts w:ascii="Times New Roman" w:eastAsia="宋体" w:hAnsi="Times New Roman" w:cs="Times New Roman"/>
      <w:b/>
      <w:bCs/>
      <w:kern w:val="0"/>
      <w:szCs w:val="21"/>
    </w:rPr>
  </w:style>
  <w:style w:type="paragraph" w:customStyle="1" w:styleId="a4">
    <w:name w:val="表格列标题"/>
    <w:basedOn w:val="a"/>
    <w:rsid w:val="00732DF8"/>
    <w:pPr>
      <w:autoSpaceDE w:val="0"/>
      <w:autoSpaceDN w:val="0"/>
      <w:adjustRightInd w:val="0"/>
      <w:jc w:val="center"/>
    </w:pPr>
    <w:rPr>
      <w:rFonts w:ascii="Times New Roman" w:eastAsia="宋体" w:hAnsi="Times New Roman" w:cs="Times New Roman"/>
      <w:b/>
      <w:bCs/>
      <w:kern w:val="0"/>
      <w:szCs w:val="21"/>
    </w:rPr>
  </w:style>
  <w:style w:type="character" w:customStyle="1" w:styleId="3Char">
    <w:name w:val="标题 3 Char"/>
    <w:basedOn w:val="a0"/>
    <w:link w:val="3"/>
    <w:uiPriority w:val="9"/>
    <w:rsid w:val="00072166"/>
    <w:rPr>
      <w:b/>
      <w:bCs/>
      <w:sz w:val="32"/>
      <w:szCs w:val="32"/>
    </w:rPr>
  </w:style>
  <w:style w:type="character" w:styleId="a5">
    <w:name w:val="annotation reference"/>
    <w:basedOn w:val="a0"/>
    <w:uiPriority w:val="99"/>
    <w:semiHidden/>
    <w:unhideWhenUsed/>
    <w:rsid w:val="00620347"/>
    <w:rPr>
      <w:sz w:val="21"/>
      <w:szCs w:val="21"/>
    </w:rPr>
  </w:style>
  <w:style w:type="paragraph" w:styleId="a6">
    <w:name w:val="annotation text"/>
    <w:basedOn w:val="a"/>
    <w:link w:val="Char"/>
    <w:uiPriority w:val="99"/>
    <w:semiHidden/>
    <w:unhideWhenUsed/>
    <w:rsid w:val="00620347"/>
    <w:pPr>
      <w:adjustRightInd w:val="0"/>
      <w:spacing w:line="360" w:lineRule="auto"/>
      <w:jc w:val="left"/>
      <w:textAlignment w:val="baseline"/>
    </w:pPr>
    <w:rPr>
      <w:rFonts w:ascii="Times New Roman" w:eastAsia="宋体" w:hAnsi="Times New Roman" w:cs="Times New Roman"/>
      <w:kern w:val="0"/>
      <w:sz w:val="20"/>
      <w:szCs w:val="24"/>
    </w:rPr>
  </w:style>
  <w:style w:type="character" w:customStyle="1" w:styleId="Char">
    <w:name w:val="批注文字 Char"/>
    <w:basedOn w:val="a0"/>
    <w:link w:val="a6"/>
    <w:uiPriority w:val="99"/>
    <w:semiHidden/>
    <w:rsid w:val="00620347"/>
    <w:rPr>
      <w:rFonts w:ascii="Times New Roman" w:eastAsia="宋体" w:hAnsi="Times New Roman" w:cs="Times New Roman"/>
      <w:kern w:val="0"/>
      <w:sz w:val="20"/>
      <w:szCs w:val="24"/>
    </w:rPr>
  </w:style>
  <w:style w:type="paragraph" w:styleId="a7">
    <w:name w:val="Balloon Text"/>
    <w:basedOn w:val="a"/>
    <w:link w:val="Char0"/>
    <w:uiPriority w:val="99"/>
    <w:semiHidden/>
    <w:unhideWhenUsed/>
    <w:rsid w:val="00620347"/>
    <w:rPr>
      <w:sz w:val="18"/>
      <w:szCs w:val="18"/>
    </w:rPr>
  </w:style>
  <w:style w:type="character" w:customStyle="1" w:styleId="Char0">
    <w:name w:val="批注框文本 Char"/>
    <w:basedOn w:val="a0"/>
    <w:link w:val="a7"/>
    <w:uiPriority w:val="99"/>
    <w:semiHidden/>
    <w:rsid w:val="00620347"/>
    <w:rPr>
      <w:sz w:val="18"/>
      <w:szCs w:val="18"/>
    </w:rPr>
  </w:style>
  <w:style w:type="character" w:styleId="a8">
    <w:name w:val="Hyperlink"/>
    <w:basedOn w:val="a0"/>
    <w:uiPriority w:val="99"/>
    <w:unhideWhenUsed/>
    <w:rsid w:val="00620347"/>
    <w:rPr>
      <w:color w:val="0000FF"/>
      <w:u w:val="single"/>
    </w:rPr>
  </w:style>
  <w:style w:type="table" w:styleId="a9">
    <w:name w:val="Table Grid"/>
    <w:basedOn w:val="a1"/>
    <w:uiPriority w:val="59"/>
    <w:rsid w:val="006D0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semiHidden/>
    <w:unhideWhenUsed/>
    <w:qFormat/>
    <w:rsid w:val="008A25A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8A25A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8A25AC"/>
    <w:pPr>
      <w:widowControl/>
      <w:spacing w:after="100" w:line="276" w:lineRule="auto"/>
      <w:jc w:val="left"/>
    </w:pPr>
    <w:rPr>
      <w:kern w:val="0"/>
      <w:sz w:val="22"/>
    </w:rPr>
  </w:style>
  <w:style w:type="paragraph" w:styleId="30">
    <w:name w:val="toc 3"/>
    <w:basedOn w:val="a"/>
    <w:next w:val="a"/>
    <w:autoRedefine/>
    <w:uiPriority w:val="39"/>
    <w:unhideWhenUsed/>
    <w:qFormat/>
    <w:rsid w:val="008A25AC"/>
    <w:pPr>
      <w:widowControl/>
      <w:spacing w:after="100" w:line="276" w:lineRule="auto"/>
      <w:ind w:left="440"/>
      <w:jc w:val="left"/>
    </w:pPr>
    <w:rPr>
      <w:kern w:val="0"/>
      <w:sz w:val="22"/>
    </w:rPr>
  </w:style>
  <w:style w:type="paragraph" w:styleId="aa">
    <w:name w:val="header"/>
    <w:basedOn w:val="a"/>
    <w:link w:val="Char1"/>
    <w:uiPriority w:val="99"/>
    <w:unhideWhenUsed/>
    <w:rsid w:val="000A18C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0A18C9"/>
    <w:rPr>
      <w:sz w:val="18"/>
      <w:szCs w:val="18"/>
    </w:rPr>
  </w:style>
  <w:style w:type="paragraph" w:styleId="ab">
    <w:name w:val="footer"/>
    <w:basedOn w:val="a"/>
    <w:link w:val="Char2"/>
    <w:uiPriority w:val="99"/>
    <w:unhideWhenUsed/>
    <w:rsid w:val="000A18C9"/>
    <w:pPr>
      <w:tabs>
        <w:tab w:val="center" w:pos="4153"/>
        <w:tab w:val="right" w:pos="8306"/>
      </w:tabs>
      <w:snapToGrid w:val="0"/>
      <w:jc w:val="left"/>
    </w:pPr>
    <w:rPr>
      <w:sz w:val="18"/>
      <w:szCs w:val="18"/>
    </w:rPr>
  </w:style>
  <w:style w:type="character" w:customStyle="1" w:styleId="Char2">
    <w:name w:val="页脚 Char"/>
    <w:basedOn w:val="a0"/>
    <w:link w:val="ab"/>
    <w:uiPriority w:val="99"/>
    <w:rsid w:val="000A18C9"/>
    <w:rPr>
      <w:sz w:val="18"/>
      <w:szCs w:val="18"/>
    </w:rPr>
  </w:style>
  <w:style w:type="paragraph" w:styleId="ac">
    <w:name w:val="annotation subject"/>
    <w:basedOn w:val="a6"/>
    <w:next w:val="a6"/>
    <w:link w:val="Char3"/>
    <w:uiPriority w:val="99"/>
    <w:semiHidden/>
    <w:unhideWhenUsed/>
    <w:rsid w:val="005A15DC"/>
    <w:pPr>
      <w:adjustRightInd/>
      <w:spacing w:line="240" w:lineRule="auto"/>
      <w:textAlignment w:val="auto"/>
    </w:pPr>
    <w:rPr>
      <w:rFonts w:asciiTheme="minorHAnsi" w:eastAsiaTheme="minorEastAsia" w:hAnsiTheme="minorHAnsi" w:cstheme="minorBidi"/>
      <w:b/>
      <w:bCs/>
      <w:kern w:val="2"/>
      <w:sz w:val="21"/>
      <w:szCs w:val="22"/>
    </w:rPr>
  </w:style>
  <w:style w:type="character" w:customStyle="1" w:styleId="Char3">
    <w:name w:val="批注主题 Char"/>
    <w:basedOn w:val="Char"/>
    <w:link w:val="ac"/>
    <w:uiPriority w:val="99"/>
    <w:semiHidden/>
    <w:rsid w:val="005A15DC"/>
    <w:rPr>
      <w:rFonts w:ascii="Times New Roman" w:eastAsia="宋体" w:hAnsi="Times New Roman" w:cs="Times New Roman"/>
      <w:b/>
      <w:bCs/>
      <w:kern w:val="0"/>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188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18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21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188C"/>
    <w:rPr>
      <w:b/>
      <w:bCs/>
      <w:kern w:val="44"/>
      <w:sz w:val="44"/>
      <w:szCs w:val="44"/>
    </w:rPr>
  </w:style>
  <w:style w:type="character" w:customStyle="1" w:styleId="2Char">
    <w:name w:val="标题 2 Char"/>
    <w:basedOn w:val="a0"/>
    <w:link w:val="2"/>
    <w:uiPriority w:val="9"/>
    <w:rsid w:val="00B3188C"/>
    <w:rPr>
      <w:rFonts w:asciiTheme="majorHAnsi" w:eastAsiaTheme="majorEastAsia" w:hAnsiTheme="majorHAnsi" w:cstheme="majorBidi"/>
      <w:b/>
      <w:bCs/>
      <w:sz w:val="32"/>
      <w:szCs w:val="32"/>
    </w:rPr>
  </w:style>
  <w:style w:type="paragraph" w:customStyle="1" w:styleId="a3">
    <w:name w:val="表头样式"/>
    <w:basedOn w:val="a"/>
    <w:rsid w:val="00732DF8"/>
    <w:pPr>
      <w:autoSpaceDE w:val="0"/>
      <w:autoSpaceDN w:val="0"/>
      <w:adjustRightInd w:val="0"/>
      <w:jc w:val="center"/>
    </w:pPr>
    <w:rPr>
      <w:rFonts w:ascii="Times New Roman" w:eastAsia="宋体" w:hAnsi="Times New Roman" w:cs="Times New Roman"/>
      <w:b/>
      <w:bCs/>
      <w:kern w:val="0"/>
      <w:szCs w:val="21"/>
    </w:rPr>
  </w:style>
  <w:style w:type="paragraph" w:customStyle="1" w:styleId="a4">
    <w:name w:val="表格列标题"/>
    <w:basedOn w:val="a"/>
    <w:rsid w:val="00732DF8"/>
    <w:pPr>
      <w:autoSpaceDE w:val="0"/>
      <w:autoSpaceDN w:val="0"/>
      <w:adjustRightInd w:val="0"/>
      <w:jc w:val="center"/>
    </w:pPr>
    <w:rPr>
      <w:rFonts w:ascii="Times New Roman" w:eastAsia="宋体" w:hAnsi="Times New Roman" w:cs="Times New Roman"/>
      <w:b/>
      <w:bCs/>
      <w:kern w:val="0"/>
      <w:szCs w:val="21"/>
    </w:rPr>
  </w:style>
  <w:style w:type="character" w:customStyle="1" w:styleId="3Char">
    <w:name w:val="标题 3 Char"/>
    <w:basedOn w:val="a0"/>
    <w:link w:val="3"/>
    <w:uiPriority w:val="9"/>
    <w:rsid w:val="00072166"/>
    <w:rPr>
      <w:b/>
      <w:bCs/>
      <w:sz w:val="32"/>
      <w:szCs w:val="32"/>
    </w:rPr>
  </w:style>
  <w:style w:type="character" w:styleId="a5">
    <w:name w:val="annotation reference"/>
    <w:basedOn w:val="a0"/>
    <w:uiPriority w:val="99"/>
    <w:semiHidden/>
    <w:unhideWhenUsed/>
    <w:rsid w:val="00620347"/>
    <w:rPr>
      <w:sz w:val="21"/>
      <w:szCs w:val="21"/>
    </w:rPr>
  </w:style>
  <w:style w:type="paragraph" w:styleId="a6">
    <w:name w:val="annotation text"/>
    <w:basedOn w:val="a"/>
    <w:link w:val="Char"/>
    <w:uiPriority w:val="99"/>
    <w:semiHidden/>
    <w:unhideWhenUsed/>
    <w:rsid w:val="00620347"/>
    <w:pPr>
      <w:adjustRightInd w:val="0"/>
      <w:spacing w:line="360" w:lineRule="auto"/>
      <w:jc w:val="left"/>
      <w:textAlignment w:val="baseline"/>
    </w:pPr>
    <w:rPr>
      <w:rFonts w:ascii="Times New Roman" w:eastAsia="宋体" w:hAnsi="Times New Roman" w:cs="Times New Roman"/>
      <w:kern w:val="0"/>
      <w:sz w:val="20"/>
      <w:szCs w:val="24"/>
    </w:rPr>
  </w:style>
  <w:style w:type="character" w:customStyle="1" w:styleId="Char">
    <w:name w:val="批注文字 Char"/>
    <w:basedOn w:val="a0"/>
    <w:link w:val="a6"/>
    <w:uiPriority w:val="99"/>
    <w:semiHidden/>
    <w:rsid w:val="00620347"/>
    <w:rPr>
      <w:rFonts w:ascii="Times New Roman" w:eastAsia="宋体" w:hAnsi="Times New Roman" w:cs="Times New Roman"/>
      <w:kern w:val="0"/>
      <w:sz w:val="20"/>
      <w:szCs w:val="24"/>
    </w:rPr>
  </w:style>
  <w:style w:type="paragraph" w:styleId="a7">
    <w:name w:val="Balloon Text"/>
    <w:basedOn w:val="a"/>
    <w:link w:val="Char0"/>
    <w:uiPriority w:val="99"/>
    <w:semiHidden/>
    <w:unhideWhenUsed/>
    <w:rsid w:val="00620347"/>
    <w:rPr>
      <w:sz w:val="18"/>
      <w:szCs w:val="18"/>
    </w:rPr>
  </w:style>
  <w:style w:type="character" w:customStyle="1" w:styleId="Char0">
    <w:name w:val="批注框文本 Char"/>
    <w:basedOn w:val="a0"/>
    <w:link w:val="a7"/>
    <w:uiPriority w:val="99"/>
    <w:semiHidden/>
    <w:rsid w:val="00620347"/>
    <w:rPr>
      <w:sz w:val="18"/>
      <w:szCs w:val="18"/>
    </w:rPr>
  </w:style>
  <w:style w:type="character" w:styleId="a8">
    <w:name w:val="Hyperlink"/>
    <w:basedOn w:val="a0"/>
    <w:uiPriority w:val="99"/>
    <w:unhideWhenUsed/>
    <w:rsid w:val="00620347"/>
    <w:rPr>
      <w:color w:val="0000FF"/>
      <w:u w:val="single"/>
    </w:rPr>
  </w:style>
  <w:style w:type="table" w:styleId="a9">
    <w:name w:val="Table Grid"/>
    <w:basedOn w:val="a1"/>
    <w:uiPriority w:val="59"/>
    <w:rsid w:val="006D0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semiHidden/>
    <w:unhideWhenUsed/>
    <w:qFormat/>
    <w:rsid w:val="008A25A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8A25A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8A25AC"/>
    <w:pPr>
      <w:widowControl/>
      <w:spacing w:after="100" w:line="276" w:lineRule="auto"/>
      <w:jc w:val="left"/>
    </w:pPr>
    <w:rPr>
      <w:kern w:val="0"/>
      <w:sz w:val="22"/>
    </w:rPr>
  </w:style>
  <w:style w:type="paragraph" w:styleId="30">
    <w:name w:val="toc 3"/>
    <w:basedOn w:val="a"/>
    <w:next w:val="a"/>
    <w:autoRedefine/>
    <w:uiPriority w:val="39"/>
    <w:unhideWhenUsed/>
    <w:qFormat/>
    <w:rsid w:val="008A25AC"/>
    <w:pPr>
      <w:widowControl/>
      <w:spacing w:after="100" w:line="276" w:lineRule="auto"/>
      <w:ind w:left="440"/>
      <w:jc w:val="left"/>
    </w:pPr>
    <w:rPr>
      <w:kern w:val="0"/>
      <w:sz w:val="22"/>
    </w:rPr>
  </w:style>
  <w:style w:type="paragraph" w:styleId="aa">
    <w:name w:val="header"/>
    <w:basedOn w:val="a"/>
    <w:link w:val="Char1"/>
    <w:uiPriority w:val="99"/>
    <w:unhideWhenUsed/>
    <w:rsid w:val="000A18C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0A18C9"/>
    <w:rPr>
      <w:sz w:val="18"/>
      <w:szCs w:val="18"/>
    </w:rPr>
  </w:style>
  <w:style w:type="paragraph" w:styleId="ab">
    <w:name w:val="footer"/>
    <w:basedOn w:val="a"/>
    <w:link w:val="Char2"/>
    <w:uiPriority w:val="99"/>
    <w:unhideWhenUsed/>
    <w:rsid w:val="000A18C9"/>
    <w:pPr>
      <w:tabs>
        <w:tab w:val="center" w:pos="4153"/>
        <w:tab w:val="right" w:pos="8306"/>
      </w:tabs>
      <w:snapToGrid w:val="0"/>
      <w:jc w:val="left"/>
    </w:pPr>
    <w:rPr>
      <w:sz w:val="18"/>
      <w:szCs w:val="18"/>
    </w:rPr>
  </w:style>
  <w:style w:type="character" w:customStyle="1" w:styleId="Char2">
    <w:name w:val="页脚 Char"/>
    <w:basedOn w:val="a0"/>
    <w:link w:val="ab"/>
    <w:uiPriority w:val="99"/>
    <w:rsid w:val="000A18C9"/>
    <w:rPr>
      <w:sz w:val="18"/>
      <w:szCs w:val="18"/>
    </w:rPr>
  </w:style>
  <w:style w:type="paragraph" w:styleId="ac">
    <w:name w:val="annotation subject"/>
    <w:basedOn w:val="a6"/>
    <w:next w:val="a6"/>
    <w:link w:val="Char3"/>
    <w:uiPriority w:val="99"/>
    <w:semiHidden/>
    <w:unhideWhenUsed/>
    <w:rsid w:val="005A15DC"/>
    <w:pPr>
      <w:adjustRightInd/>
      <w:spacing w:line="240" w:lineRule="auto"/>
      <w:textAlignment w:val="auto"/>
    </w:pPr>
    <w:rPr>
      <w:rFonts w:asciiTheme="minorHAnsi" w:eastAsiaTheme="minorEastAsia" w:hAnsiTheme="minorHAnsi" w:cstheme="minorBidi"/>
      <w:b/>
      <w:bCs/>
      <w:kern w:val="2"/>
      <w:sz w:val="21"/>
      <w:szCs w:val="22"/>
    </w:rPr>
  </w:style>
  <w:style w:type="character" w:customStyle="1" w:styleId="Char3">
    <w:name w:val="批注主题 Char"/>
    <w:basedOn w:val="Char"/>
    <w:link w:val="ac"/>
    <w:uiPriority w:val="99"/>
    <w:semiHidden/>
    <w:rsid w:val="005A15DC"/>
    <w:rPr>
      <w:rFonts w:ascii="Times New Roman" w:eastAsia="宋体" w:hAnsi="Times New Roman" w:cs="Times New Roman"/>
      <w:b/>
      <w:bCs/>
      <w:kern w:val="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912296">
      <w:bodyDiv w:val="1"/>
      <w:marLeft w:val="0"/>
      <w:marRight w:val="0"/>
      <w:marTop w:val="0"/>
      <w:marBottom w:val="0"/>
      <w:divBdr>
        <w:top w:val="none" w:sz="0" w:space="0" w:color="auto"/>
        <w:left w:val="none" w:sz="0" w:space="0" w:color="auto"/>
        <w:bottom w:val="none" w:sz="0" w:space="0" w:color="auto"/>
        <w:right w:val="none" w:sz="0" w:space="0" w:color="auto"/>
      </w:divBdr>
      <w:divsChild>
        <w:div w:id="1698121514">
          <w:marLeft w:val="0"/>
          <w:marRight w:val="0"/>
          <w:marTop w:val="0"/>
          <w:marBottom w:val="225"/>
          <w:divBdr>
            <w:top w:val="none" w:sz="0" w:space="0" w:color="auto"/>
            <w:left w:val="none" w:sz="0" w:space="0" w:color="auto"/>
            <w:bottom w:val="none" w:sz="0" w:space="0" w:color="auto"/>
            <w:right w:val="none" w:sz="0" w:space="0" w:color="auto"/>
          </w:divBdr>
        </w:div>
        <w:div w:id="1028801131">
          <w:marLeft w:val="0"/>
          <w:marRight w:val="0"/>
          <w:marTop w:val="0"/>
          <w:marBottom w:val="225"/>
          <w:divBdr>
            <w:top w:val="none" w:sz="0" w:space="0" w:color="auto"/>
            <w:left w:val="none" w:sz="0" w:space="0" w:color="auto"/>
            <w:bottom w:val="none" w:sz="0" w:space="0" w:color="auto"/>
            <w:right w:val="none" w:sz="0" w:space="0" w:color="auto"/>
          </w:divBdr>
        </w:div>
        <w:div w:id="541746308">
          <w:marLeft w:val="0"/>
          <w:marRight w:val="0"/>
          <w:marTop w:val="0"/>
          <w:marBottom w:val="225"/>
          <w:divBdr>
            <w:top w:val="none" w:sz="0" w:space="0" w:color="auto"/>
            <w:left w:val="none" w:sz="0" w:space="0" w:color="auto"/>
            <w:bottom w:val="none" w:sz="0" w:space="0" w:color="auto"/>
            <w:right w:val="none" w:sz="0" w:space="0" w:color="auto"/>
          </w:divBdr>
        </w:div>
        <w:div w:id="809325798">
          <w:marLeft w:val="0"/>
          <w:marRight w:val="0"/>
          <w:marTop w:val="0"/>
          <w:marBottom w:val="225"/>
          <w:divBdr>
            <w:top w:val="none" w:sz="0" w:space="0" w:color="auto"/>
            <w:left w:val="none" w:sz="0" w:space="0" w:color="auto"/>
            <w:bottom w:val="none" w:sz="0" w:space="0" w:color="auto"/>
            <w:right w:val="none" w:sz="0" w:space="0" w:color="auto"/>
          </w:divBdr>
        </w:div>
      </w:divsChild>
    </w:div>
    <w:div w:id="625815003">
      <w:bodyDiv w:val="1"/>
      <w:marLeft w:val="0"/>
      <w:marRight w:val="0"/>
      <w:marTop w:val="100"/>
      <w:marBottom w:val="100"/>
      <w:divBdr>
        <w:top w:val="none" w:sz="0" w:space="0" w:color="auto"/>
        <w:left w:val="none" w:sz="0" w:space="0" w:color="auto"/>
        <w:bottom w:val="none" w:sz="0" w:space="0" w:color="auto"/>
        <w:right w:val="none" w:sz="0" w:space="0" w:color="auto"/>
      </w:divBdr>
      <w:divsChild>
        <w:div w:id="1952201526">
          <w:marLeft w:val="0"/>
          <w:marRight w:val="0"/>
          <w:marTop w:val="0"/>
          <w:marBottom w:val="0"/>
          <w:divBdr>
            <w:top w:val="none" w:sz="0" w:space="0" w:color="auto"/>
            <w:left w:val="none" w:sz="0" w:space="0" w:color="auto"/>
            <w:bottom w:val="none" w:sz="0" w:space="0" w:color="auto"/>
            <w:right w:val="none" w:sz="0" w:space="0" w:color="auto"/>
          </w:divBdr>
          <w:divsChild>
            <w:div w:id="539711414">
              <w:marLeft w:val="0"/>
              <w:marRight w:val="0"/>
              <w:marTop w:val="0"/>
              <w:marBottom w:val="0"/>
              <w:divBdr>
                <w:top w:val="none" w:sz="0" w:space="0" w:color="auto"/>
                <w:left w:val="none" w:sz="0" w:space="0" w:color="auto"/>
                <w:bottom w:val="none" w:sz="0" w:space="0" w:color="auto"/>
                <w:right w:val="none" w:sz="0" w:space="0" w:color="auto"/>
              </w:divBdr>
              <w:divsChild>
                <w:div w:id="1926301344">
                  <w:marLeft w:val="0"/>
                  <w:marRight w:val="0"/>
                  <w:marTop w:val="0"/>
                  <w:marBottom w:val="0"/>
                  <w:divBdr>
                    <w:top w:val="none" w:sz="0" w:space="0" w:color="auto"/>
                    <w:left w:val="none" w:sz="0" w:space="0" w:color="auto"/>
                    <w:bottom w:val="none" w:sz="0" w:space="0" w:color="auto"/>
                    <w:right w:val="none" w:sz="0" w:space="0" w:color="auto"/>
                  </w:divBdr>
                  <w:divsChild>
                    <w:div w:id="889390143">
                      <w:marLeft w:val="0"/>
                      <w:marRight w:val="0"/>
                      <w:marTop w:val="150"/>
                      <w:marBottom w:val="0"/>
                      <w:divBdr>
                        <w:top w:val="none" w:sz="0" w:space="0" w:color="auto"/>
                        <w:left w:val="none" w:sz="0" w:space="0" w:color="auto"/>
                        <w:bottom w:val="none" w:sz="0" w:space="0" w:color="auto"/>
                        <w:right w:val="none" w:sz="0" w:space="0" w:color="auto"/>
                      </w:divBdr>
                      <w:divsChild>
                        <w:div w:id="39912359">
                          <w:marLeft w:val="0"/>
                          <w:marRight w:val="0"/>
                          <w:marTop w:val="0"/>
                          <w:marBottom w:val="0"/>
                          <w:divBdr>
                            <w:top w:val="none" w:sz="0" w:space="0" w:color="auto"/>
                            <w:left w:val="none" w:sz="0" w:space="0" w:color="auto"/>
                            <w:bottom w:val="none" w:sz="0" w:space="0" w:color="auto"/>
                            <w:right w:val="none" w:sz="0" w:space="0" w:color="auto"/>
                          </w:divBdr>
                          <w:divsChild>
                            <w:div w:id="1560092577">
                              <w:marLeft w:val="0"/>
                              <w:marRight w:val="0"/>
                              <w:marTop w:val="0"/>
                              <w:marBottom w:val="0"/>
                              <w:divBdr>
                                <w:top w:val="none" w:sz="0" w:space="0" w:color="auto"/>
                                <w:left w:val="none" w:sz="0" w:space="0" w:color="auto"/>
                                <w:bottom w:val="none" w:sz="0" w:space="0" w:color="auto"/>
                                <w:right w:val="none" w:sz="0" w:space="0" w:color="auto"/>
                              </w:divBdr>
                              <w:divsChild>
                                <w:div w:id="2087611806">
                                  <w:marLeft w:val="0"/>
                                  <w:marRight w:val="0"/>
                                  <w:marTop w:val="0"/>
                                  <w:marBottom w:val="0"/>
                                  <w:divBdr>
                                    <w:top w:val="none" w:sz="0" w:space="0" w:color="auto"/>
                                    <w:left w:val="none" w:sz="0" w:space="0" w:color="auto"/>
                                    <w:bottom w:val="none" w:sz="0" w:space="0" w:color="auto"/>
                                    <w:right w:val="none" w:sz="0" w:space="0" w:color="auto"/>
                                  </w:divBdr>
                                  <w:divsChild>
                                    <w:div w:id="10036600">
                                      <w:marLeft w:val="0"/>
                                      <w:marRight w:val="0"/>
                                      <w:marTop w:val="0"/>
                                      <w:marBottom w:val="0"/>
                                      <w:divBdr>
                                        <w:top w:val="none" w:sz="0" w:space="0" w:color="auto"/>
                                        <w:left w:val="none" w:sz="0" w:space="0" w:color="auto"/>
                                        <w:bottom w:val="none" w:sz="0" w:space="0" w:color="auto"/>
                                        <w:right w:val="none" w:sz="0" w:space="0" w:color="auto"/>
                                      </w:divBdr>
                                      <w:divsChild>
                                        <w:div w:id="1962958157">
                                          <w:marLeft w:val="0"/>
                                          <w:marRight w:val="0"/>
                                          <w:marTop w:val="0"/>
                                          <w:marBottom w:val="0"/>
                                          <w:divBdr>
                                            <w:top w:val="none" w:sz="0" w:space="0" w:color="auto"/>
                                            <w:left w:val="none" w:sz="0" w:space="0" w:color="auto"/>
                                            <w:bottom w:val="none" w:sz="0" w:space="0" w:color="auto"/>
                                            <w:right w:val="none" w:sz="0" w:space="0" w:color="auto"/>
                                          </w:divBdr>
                                          <w:divsChild>
                                            <w:div w:id="240797414">
                                              <w:marLeft w:val="0"/>
                                              <w:marRight w:val="0"/>
                                              <w:marTop w:val="0"/>
                                              <w:marBottom w:val="0"/>
                                              <w:divBdr>
                                                <w:top w:val="none" w:sz="0" w:space="0" w:color="auto"/>
                                                <w:left w:val="none" w:sz="0" w:space="0" w:color="auto"/>
                                                <w:bottom w:val="none" w:sz="0" w:space="0" w:color="auto"/>
                                                <w:right w:val="none" w:sz="0" w:space="0" w:color="auto"/>
                                              </w:divBdr>
                                              <w:divsChild>
                                                <w:div w:id="479032162">
                                                  <w:marLeft w:val="0"/>
                                                  <w:marRight w:val="0"/>
                                                  <w:marTop w:val="0"/>
                                                  <w:marBottom w:val="0"/>
                                                  <w:divBdr>
                                                    <w:top w:val="none" w:sz="0" w:space="0" w:color="auto"/>
                                                    <w:left w:val="none" w:sz="0" w:space="0" w:color="auto"/>
                                                    <w:bottom w:val="none" w:sz="0" w:space="0" w:color="auto"/>
                                                    <w:right w:val="none" w:sz="0" w:space="0" w:color="auto"/>
                                                  </w:divBdr>
                                                  <w:divsChild>
                                                    <w:div w:id="1072579920">
                                                      <w:marLeft w:val="0"/>
                                                      <w:marRight w:val="0"/>
                                                      <w:marTop w:val="0"/>
                                                      <w:marBottom w:val="0"/>
                                                      <w:divBdr>
                                                        <w:top w:val="none" w:sz="0" w:space="0" w:color="auto"/>
                                                        <w:left w:val="none" w:sz="0" w:space="0" w:color="auto"/>
                                                        <w:bottom w:val="none" w:sz="0" w:space="0" w:color="auto"/>
                                                        <w:right w:val="none" w:sz="0" w:space="0" w:color="auto"/>
                                                      </w:divBdr>
                                                      <w:divsChild>
                                                        <w:div w:id="1857230628">
                                                          <w:marLeft w:val="0"/>
                                                          <w:marRight w:val="0"/>
                                                          <w:marTop w:val="0"/>
                                                          <w:marBottom w:val="0"/>
                                                          <w:divBdr>
                                                            <w:top w:val="none" w:sz="0" w:space="0" w:color="auto"/>
                                                            <w:left w:val="none" w:sz="0" w:space="0" w:color="auto"/>
                                                            <w:bottom w:val="none" w:sz="0" w:space="0" w:color="auto"/>
                                                            <w:right w:val="none" w:sz="0" w:space="0" w:color="auto"/>
                                                          </w:divBdr>
                                                          <w:divsChild>
                                                            <w:div w:id="1081753961">
                                                              <w:marLeft w:val="0"/>
                                                              <w:marRight w:val="0"/>
                                                              <w:marTop w:val="0"/>
                                                              <w:marBottom w:val="0"/>
                                                              <w:divBdr>
                                                                <w:top w:val="none" w:sz="0" w:space="0" w:color="auto"/>
                                                                <w:left w:val="none" w:sz="0" w:space="0" w:color="auto"/>
                                                                <w:bottom w:val="none" w:sz="0" w:space="0" w:color="auto"/>
                                                                <w:right w:val="none" w:sz="0" w:space="0" w:color="auto"/>
                                                              </w:divBdr>
                                                              <w:divsChild>
                                                                <w:div w:id="269747509">
                                                                  <w:marLeft w:val="0"/>
                                                                  <w:marRight w:val="0"/>
                                                                  <w:marTop w:val="0"/>
                                                                  <w:marBottom w:val="0"/>
                                                                  <w:divBdr>
                                                                    <w:top w:val="none" w:sz="0" w:space="0" w:color="auto"/>
                                                                    <w:left w:val="none" w:sz="0" w:space="0" w:color="auto"/>
                                                                    <w:bottom w:val="none" w:sz="0" w:space="0" w:color="auto"/>
                                                                    <w:right w:val="none" w:sz="0" w:space="0" w:color="auto"/>
                                                                  </w:divBdr>
                                                                  <w:divsChild>
                                                                    <w:div w:id="759759923">
                                                                      <w:marLeft w:val="0"/>
                                                                      <w:marRight w:val="0"/>
                                                                      <w:marTop w:val="0"/>
                                                                      <w:marBottom w:val="0"/>
                                                                      <w:divBdr>
                                                                        <w:top w:val="none" w:sz="0" w:space="0" w:color="auto"/>
                                                                        <w:left w:val="none" w:sz="0" w:space="0" w:color="auto"/>
                                                                        <w:bottom w:val="none" w:sz="0" w:space="0" w:color="auto"/>
                                                                        <w:right w:val="none" w:sz="0" w:space="0" w:color="auto"/>
                                                                      </w:divBdr>
                                                                      <w:divsChild>
                                                                        <w:div w:id="914051829">
                                                                          <w:marLeft w:val="0"/>
                                                                          <w:marRight w:val="0"/>
                                                                          <w:marTop w:val="0"/>
                                                                          <w:marBottom w:val="0"/>
                                                                          <w:divBdr>
                                                                            <w:top w:val="none" w:sz="0" w:space="0" w:color="auto"/>
                                                                            <w:left w:val="none" w:sz="0" w:space="0" w:color="auto"/>
                                                                            <w:bottom w:val="none" w:sz="0" w:space="0" w:color="auto"/>
                                                                            <w:right w:val="none" w:sz="0" w:space="0" w:color="auto"/>
                                                                          </w:divBdr>
                                                                          <w:divsChild>
                                                                            <w:div w:id="21431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0935868">
      <w:bodyDiv w:val="1"/>
      <w:marLeft w:val="0"/>
      <w:marRight w:val="0"/>
      <w:marTop w:val="0"/>
      <w:marBottom w:val="0"/>
      <w:divBdr>
        <w:top w:val="none" w:sz="0" w:space="0" w:color="auto"/>
        <w:left w:val="none" w:sz="0" w:space="0" w:color="auto"/>
        <w:bottom w:val="none" w:sz="0" w:space="0" w:color="auto"/>
        <w:right w:val="none" w:sz="0" w:space="0" w:color="auto"/>
      </w:divBdr>
      <w:divsChild>
        <w:div w:id="561477929">
          <w:marLeft w:val="0"/>
          <w:marRight w:val="0"/>
          <w:marTop w:val="0"/>
          <w:marBottom w:val="225"/>
          <w:divBdr>
            <w:top w:val="none" w:sz="0" w:space="0" w:color="auto"/>
            <w:left w:val="none" w:sz="0" w:space="0" w:color="auto"/>
            <w:bottom w:val="none" w:sz="0" w:space="0" w:color="auto"/>
            <w:right w:val="none" w:sz="0" w:space="0" w:color="auto"/>
          </w:divBdr>
        </w:div>
        <w:div w:id="1017079442">
          <w:marLeft w:val="0"/>
          <w:marRight w:val="0"/>
          <w:marTop w:val="0"/>
          <w:marBottom w:val="225"/>
          <w:divBdr>
            <w:top w:val="none" w:sz="0" w:space="0" w:color="auto"/>
            <w:left w:val="none" w:sz="0" w:space="0" w:color="auto"/>
            <w:bottom w:val="none" w:sz="0" w:space="0" w:color="auto"/>
            <w:right w:val="none" w:sz="0" w:space="0" w:color="auto"/>
          </w:divBdr>
        </w:div>
        <w:div w:id="49350922">
          <w:marLeft w:val="0"/>
          <w:marRight w:val="0"/>
          <w:marTop w:val="0"/>
          <w:marBottom w:val="225"/>
          <w:divBdr>
            <w:top w:val="none" w:sz="0" w:space="0" w:color="auto"/>
            <w:left w:val="none" w:sz="0" w:space="0" w:color="auto"/>
            <w:bottom w:val="none" w:sz="0" w:space="0" w:color="auto"/>
            <w:right w:val="none" w:sz="0" w:space="0" w:color="auto"/>
          </w:divBdr>
        </w:div>
        <w:div w:id="1637297918">
          <w:marLeft w:val="0"/>
          <w:marRight w:val="0"/>
          <w:marTop w:val="0"/>
          <w:marBottom w:val="225"/>
          <w:divBdr>
            <w:top w:val="none" w:sz="0" w:space="0" w:color="auto"/>
            <w:left w:val="none" w:sz="0" w:space="0" w:color="auto"/>
            <w:bottom w:val="none" w:sz="0" w:space="0" w:color="auto"/>
            <w:right w:val="none" w:sz="0" w:space="0" w:color="auto"/>
          </w:divBdr>
        </w:div>
      </w:divsChild>
    </w:div>
    <w:div w:id="1811945269">
      <w:bodyDiv w:val="1"/>
      <w:marLeft w:val="0"/>
      <w:marRight w:val="0"/>
      <w:marTop w:val="0"/>
      <w:marBottom w:val="0"/>
      <w:divBdr>
        <w:top w:val="none" w:sz="0" w:space="0" w:color="auto"/>
        <w:left w:val="none" w:sz="0" w:space="0" w:color="auto"/>
        <w:bottom w:val="none" w:sz="0" w:space="0" w:color="auto"/>
        <w:right w:val="none" w:sz="0" w:space="0" w:color="auto"/>
      </w:divBdr>
      <w:divsChild>
        <w:div w:id="1557398915">
          <w:marLeft w:val="0"/>
          <w:marRight w:val="0"/>
          <w:marTop w:val="0"/>
          <w:marBottom w:val="225"/>
          <w:divBdr>
            <w:top w:val="none" w:sz="0" w:space="0" w:color="auto"/>
            <w:left w:val="none" w:sz="0" w:space="0" w:color="auto"/>
            <w:bottom w:val="none" w:sz="0" w:space="0" w:color="auto"/>
            <w:right w:val="none" w:sz="0" w:space="0" w:color="auto"/>
          </w:divBdr>
        </w:div>
        <w:div w:id="109974351">
          <w:marLeft w:val="0"/>
          <w:marRight w:val="0"/>
          <w:marTop w:val="0"/>
          <w:marBottom w:val="225"/>
          <w:divBdr>
            <w:top w:val="none" w:sz="0" w:space="0" w:color="auto"/>
            <w:left w:val="none" w:sz="0" w:space="0" w:color="auto"/>
            <w:bottom w:val="none" w:sz="0" w:space="0" w:color="auto"/>
            <w:right w:val="none" w:sz="0" w:space="0" w:color="auto"/>
          </w:divBdr>
        </w:div>
        <w:div w:id="972979881">
          <w:marLeft w:val="0"/>
          <w:marRight w:val="0"/>
          <w:marTop w:val="0"/>
          <w:marBottom w:val="225"/>
          <w:divBdr>
            <w:top w:val="none" w:sz="0" w:space="0" w:color="auto"/>
            <w:left w:val="none" w:sz="0" w:space="0" w:color="auto"/>
            <w:bottom w:val="none" w:sz="0" w:space="0" w:color="auto"/>
            <w:right w:val="none" w:sz="0" w:space="0" w:color="auto"/>
          </w:divBdr>
        </w:div>
        <w:div w:id="1031152375">
          <w:marLeft w:val="0"/>
          <w:marRight w:val="0"/>
          <w:marTop w:val="0"/>
          <w:marBottom w:val="225"/>
          <w:divBdr>
            <w:top w:val="none" w:sz="0" w:space="0" w:color="auto"/>
            <w:left w:val="none" w:sz="0" w:space="0" w:color="auto"/>
            <w:bottom w:val="none" w:sz="0" w:space="0" w:color="auto"/>
            <w:right w:val="none" w:sz="0" w:space="0" w:color="auto"/>
          </w:divBdr>
        </w:div>
        <w:div w:id="2093428891">
          <w:marLeft w:val="0"/>
          <w:marRight w:val="0"/>
          <w:marTop w:val="0"/>
          <w:marBottom w:val="225"/>
          <w:divBdr>
            <w:top w:val="none" w:sz="0" w:space="0" w:color="auto"/>
            <w:left w:val="none" w:sz="0" w:space="0" w:color="auto"/>
            <w:bottom w:val="none" w:sz="0" w:space="0" w:color="auto"/>
            <w:right w:val="none" w:sz="0" w:space="0" w:color="auto"/>
          </w:divBdr>
        </w:div>
        <w:div w:id="1040321539">
          <w:marLeft w:val="0"/>
          <w:marRight w:val="0"/>
          <w:marTop w:val="0"/>
          <w:marBottom w:val="225"/>
          <w:divBdr>
            <w:top w:val="none" w:sz="0" w:space="0" w:color="auto"/>
            <w:left w:val="none" w:sz="0" w:space="0" w:color="auto"/>
            <w:bottom w:val="none" w:sz="0" w:space="0" w:color="auto"/>
            <w:right w:val="none" w:sz="0" w:space="0" w:color="auto"/>
          </w:divBdr>
        </w:div>
        <w:div w:id="1507742231">
          <w:marLeft w:val="0"/>
          <w:marRight w:val="0"/>
          <w:marTop w:val="0"/>
          <w:marBottom w:val="225"/>
          <w:divBdr>
            <w:top w:val="none" w:sz="0" w:space="0" w:color="auto"/>
            <w:left w:val="none" w:sz="0" w:space="0" w:color="auto"/>
            <w:bottom w:val="none" w:sz="0" w:space="0" w:color="auto"/>
            <w:right w:val="none" w:sz="0" w:space="0" w:color="auto"/>
          </w:divBdr>
        </w:div>
      </w:divsChild>
    </w:div>
    <w:div w:id="2140411030">
      <w:bodyDiv w:val="1"/>
      <w:marLeft w:val="0"/>
      <w:marRight w:val="0"/>
      <w:marTop w:val="0"/>
      <w:marBottom w:val="0"/>
      <w:divBdr>
        <w:top w:val="none" w:sz="0" w:space="0" w:color="auto"/>
        <w:left w:val="none" w:sz="0" w:space="0" w:color="auto"/>
        <w:bottom w:val="none" w:sz="0" w:space="0" w:color="auto"/>
        <w:right w:val="none" w:sz="0" w:space="0" w:color="auto"/>
      </w:divBdr>
      <w:divsChild>
        <w:div w:id="1884437630">
          <w:marLeft w:val="0"/>
          <w:marRight w:val="0"/>
          <w:marTop w:val="0"/>
          <w:marBottom w:val="225"/>
          <w:divBdr>
            <w:top w:val="none" w:sz="0" w:space="0" w:color="auto"/>
            <w:left w:val="none" w:sz="0" w:space="0" w:color="auto"/>
            <w:bottom w:val="none" w:sz="0" w:space="0" w:color="auto"/>
            <w:right w:val="none" w:sz="0" w:space="0" w:color="auto"/>
          </w:divBdr>
        </w:div>
        <w:div w:id="1305819966">
          <w:marLeft w:val="0"/>
          <w:marRight w:val="0"/>
          <w:marTop w:val="0"/>
          <w:marBottom w:val="225"/>
          <w:divBdr>
            <w:top w:val="none" w:sz="0" w:space="0" w:color="auto"/>
            <w:left w:val="none" w:sz="0" w:space="0" w:color="auto"/>
            <w:bottom w:val="none" w:sz="0" w:space="0" w:color="auto"/>
            <w:right w:val="none" w:sz="0" w:space="0" w:color="auto"/>
          </w:divBdr>
        </w:div>
        <w:div w:id="1705788306">
          <w:marLeft w:val="0"/>
          <w:marRight w:val="0"/>
          <w:marTop w:val="0"/>
          <w:marBottom w:val="225"/>
          <w:divBdr>
            <w:top w:val="none" w:sz="0" w:space="0" w:color="auto"/>
            <w:left w:val="none" w:sz="0" w:space="0" w:color="auto"/>
            <w:bottom w:val="none" w:sz="0" w:space="0" w:color="auto"/>
            <w:right w:val="none" w:sz="0" w:space="0" w:color="auto"/>
          </w:divBdr>
        </w:div>
        <w:div w:id="1217163137">
          <w:marLeft w:val="0"/>
          <w:marRight w:val="0"/>
          <w:marTop w:val="0"/>
          <w:marBottom w:val="225"/>
          <w:divBdr>
            <w:top w:val="none" w:sz="0" w:space="0" w:color="auto"/>
            <w:left w:val="none" w:sz="0" w:space="0" w:color="auto"/>
            <w:bottom w:val="none" w:sz="0" w:space="0" w:color="auto"/>
            <w:right w:val="none" w:sz="0" w:space="0" w:color="auto"/>
          </w:divBdr>
        </w:div>
        <w:div w:id="1504196867">
          <w:marLeft w:val="0"/>
          <w:marRight w:val="0"/>
          <w:marTop w:val="0"/>
          <w:marBottom w:val="225"/>
          <w:divBdr>
            <w:top w:val="none" w:sz="0" w:space="0" w:color="auto"/>
            <w:left w:val="none" w:sz="0" w:space="0" w:color="auto"/>
            <w:bottom w:val="none" w:sz="0" w:space="0" w:color="auto"/>
            <w:right w:val="none" w:sz="0" w:space="0" w:color="auto"/>
          </w:divBdr>
        </w:div>
        <w:div w:id="119835628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23FF1-EB1B-4ABF-8159-2EA0D39DF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23</Pages>
  <Words>2559</Words>
  <Characters>14587</Characters>
  <Application>Microsoft Office Word</Application>
  <DocSecurity>0</DocSecurity>
  <Lines>121</Lines>
  <Paragraphs>34</Paragraphs>
  <ScaleCrop>false</ScaleCrop>
  <Company/>
  <LinksUpToDate>false</LinksUpToDate>
  <CharactersWithSpaces>17112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 ZHAN</dc:creator>
  <cp:lastModifiedBy>PENGFEI ZHAN</cp:lastModifiedBy>
  <cp:revision>11</cp:revision>
  <dcterms:created xsi:type="dcterms:W3CDTF">2016-05-19T07:20:00Z</dcterms:created>
  <dcterms:modified xsi:type="dcterms:W3CDTF">2016-05-19T13:10:00Z</dcterms:modified>
</cp:coreProperties>
</file>