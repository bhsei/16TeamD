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  <w:bookmarkStart w:id="0" w:name="_GoBack"/>
      <w:bookmarkEnd w:id="0"/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5FB8D26D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1" w:author="PENGFEI ZHAN" w:date="2016-04-08T15:58:00Z">
            <w:rPr/>
          </w:rPrChange>
        </w:rPr>
        <w:pPrChange w:id="2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3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4" w:author="PENGFEI ZHAN" w:date="2016-04-08T15:58:00Z">
        <w:r w:rsidR="009941CA" w:rsidRPr="009941CA">
          <w:rPr>
            <w:rFonts w:hint="eastAsia"/>
            <w:sz w:val="44"/>
            <w:szCs w:val="44"/>
            <w:rPrChange w:id="5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6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7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8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9" w:author="PENGFEI ZHAN" w:date="2016-04-08T15:58:00Z">
        <w:r w:rsidR="009941CA" w:rsidRPr="009941CA">
          <w:rPr>
            <w:sz w:val="44"/>
            <w:szCs w:val="44"/>
            <w:rPrChange w:id="10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rFonts w:hint="eastAsia"/>
            <w:sz w:val="44"/>
            <w:szCs w:val="44"/>
            <w:rPrChange w:id="11" w:author="PENGFEI ZHAN" w:date="2016-04-08T15:58:00Z">
              <w:rPr>
                <w:rFonts w:hint="eastAsia"/>
                <w:sz w:val="24"/>
              </w:rPr>
            </w:rPrChange>
          </w:rPr>
          <w:t>文件信息读</w:t>
        </w:r>
      </w:ins>
      <w:ins w:id="12" w:author="ACT-LKR" w:date="2016-05-11T11:11:00Z">
        <w:r w:rsidR="004E28F7">
          <w:rPr>
            <w:rFonts w:hint="eastAsia"/>
            <w:sz w:val="44"/>
            <w:szCs w:val="44"/>
          </w:rPr>
          <w:t>写</w:t>
        </w:r>
      </w:ins>
      <w:commentRangeStart w:id="13"/>
      <w:ins w:id="14" w:author="PENGFEI ZHAN" w:date="2016-04-08T15:58:00Z">
        <w:del w:id="15" w:author="ACT-LKR" w:date="2016-05-11T11:10:00Z">
          <w:r w:rsidR="009941CA" w:rsidRPr="009941CA" w:rsidDel="004E28F7">
            <w:rPr>
              <w:rFonts w:hint="eastAsia"/>
              <w:sz w:val="44"/>
              <w:szCs w:val="44"/>
              <w:rPrChange w:id="16" w:author="PENGFEI ZHAN" w:date="2016-04-08T15:58:00Z">
                <w:rPr>
                  <w:rFonts w:hint="eastAsia"/>
                  <w:sz w:val="24"/>
                </w:rPr>
              </w:rPrChange>
            </w:rPr>
            <w:delText>取</w:delText>
          </w:r>
        </w:del>
      </w:ins>
      <w:commentRangeEnd w:id="13"/>
      <w:r w:rsidR="004E28F7">
        <w:rPr>
          <w:rStyle w:val="ac"/>
        </w:rPr>
        <w:commentReference w:id="13"/>
      </w:r>
      <w:ins w:id="17" w:author="PENGFEI ZHAN" w:date="2016-04-08T15:58:00Z">
        <w:r w:rsidR="009941CA" w:rsidRPr="009941CA">
          <w:rPr>
            <w:rFonts w:hint="eastAsia"/>
            <w:sz w:val="44"/>
            <w:szCs w:val="44"/>
            <w:rPrChange w:id="18" w:author="PENGFEI ZHAN" w:date="2016-04-08T15:58:00Z">
              <w:rPr>
                <w:rFonts w:hint="eastAsia"/>
                <w:sz w:val="24"/>
              </w:rPr>
            </w:rPrChange>
          </w:rPr>
          <w:t>的</w:t>
        </w:r>
        <w:r w:rsidR="009941CA" w:rsidRPr="009941CA">
          <w:rPr>
            <w:sz w:val="44"/>
            <w:szCs w:val="44"/>
            <w:rPrChange w:id="19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20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21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commentRangeStart w:id="22"/>
      <w:ins w:id="23" w:author="PENGFEI ZHAN" w:date="2016-04-08T15:58:00Z">
        <w:r w:rsidR="009941CA" w:rsidRPr="009941CA">
          <w:rPr>
            <w:sz w:val="44"/>
            <w:szCs w:val="44"/>
            <w:rPrChange w:id="24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25" w:author="PENGFEI ZHAN" w:date="2016-04-08T15:58:00Z">
              <w:rPr>
                <w:sz w:val="24"/>
              </w:rPr>
            </w:rPrChange>
          </w:rPr>
          <w:t>t</w:t>
        </w:r>
        <w:commentRangeEnd w:id="22"/>
        <w:r w:rsidR="009941CA" w:rsidRPr="009941CA">
          <w:rPr>
            <w:rStyle w:val="ac"/>
            <w:sz w:val="44"/>
            <w:rPrChange w:id="26" w:author="PENGFEI ZHAN" w:date="2016-04-08T15:58:00Z">
              <w:rPr>
                <w:rStyle w:val="ac"/>
              </w:rPr>
            </w:rPrChange>
          </w:rPr>
          <w:commentReference w:id="22"/>
        </w:r>
      </w:ins>
      <w:del w:id="27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commentRangeStart w:id="28"/>
        <w:r w:rsidR="00CF5B0D" w:rsidRPr="009941CA" w:rsidDel="009941CA">
          <w:rPr>
            <w:sz w:val="44"/>
            <w:szCs w:val="44"/>
          </w:rPr>
          <w:delText>Mini Project</w:delText>
        </w:r>
        <w:commentRangeEnd w:id="28"/>
        <w:r w:rsidR="00CF5B0D" w:rsidRPr="009941CA" w:rsidDel="009941CA">
          <w:rPr>
            <w:rStyle w:val="ac"/>
            <w:sz w:val="44"/>
            <w:rPrChange w:id="29" w:author="PENGFEI ZHAN" w:date="2016-04-08T15:58:00Z">
              <w:rPr>
                <w:rStyle w:val="ac"/>
              </w:rPr>
            </w:rPrChange>
          </w:rPr>
          <w:commentReference w:id="28"/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30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31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32" w:author="PENGFEI ZHAN" w:date="2016-04-08T16:02:00Z"/>
              </w:rPr>
            </w:pPr>
            <w:ins w:id="33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34" w:author="PENGFEI ZHAN" w:date="2016-04-08T16:02:00Z"/>
              </w:rPr>
            </w:pPr>
            <w:ins w:id="35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36" w:author="PENGFEI ZHAN" w:date="2016-04-08T16:03:00Z"/>
              </w:rPr>
            </w:pPr>
            <w:ins w:id="37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8" w:author="PENGFEI ZHAN" w:date="2016-04-08T16:03:00Z">
              <w:r>
                <w:rPr>
                  <w:rFonts w:hint="eastAsia"/>
                </w:rPr>
                <w:t>信息</w:t>
              </w:r>
            </w:ins>
            <w:ins w:id="39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40" w:author="PENGFEI ZHAN" w:date="2016-04-08T16:12:00Z"/>
              </w:rPr>
            </w:pPr>
            <w:ins w:id="41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42" w:author="PENGFEI ZHAN" w:date="2016-04-08T16:02:00Z"/>
              </w:rPr>
            </w:pPr>
            <w:ins w:id="43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44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45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46" w:author="PENGFEI ZHAN" w:date="2016-04-08T16:13:00Z"/>
              </w:rPr>
            </w:pPr>
            <w:ins w:id="47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8" w:author="PENGFEI ZHAN" w:date="2016-04-08T16:13:00Z"/>
              </w:rPr>
            </w:pPr>
            <w:ins w:id="49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50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51" w:author="PENGFEI ZHAN" w:date="2016-04-08T16:02:00Z">
              <w:r>
                <w:t>詹鹏飞</w:t>
              </w:r>
            </w:ins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52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53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ins w:id="54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ins w:id="55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ins w:id="56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ins w:id="57" w:author="ACT-LKR" w:date="2016-05-03T15:37:00Z">
              <w:r>
                <w:rPr>
                  <w:rFonts w:hint="eastAsia"/>
                </w:rPr>
                <w:t>2016.5.03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ins w:id="58" w:author="ACT-LKR" w:date="2016-05-03T15:38:00Z">
              <w:r>
                <w:rPr>
                  <w:rFonts w:hint="eastAsia"/>
                </w:rPr>
                <w:t>5.0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  <w:rPr>
                <w:ins w:id="59" w:author="ACT-LKR" w:date="2016-05-03T15:38:00Z"/>
              </w:rPr>
            </w:pPr>
            <w:ins w:id="60" w:author="ACT-LKR" w:date="2016-05-03T15:38:00Z">
              <w:r>
                <w:rPr>
                  <w:rFonts w:hint="eastAsia"/>
                </w:rP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  <w:p w14:paraId="4938FCCE" w14:textId="79D1C425" w:rsidR="00D9090C" w:rsidRDefault="00D9090C" w:rsidP="00DB1846">
            <w:pPr>
              <w:pStyle w:val="a8"/>
            </w:pPr>
            <w:ins w:id="61" w:author="ACT-LKR" w:date="2016-05-03T15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问题及解决方案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  <w:rPr>
                <w:ins w:id="62" w:author="ACT-LKR" w:date="2016-05-03T15:39:00Z"/>
              </w:rPr>
            </w:pPr>
            <w:ins w:id="63" w:author="ACT-LKR" w:date="2016-05-03T15:39:00Z">
              <w:r>
                <w:rPr>
                  <w:rFonts w:hint="eastAsia"/>
                </w:rPr>
                <w:t>增加</w:t>
              </w:r>
              <w:r>
                <w:t>的每个用例的用例场景，使得需求具体化。</w:t>
              </w:r>
            </w:ins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</w:pPr>
            <w:ins w:id="64" w:author="ACT-LKR" w:date="2016-05-03T15:39:00Z">
              <w:r>
                <w:rPr>
                  <w:rFonts w:hint="eastAsia"/>
                </w:rPr>
                <w:t>对</w:t>
              </w:r>
              <w:proofErr w:type="gramStart"/>
              <w:r>
                <w:t>存</w:t>
              </w:r>
              <w:r>
                <w:rPr>
                  <w:rFonts w:hint="eastAsia"/>
                </w:rPr>
                <w:t>需求</w:t>
              </w:r>
              <w:proofErr w:type="gramEnd"/>
              <w:r>
                <w:rPr>
                  <w:rFonts w:hint="eastAsia"/>
                </w:rPr>
                <w:t>中</w:t>
              </w:r>
              <w:r>
                <w:t>存在的问题和相应的解决方案</w:t>
              </w:r>
              <w:r>
                <w:rPr>
                  <w:rFonts w:hint="eastAsia"/>
                </w:rPr>
                <w:t>进行</w:t>
              </w:r>
              <w:r>
                <w:t>的</w:t>
              </w:r>
            </w:ins>
            <w:ins w:id="65" w:author="ACT-LKR" w:date="2016-05-03T15:4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</w:pPr>
            <w:ins w:id="66" w:author="ACT-LKR" w:date="2016-05-03T15:40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3579CA" w:rsidR="00BD1FEB" w:rsidRDefault="00363E66" w:rsidP="00DB1846">
            <w:pPr>
              <w:pStyle w:val="a5"/>
            </w:pPr>
            <w:ins w:id="67" w:author="ACT-LKR" w:date="2016-05-26T11:21:00Z">
              <w:r>
                <w:t>2016.5.26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461B7B4E" w:rsidR="00BD1FEB" w:rsidRDefault="00363E66" w:rsidP="00DB1846">
            <w:pPr>
              <w:pStyle w:val="a5"/>
            </w:pPr>
            <w:ins w:id="68" w:author="ACT-LKR" w:date="2016-05-26T11:21:00Z">
              <w:r>
                <w:t>6.0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552B" w14:textId="77777777" w:rsidR="00BD1FEB" w:rsidRDefault="00363E66" w:rsidP="00DB1846">
            <w:pPr>
              <w:pStyle w:val="a8"/>
              <w:rPr>
                <w:ins w:id="69" w:author="ACT-LKR" w:date="2016-05-26T11:22:00Z"/>
              </w:rPr>
            </w:pPr>
            <w:ins w:id="70" w:author="ACT-LKR" w:date="2016-05-26T11:22:00Z">
              <w:r>
                <w:t xml:space="preserve">3.1 </w:t>
              </w:r>
              <w:r>
                <w:rPr>
                  <w:rFonts w:hint="eastAsia"/>
                </w:rPr>
                <w:t>用例模型</w:t>
              </w:r>
            </w:ins>
          </w:p>
          <w:p w14:paraId="540ACFC2" w14:textId="404FFA8E" w:rsidR="00363E66" w:rsidRDefault="00363E66" w:rsidP="00DB1846">
            <w:pPr>
              <w:pStyle w:val="a8"/>
              <w:rPr>
                <w:rFonts w:hint="eastAsia"/>
              </w:rPr>
            </w:pPr>
            <w:ins w:id="71" w:author="ACT-LKR" w:date="2016-05-26T11:22:00Z">
              <w: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55D2" w14:textId="77777777" w:rsidR="00BD1FEB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2" w:author="ACT-LKR" w:date="2016-05-26T11:22:00Z"/>
              </w:rPr>
            </w:pPr>
            <w:ins w:id="73" w:author="ACT-LKR" w:date="2016-05-26T11:22:00Z">
              <w:r>
                <w:rPr>
                  <w:rFonts w:hint="eastAsia"/>
                </w:rPr>
                <w:t>修改了用例图</w:t>
              </w:r>
            </w:ins>
          </w:p>
          <w:p w14:paraId="6D1D72D3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4" w:author="ACT-LKR" w:date="2016-05-26T11:24:00Z"/>
              </w:rPr>
            </w:pPr>
            <w:ins w:id="75" w:author="ACT-LKR" w:date="2016-05-26T11:22:00Z">
              <w:r>
                <w:rPr>
                  <w:rFonts w:hint="eastAsia"/>
                </w:rPr>
                <w:t>删除了</w:t>
              </w:r>
            </w:ins>
            <w:ins w:id="76" w:author="ACT-LKR" w:date="2016-05-26T11:23:00Z">
              <w:r>
                <w:rPr>
                  <w:rFonts w:hint="eastAsia"/>
                </w:rPr>
                <w:t>用例“修改任务模式”、“</w:t>
              </w:r>
            </w:ins>
            <w:ins w:id="77" w:author="ACT-LKR" w:date="2016-05-26T11:24:00Z">
              <w:r>
                <w:rPr>
                  <w:rFonts w:hint="eastAsia"/>
                </w:rPr>
                <w:t>设置提醒时间</w:t>
              </w:r>
            </w:ins>
            <w:ins w:id="78" w:author="ACT-LKR" w:date="2016-05-26T11:23:00Z">
              <w:r>
                <w:rPr>
                  <w:rFonts w:hint="eastAsia"/>
                </w:rPr>
                <w:t>”</w:t>
              </w:r>
            </w:ins>
          </w:p>
          <w:p w14:paraId="6DFAD699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ins w:id="79" w:author="ACT-LKR" w:date="2016-05-26T11:24:00Z"/>
              </w:rPr>
            </w:pPr>
            <w:ins w:id="80" w:author="ACT-LKR" w:date="2016-05-26T11:24:00Z">
              <w:r>
                <w:t>增加了用例</w:t>
              </w:r>
              <w:r>
                <w:rPr>
                  <w:rFonts w:hint="eastAsia"/>
                </w:rPr>
                <w:t>“生成任务报告”</w:t>
              </w:r>
            </w:ins>
          </w:p>
          <w:p w14:paraId="3DD13532" w14:textId="49CF6683" w:rsidR="00363E66" w:rsidRPr="00363E66" w:rsidRDefault="00363E66" w:rsidP="00DB1846">
            <w:pPr>
              <w:pStyle w:val="a8"/>
              <w:numPr>
                <w:ilvl w:val="12"/>
                <w:numId w:val="0"/>
              </w:numPr>
              <w:rPr>
                <w:rFonts w:hint="eastAsia"/>
              </w:rPr>
            </w:pPr>
            <w:ins w:id="81" w:author="ACT-LKR" w:date="2016-05-26T11:24:00Z">
              <w:r>
                <w:t>修改了用例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349C8DA0" w:rsidR="00BD1FEB" w:rsidRDefault="00363E66" w:rsidP="00DB1846">
            <w:pPr>
              <w:pStyle w:val="a5"/>
            </w:pPr>
            <w:ins w:id="82" w:author="ACT-LKR" w:date="2016-05-26T11:24:00Z">
              <w:r>
                <w:t>刘克瑞</w:t>
              </w:r>
            </w:ins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B02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B02A24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B02A24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B02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B02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B02A2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B02A24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83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83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84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84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85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85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commentRangeStart w:id="86"/>
      <w:del w:id="87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88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89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90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91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92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93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94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95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96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commentRangeEnd w:id="86"/>
      <w:r w:rsidR="00B35E43">
        <w:rPr>
          <w:rStyle w:val="ac"/>
        </w:rPr>
        <w:commentReference w:id="86"/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97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97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98"/>
      <w:r w:rsidR="00CF5B0D">
        <w:rPr>
          <w:sz w:val="24"/>
        </w:rPr>
        <w:t>Mini Project</w:t>
      </w:r>
      <w:commentRangeEnd w:id="98"/>
      <w:r w:rsidR="00CF5B0D">
        <w:rPr>
          <w:rStyle w:val="ac"/>
        </w:rPr>
        <w:commentReference w:id="98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99" w:name="_Toc446516695"/>
      <w:r>
        <w:t>1.4</w:t>
      </w:r>
      <w:r>
        <w:rPr>
          <w:rFonts w:hint="eastAsia"/>
        </w:rPr>
        <w:t>参考资料</w:t>
      </w:r>
      <w:bookmarkEnd w:id="99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100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100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101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101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102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commentRangeStart w:id="103"/>
      <w:ins w:id="104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105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106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  <w:commentRangeEnd w:id="103"/>
        <w:r w:rsidR="00B35E43">
          <w:rPr>
            <w:rStyle w:val="ac"/>
          </w:rPr>
          <w:commentReference w:id="103"/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107" w:author="ACT-LKR" w:date="2016-04-12T18:55:00Z"/>
          <w:shd w:val="clear" w:color="auto" w:fill="FFFFFF"/>
        </w:rPr>
      </w:pPr>
      <w:bookmarkStart w:id="108" w:name="_Toc446516698"/>
      <w:del w:id="109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108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110" w:author="ACT-LKR" w:date="2016-04-12T18:55:00Z"/>
          <w:sz w:val="24"/>
        </w:rPr>
      </w:pPr>
      <w:del w:id="111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</w:delText>
        </w:r>
        <w:commentRangeStart w:id="112"/>
        <w:commentRangeStart w:id="113"/>
        <w:r w:rsidRPr="00F91995" w:rsidDel="001202C6">
          <w:rPr>
            <w:sz w:val="24"/>
          </w:rPr>
          <w:delText>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commentRangeEnd w:id="112"/>
        <w:r w:rsidR="00CF5B0D" w:rsidDel="001202C6">
          <w:rPr>
            <w:rStyle w:val="ac"/>
          </w:rPr>
          <w:commentReference w:id="112"/>
        </w:r>
      </w:del>
      <w:commentRangeEnd w:id="113"/>
      <w:r w:rsidR="001202C6">
        <w:rPr>
          <w:rStyle w:val="ac"/>
        </w:rPr>
        <w:commentReference w:id="113"/>
      </w:r>
      <w:del w:id="114" w:author="ACT-LKR" w:date="2016-04-12T18:55:00Z"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115" w:name="_Toc446516699"/>
      <w:r>
        <w:rPr>
          <w:rFonts w:hint="eastAsia"/>
        </w:rPr>
        <w:t>2.</w:t>
      </w:r>
      <w:ins w:id="116" w:author="ACT-LKR" w:date="2016-04-12T18:55:00Z">
        <w:r w:rsidR="001202C6">
          <w:rPr>
            <w:rFonts w:hint="eastAsia"/>
          </w:rPr>
          <w:t>2</w:t>
        </w:r>
      </w:ins>
      <w:del w:id="117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115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118" w:name="_Toc446516700"/>
      <w:r w:rsidRPr="00E3732E">
        <w:t>2.</w:t>
      </w:r>
      <w:ins w:id="119" w:author="ACT-LKR" w:date="2016-04-12T18:55:00Z">
        <w:r w:rsidR="001202C6">
          <w:rPr>
            <w:rFonts w:hint="eastAsia"/>
          </w:rPr>
          <w:t>2</w:t>
        </w:r>
      </w:ins>
      <w:del w:id="120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118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121" w:name="_Toc446516701"/>
      <w:r w:rsidRPr="00E3732E">
        <w:t>2.</w:t>
      </w:r>
      <w:ins w:id="122" w:author="ACT-LKR" w:date="2016-04-12T18:55:00Z">
        <w:r w:rsidR="001202C6">
          <w:rPr>
            <w:rFonts w:hint="eastAsia"/>
          </w:rPr>
          <w:t>2</w:t>
        </w:r>
      </w:ins>
      <w:del w:id="123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121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124" w:name="_Toc446516702"/>
      <w:r>
        <w:rPr>
          <w:rFonts w:hint="eastAsia"/>
        </w:rPr>
        <w:t>2.</w:t>
      </w:r>
      <w:ins w:id="125" w:author="ACT-LKR" w:date="2016-04-12T18:55:00Z">
        <w:r w:rsidR="001202C6">
          <w:rPr>
            <w:rFonts w:hint="eastAsia"/>
          </w:rPr>
          <w:t>3</w:t>
        </w:r>
      </w:ins>
      <w:del w:id="126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124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27" w:name="_Toc446516703"/>
      <w:r>
        <w:rPr>
          <w:shd w:val="clear" w:color="auto" w:fill="FFFFFF"/>
        </w:rPr>
        <w:t>2.</w:t>
      </w:r>
      <w:ins w:id="128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129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27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30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30"/>
    </w:p>
    <w:p w14:paraId="2488B318" w14:textId="02BE2B10" w:rsidR="00A1496D" w:rsidRDefault="00A1496D" w:rsidP="00A1496D">
      <w:pPr>
        <w:pStyle w:val="2"/>
      </w:pPr>
      <w:bookmarkStart w:id="131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132" w:author="PENGFEI ZHAN" w:date="2016-04-08T15:41:00Z">
        <w:r w:rsidDel="00B35E43">
          <w:rPr>
            <w:rFonts w:hint="eastAsia"/>
          </w:rPr>
          <w:delText>图</w:delText>
        </w:r>
      </w:del>
      <w:bookmarkEnd w:id="131"/>
      <w:ins w:id="133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0422DA66" w:rsidR="00B35E43" w:rsidRDefault="0050611B">
      <w:pPr>
        <w:keepNext/>
        <w:rPr>
          <w:ins w:id="134" w:author="PENGFEI ZHAN" w:date="2016-04-08T15:44:00Z"/>
        </w:rPr>
        <w:pPrChange w:id="135" w:author="PENGFEI ZHAN" w:date="2016-04-08T15:44:00Z">
          <w:pPr/>
        </w:pPrChange>
      </w:pPr>
      <w:commentRangeStart w:id="136"/>
      <w:del w:id="137" w:author="ACT-LKR" w:date="2016-05-26T10:43:00Z">
        <w:r w:rsidDel="00B02A24">
          <w:rPr>
            <w:noProof/>
          </w:rPr>
          <w:drawing>
            <wp:inline distT="0" distB="0" distL="0" distR="0" wp14:anchorId="2EFF4AA2" wp14:editId="1F7CD6BC">
              <wp:extent cx="5131275" cy="6052770"/>
              <wp:effectExtent l="0" t="0" r="0" b="5715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新建 Microsoft Visio 绘图.png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31275" cy="6052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commentRangeEnd w:id="136"/>
      <w:r w:rsidR="002D3850">
        <w:rPr>
          <w:rStyle w:val="ac"/>
        </w:rPr>
        <w:commentReference w:id="136"/>
      </w:r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38" w:author="PENGFEI ZHAN" w:date="2016-04-08T15:44:00Z">
            <w:rPr/>
          </w:rPrChange>
        </w:rPr>
        <w:pPrChange w:id="139" w:author="PENGFEI ZHAN" w:date="2016-04-08T15:45:00Z">
          <w:pPr/>
        </w:pPrChange>
      </w:pPr>
      <w:commentRangeStart w:id="140"/>
      <w:ins w:id="141" w:author="PENGFEI ZHAN" w:date="2016-04-08T15:44:00Z">
        <w:r w:rsidRPr="00B35E43">
          <w:rPr>
            <w:rFonts w:hint="eastAsia"/>
            <w:sz w:val="24"/>
            <w:szCs w:val="24"/>
            <w:rPrChange w:id="142" w:author="PENGFEI ZHAN" w:date="2016-04-08T15:44:00Z">
              <w:rPr>
                <w:rFonts w:hint="eastAsia"/>
              </w:rPr>
            </w:rPrChange>
          </w:rPr>
          <w:t>图</w:t>
        </w:r>
        <w:del w:id="143" w:author="ACT-LKR" w:date="2016-04-12T18:52:00Z">
          <w:r w:rsidRPr="00B35E43" w:rsidDel="00095884">
            <w:rPr>
              <w:rFonts w:hint="eastAsia"/>
              <w:sz w:val="24"/>
              <w:szCs w:val="24"/>
              <w:rPrChange w:id="144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45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46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47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48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49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50" w:author="PENGFEI ZHAN" w:date="2016-04-08T15:44:00Z">
            <w:rPr/>
          </w:rPrChange>
        </w:rPr>
        <w:fldChar w:fldCharType="separate"/>
      </w:r>
      <w:ins w:id="151" w:author="PENGFEI ZHAN" w:date="2016-04-08T15:44:00Z">
        <w:r w:rsidRPr="00B35E43">
          <w:rPr>
            <w:noProof/>
            <w:sz w:val="24"/>
            <w:szCs w:val="24"/>
            <w:rPrChange w:id="152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53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54" w:author="PENGFEI ZHAN" w:date="2016-04-08T15:44:00Z">
              <w:rPr/>
            </w:rPrChange>
          </w:rPr>
          <w:t xml:space="preserve"> </w:t>
        </w:r>
      </w:ins>
      <w:ins w:id="155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56" w:author="PENGFEI ZHAN" w:date="2016-04-08T15:44:00Z">
        <w:del w:id="157" w:author="ACT-LKR" w:date="2016-04-12T18:54:00Z">
          <w:r w:rsidRPr="00B35E43" w:rsidDel="00095884">
            <w:rPr>
              <w:rFonts w:hint="eastAsia"/>
              <w:sz w:val="24"/>
              <w:szCs w:val="24"/>
              <w:rPrChange w:id="158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59" w:author="ACT-LKR" w:date="2016-04-12T18:52:00Z">
          <w:r w:rsidRPr="00B35E43" w:rsidDel="00095884">
            <w:rPr>
              <w:rFonts w:hint="eastAsia"/>
              <w:sz w:val="24"/>
              <w:szCs w:val="24"/>
              <w:rPrChange w:id="160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61" w:author="PENGFEI ZHAN" w:date="2016-04-08T15:44:00Z">
              <w:rPr>
                <w:rFonts w:hint="eastAsia"/>
              </w:rPr>
            </w:rPrChange>
          </w:rPr>
          <w:t>用例图</w:t>
        </w:r>
      </w:ins>
      <w:commentRangeEnd w:id="140"/>
      <w:ins w:id="162" w:author="PENGFEI ZHAN" w:date="2016-04-08T15:45:00Z">
        <w:r>
          <w:rPr>
            <w:rStyle w:val="ac"/>
            <w:rFonts w:ascii="Times New Roman" w:eastAsia="宋体" w:hAnsi="Times New Roman" w:cs="Times New Roman"/>
          </w:rPr>
          <w:commentReference w:id="140"/>
        </w:r>
      </w:ins>
    </w:p>
    <w:p w14:paraId="08E23BDE" w14:textId="77777777" w:rsidR="00A1496D" w:rsidRPr="00A1496D" w:rsidRDefault="00A1496D" w:rsidP="00A1496D">
      <w:pPr>
        <w:pStyle w:val="2"/>
      </w:pPr>
      <w:bookmarkStart w:id="163" w:name="_Toc446516706"/>
      <w:r>
        <w:rPr>
          <w:rFonts w:hint="eastAsia"/>
        </w:rPr>
        <w:t>3.2</w:t>
      </w:r>
      <w:r>
        <w:rPr>
          <w:rFonts w:hint="eastAsia"/>
        </w:rPr>
        <w:t>用例说明</w:t>
      </w:r>
      <w:bookmarkEnd w:id="163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64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52"/>
        <w:gridCol w:w="1756"/>
        <w:gridCol w:w="4288"/>
        <w:tblGridChange w:id="165">
          <w:tblGrid>
            <w:gridCol w:w="2252"/>
            <w:gridCol w:w="11"/>
            <w:gridCol w:w="1745"/>
            <w:gridCol w:w="11"/>
            <w:gridCol w:w="4277"/>
            <w:gridCol w:w="55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66" w:author="PENGFEI ZHAN" w:date="2016-04-08T17:13:00Z">
              <w:tcPr>
                <w:tcW w:w="2263" w:type="dxa"/>
                <w:gridSpan w:val="2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67" w:author="PENGFEI ZHAN" w:date="2016-04-08T17:13:00Z">
              <w:tcPr>
                <w:tcW w:w="6033" w:type="dxa"/>
                <w:gridSpan w:val="4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68" w:author="PENGFEI ZHAN" w:date="2016-04-08T17:13:00Z">
              <w:tcPr>
                <w:tcW w:w="2263" w:type="dxa"/>
                <w:gridSpan w:val="2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69" w:author="PENGFEI ZHAN" w:date="2016-04-08T17:13:00Z">
              <w:tcPr>
                <w:tcW w:w="6033" w:type="dxa"/>
                <w:gridSpan w:val="4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70" w:author="PENGFEI ZHAN" w:date="2016-04-08T17:13:00Z">
              <w:tcPr>
                <w:tcW w:w="2263" w:type="dxa"/>
                <w:gridSpan w:val="2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71" w:author="PENGFEI ZHAN" w:date="2016-04-08T17:13:00Z">
              <w:tcPr>
                <w:tcW w:w="6033" w:type="dxa"/>
                <w:gridSpan w:val="4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72" w:author="PENGFEI ZHAN" w:date="2016-04-08T17:13:00Z">
              <w:tcPr>
                <w:tcW w:w="2263" w:type="dxa"/>
                <w:gridSpan w:val="2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73" w:author="PENGFEI ZHAN" w:date="2016-04-08T17:13:00Z">
              <w:tcPr>
                <w:tcW w:w="6033" w:type="dxa"/>
                <w:gridSpan w:val="4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74" w:author="PENGFEI ZHAN" w:date="2016-04-08T17:13:00Z">
              <w:tcPr>
                <w:tcW w:w="2263" w:type="dxa"/>
                <w:gridSpan w:val="2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75" w:author="PENGFEI ZHAN" w:date="2016-04-08T17:13:00Z">
              <w:tcPr>
                <w:tcW w:w="6033" w:type="dxa"/>
                <w:gridSpan w:val="4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76" w:author="PENGFEI ZHAN" w:date="2016-04-08T17:13:00Z">
              <w:tcPr>
                <w:tcW w:w="2263" w:type="dxa"/>
                <w:gridSpan w:val="2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77" w:author="PENGFEI ZHAN" w:date="2016-04-08T17:13:00Z">
              <w:tcPr>
                <w:tcW w:w="6033" w:type="dxa"/>
                <w:gridSpan w:val="4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78" w:author="PENGFEI ZHAN" w:date="2016-04-08T17:13:00Z">
              <w:tcPr>
                <w:tcW w:w="2263" w:type="dxa"/>
                <w:gridSpan w:val="2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79" w:author="PENGFEI ZHAN" w:date="2016-04-08T17:13:00Z">
              <w:tcPr>
                <w:tcW w:w="6033" w:type="dxa"/>
                <w:gridSpan w:val="4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80" w:author="PENGFEI ZHAN" w:date="2016-04-08T17:13:00Z">
              <w:tcPr>
                <w:tcW w:w="2263" w:type="dxa"/>
                <w:gridSpan w:val="2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81" w:author="PENGFEI ZHAN" w:date="2016-04-08T17:13:00Z">
              <w:tcPr>
                <w:tcW w:w="6033" w:type="dxa"/>
                <w:gridSpan w:val="4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82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83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84" w:author="PENGFEI ZHAN" w:date="2016-04-08T17:13:00Z">
              <w:tcPr>
                <w:tcW w:w="1701" w:type="dxa"/>
                <w:gridSpan w:val="2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85" w:author="PENGFEI ZHAN" w:date="2016-04-08T17:13:00Z">
              <w:tcPr>
                <w:tcW w:w="4332" w:type="dxa"/>
                <w:gridSpan w:val="2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186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186"/>
            <w:r w:rsidR="00CF5B0D">
              <w:rPr>
                <w:rStyle w:val="ac"/>
              </w:rPr>
              <w:commentReference w:id="186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87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88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89" w:author="PENGFEI ZHAN" w:date="2016-04-08T17:13:00Z">
              <w:tcPr>
                <w:tcW w:w="1701" w:type="dxa"/>
                <w:gridSpan w:val="2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90" w:author="PENGFEI ZHAN" w:date="2016-04-08T17:13:00Z">
              <w:tcPr>
                <w:tcW w:w="4332" w:type="dxa"/>
                <w:gridSpan w:val="2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91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92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93" w:author="PENGFEI ZHAN" w:date="2016-04-08T17:13:00Z">
              <w:tcPr>
                <w:tcW w:w="1701" w:type="dxa"/>
                <w:gridSpan w:val="2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94" w:author="PENGFEI ZHAN" w:date="2016-04-08T17:13:00Z">
              <w:tcPr>
                <w:tcW w:w="4332" w:type="dxa"/>
                <w:gridSpan w:val="2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95" w:author="PENGFEI ZHAN" w:date="2016-04-08T17:13:00Z"/>
          <w:trPrChange w:id="196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97" w:author="PENGFEI ZHAN" w:date="2016-04-08T17:13:00Z">
              <w:tcPr>
                <w:tcW w:w="2263" w:type="dxa"/>
                <w:gridSpan w:val="2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98" w:author="PENGFEI ZHAN" w:date="2016-04-08T17:13:00Z"/>
                <w:sz w:val="21"/>
                <w:szCs w:val="21"/>
              </w:rPr>
            </w:pPr>
            <w:del w:id="199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200" w:author="PENGFEI ZHAN" w:date="2016-04-08T17:13:00Z">
              <w:tcPr>
                <w:tcW w:w="6033" w:type="dxa"/>
                <w:gridSpan w:val="4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201" w:author="PENGFEI ZHAN" w:date="2016-04-08T17:13:00Z"/>
                <w:sz w:val="21"/>
                <w:szCs w:val="21"/>
              </w:rPr>
            </w:pPr>
            <w:del w:id="202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203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204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205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206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207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208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209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210" w:author="PENGFEI ZHAN" w:date="2016-04-08T16:09:00Z"/>
                <w:sz w:val="21"/>
                <w:szCs w:val="21"/>
              </w:rPr>
            </w:pPr>
            <w:ins w:id="211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212" w:author="PENGFEI ZHAN" w:date="2016-04-08T16:09:00Z"/>
                <w:sz w:val="21"/>
                <w:szCs w:val="21"/>
              </w:rPr>
            </w:pPr>
            <w:ins w:id="213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commentRangeStart w:id="214"/>
            <w:ins w:id="215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commentRangeEnd w:id="214"/>
              <w:r>
                <w:rPr>
                  <w:rStyle w:val="ac"/>
                </w:rPr>
                <w:commentReference w:id="214"/>
              </w:r>
            </w:ins>
          </w:p>
        </w:tc>
      </w:tr>
      <w:tr w:rsidR="009B51B0" w14:paraId="4C373CFD" w14:textId="77777777" w:rsidTr="00BC4C9A">
        <w:trPr>
          <w:trHeight w:val="465"/>
          <w:trPrChange w:id="216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17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218" w:author="PENGFEI ZHAN" w:date="2016-04-08T17:13:00Z">
              <w:tcPr>
                <w:tcW w:w="6033" w:type="dxa"/>
                <w:gridSpan w:val="4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219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220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1" w:author="PENGFEI ZHAN" w:date="2016-04-08T17:13:00Z">
              <w:tcPr>
                <w:tcW w:w="1701" w:type="dxa"/>
                <w:gridSpan w:val="2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22" w:author="PENGFEI ZHAN" w:date="2016-04-08T17:13:00Z">
              <w:tcPr>
                <w:tcW w:w="4332" w:type="dxa"/>
                <w:gridSpan w:val="2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223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224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5" w:author="PENGFEI ZHAN" w:date="2016-04-08T17:13:00Z">
              <w:tcPr>
                <w:tcW w:w="1701" w:type="dxa"/>
                <w:gridSpan w:val="2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26" w:author="PENGFEI ZHAN" w:date="2016-04-08T17:13:00Z">
              <w:tcPr>
                <w:tcW w:w="4332" w:type="dxa"/>
                <w:gridSpan w:val="2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227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28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229" w:author="PENGFEI ZHAN" w:date="2016-04-08T17:13:00Z">
              <w:tcPr>
                <w:tcW w:w="6033" w:type="dxa"/>
                <w:gridSpan w:val="4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230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31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32" w:author="PENGFEI ZHAN" w:date="2016-04-08T17:13:00Z">
              <w:tcPr>
                <w:tcW w:w="1701" w:type="dxa"/>
                <w:gridSpan w:val="2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233" w:author="PENGFEI ZHAN" w:date="2016-04-08T17:13:00Z">
              <w:tcPr>
                <w:tcW w:w="4332" w:type="dxa"/>
                <w:gridSpan w:val="2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234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35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36" w:author="PENGFEI ZHAN" w:date="2016-04-08T17:13:00Z">
              <w:tcPr>
                <w:tcW w:w="1701" w:type="dxa"/>
                <w:gridSpan w:val="2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37" w:author="PENGFEI ZHAN" w:date="2016-04-08T17:13:00Z">
              <w:tcPr>
                <w:tcW w:w="4332" w:type="dxa"/>
                <w:gridSpan w:val="2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38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39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40" w:author="PENGFEI ZHAN" w:date="2016-04-08T17:13:00Z">
              <w:tcPr>
                <w:tcW w:w="1701" w:type="dxa"/>
                <w:gridSpan w:val="2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41" w:author="PENGFEI ZHAN" w:date="2016-04-08T17:13:00Z">
              <w:tcPr>
                <w:tcW w:w="4332" w:type="dxa"/>
                <w:gridSpan w:val="2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42" w:author="PENGFEI ZHAN" w:date="2016-04-08T16:14:00Z"/>
          <w:sz w:val="21"/>
          <w:szCs w:val="21"/>
        </w:rPr>
        <w:pPrChange w:id="243" w:author="PENGFEI ZHAN" w:date="2016-04-08T16:14:00Z">
          <w:pPr>
            <w:ind w:firstLineChars="100" w:firstLine="210"/>
          </w:pPr>
        </w:pPrChange>
      </w:pPr>
    </w:p>
    <w:p w14:paraId="1BD1BE81" w14:textId="312A289E" w:rsidR="009B7603" w:rsidRPr="00CE3C76" w:rsidRDefault="00CE3C76" w:rsidP="00A1496D">
      <w:pPr>
        <w:ind w:firstLineChars="100" w:firstLine="240"/>
        <w:rPr>
          <w:ins w:id="244" w:author="PENGFEI ZHAN" w:date="2016-04-08T16:14:00Z"/>
          <w:sz w:val="24"/>
          <w:szCs w:val="21"/>
          <w:rPrChange w:id="245" w:author="ACT-LKR" w:date="2016-05-03T14:49:00Z">
            <w:rPr>
              <w:ins w:id="246" w:author="PENGFEI ZHAN" w:date="2016-04-08T16:14:00Z"/>
              <w:sz w:val="21"/>
              <w:szCs w:val="21"/>
            </w:rPr>
          </w:rPrChange>
        </w:rPr>
      </w:pPr>
      <w:ins w:id="247" w:author="ACT-LKR" w:date="2016-05-03T14:4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</w:t>
        </w:r>
      </w:ins>
      <w:ins w:id="248" w:author="ACT-LKR" w:date="2016-05-03T14:50:00Z">
        <w:r>
          <w:rPr>
            <w:sz w:val="24"/>
            <w:szCs w:val="21"/>
          </w:rPr>
          <w:t>用户</w:t>
        </w:r>
        <w:r>
          <w:rPr>
            <w:rFonts w:hint="eastAsia"/>
            <w:sz w:val="24"/>
            <w:szCs w:val="21"/>
          </w:rPr>
          <w:t>在</w:t>
        </w:r>
        <w:r>
          <w:rPr>
            <w:sz w:val="24"/>
            <w:szCs w:val="21"/>
          </w:rPr>
          <w:t>没有安装</w:t>
        </w:r>
        <w:proofErr w:type="spellStart"/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>icroSoft</w:t>
        </w:r>
        <w:proofErr w:type="spellEnd"/>
        <w:r>
          <w:rPr>
            <w:sz w:val="24"/>
            <w:szCs w:val="21"/>
          </w:rPr>
          <w:t xml:space="preserve"> Project</w:t>
        </w:r>
      </w:ins>
      <w:ins w:id="249" w:author="ACT-LKR" w:date="2016-05-03T14:51:00Z"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情况下想要打开</w:t>
        </w:r>
      </w:ins>
      <w:proofErr w:type="spellStart"/>
      <w:ins w:id="250" w:author="ACT-LKR" w:date="2016-05-03T14:52:00Z">
        <w:r>
          <w:rPr>
            <w:rFonts w:hint="eastAsia"/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，可以使用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proofErr w:type="gramStart"/>
        <w:r>
          <w:rPr>
            <w:rFonts w:hint="eastAsia"/>
            <w:sz w:val="24"/>
            <w:szCs w:val="21"/>
          </w:rPr>
          <w:t>来</w:t>
        </w:r>
        <w:r>
          <w:rPr>
            <w:sz w:val="24"/>
            <w:szCs w:val="21"/>
          </w:rPr>
          <w:t>作</w:t>
        </w:r>
        <w:proofErr w:type="gramEnd"/>
        <w:r>
          <w:rPr>
            <w:sz w:val="24"/>
            <w:szCs w:val="21"/>
          </w:rPr>
          <w:t>为</w:t>
        </w:r>
      </w:ins>
      <w:ins w:id="251" w:author="ACT-LKR" w:date="2016-05-03T14:53:00Z">
        <w:r>
          <w:rPr>
            <w:sz w:val="24"/>
            <w:szCs w:val="21"/>
          </w:rPr>
          <w:t>工具打开和读取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rFonts w:hint="eastAsia"/>
            <w:sz w:val="24"/>
            <w:szCs w:val="21"/>
          </w:rPr>
          <w:t>文件</w:t>
        </w:r>
        <w:r>
          <w:rPr>
            <w:sz w:val="24"/>
            <w:szCs w:val="21"/>
          </w:rPr>
          <w:t>。</w:t>
        </w:r>
      </w:ins>
    </w:p>
    <w:p w14:paraId="1A151CF4" w14:textId="77777777" w:rsidR="009B51B0" w:rsidDel="009B7603" w:rsidRDefault="009B51B0" w:rsidP="009B51B0">
      <w:pPr>
        <w:ind w:firstLineChars="100" w:firstLine="210"/>
        <w:rPr>
          <w:del w:id="252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53" w:author="PENGFEI ZHAN" w:date="2016-04-08T16:14:00Z"/>
          <w:sz w:val="21"/>
          <w:szCs w:val="21"/>
        </w:rPr>
      </w:pPr>
    </w:p>
    <w:p w14:paraId="4056A02F" w14:textId="77777777" w:rsidR="00F91995" w:rsidRPr="00CE3C76" w:rsidRDefault="00F91995">
      <w:pPr>
        <w:rPr>
          <w:sz w:val="21"/>
          <w:szCs w:val="21"/>
        </w:rPr>
        <w:pPrChange w:id="254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55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ins w:id="256" w:author="ACT-LKR" w:date="2016-05-03T14:53:00Z"/>
          <w:sz w:val="24"/>
          <w:szCs w:val="21"/>
        </w:rPr>
      </w:pPr>
      <w:ins w:id="257" w:author="ACT-LKR" w:date="2016-05-03T14:5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</w:ins>
      <w:ins w:id="258" w:author="ACT-LKR" w:date="2016-05-03T14:56:00Z"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</w:t>
        </w:r>
      </w:ins>
      <w:ins w:id="259" w:author="ACT-LKR" w:date="2016-05-03T15:01:00Z">
        <w:r w:rsidR="00E2603C">
          <w:rPr>
            <w:rFonts w:hint="eastAsia"/>
            <w:sz w:val="24"/>
            <w:szCs w:val="21"/>
          </w:rPr>
          <w:t>具体</w:t>
        </w:r>
      </w:ins>
      <w:ins w:id="260" w:author="ACT-LKR" w:date="2016-05-03T14:56:00Z">
        <w:r>
          <w:rPr>
            <w:sz w:val="24"/>
            <w:szCs w:val="21"/>
          </w:rPr>
          <w:t>任务</w:t>
        </w:r>
      </w:ins>
      <w:ins w:id="261" w:author="ACT-LKR" w:date="2016-05-03T15:01:00Z">
        <w:r w:rsidR="00E2603C">
          <w:rPr>
            <w:rFonts w:hint="eastAsia"/>
            <w:sz w:val="24"/>
            <w:szCs w:val="21"/>
          </w:rPr>
          <w:t>的</w:t>
        </w:r>
        <w:r w:rsidR="00E2603C">
          <w:rPr>
            <w:sz w:val="24"/>
            <w:szCs w:val="21"/>
          </w:rPr>
          <w:t>名称</w:t>
        </w:r>
      </w:ins>
      <w:ins w:id="262" w:author="ACT-LKR" w:date="2016-05-03T14:57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想要修改的任务直接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FBAFCBE" w:rsidR="009B51B0" w:rsidRPr="00950434" w:rsidDel="002D3850" w:rsidRDefault="00950434" w:rsidP="00950434">
      <w:pPr>
        <w:ind w:firstLineChars="100" w:firstLine="221"/>
        <w:rPr>
          <w:del w:id="263" w:author="ACT-LKR" w:date="2016-05-26T11:04:00Z"/>
          <w:b/>
          <w:sz w:val="22"/>
          <w:szCs w:val="21"/>
        </w:rPr>
      </w:pPr>
      <w:del w:id="264" w:author="ACT-LKR" w:date="2016-05-26T11:04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103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修改</w:delText>
        </w:r>
        <w:commentRangeStart w:id="265"/>
        <w:r w:rsidDel="002D3850">
          <w:rPr>
            <w:rFonts w:hint="eastAsia"/>
            <w:b/>
            <w:sz w:val="22"/>
            <w:szCs w:val="21"/>
          </w:rPr>
          <w:delText>任务</w:delText>
        </w:r>
      </w:del>
      <w:commentRangeEnd w:id="265"/>
      <w:r w:rsidR="00785095">
        <w:rPr>
          <w:rStyle w:val="ac"/>
        </w:rPr>
        <w:commentReference w:id="265"/>
      </w:r>
      <w:del w:id="266" w:author="ACT-LKR" w:date="2016-05-26T11:04:00Z">
        <w:r w:rsidDel="002D3850">
          <w:rPr>
            <w:rFonts w:hint="eastAsia"/>
            <w:b/>
            <w:sz w:val="22"/>
            <w:szCs w:val="21"/>
          </w:rPr>
          <w:delText>模式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:rsidDel="002D3850" w14:paraId="33AD30B4" w14:textId="043A74D0" w:rsidTr="00DB1846">
        <w:trPr>
          <w:del w:id="267" w:author="ACT-LKR" w:date="2016-05-26T11:04:00Z"/>
        </w:trPr>
        <w:tc>
          <w:tcPr>
            <w:tcW w:w="2263" w:type="dxa"/>
          </w:tcPr>
          <w:p w14:paraId="06AE464E" w14:textId="7AC77616" w:rsidR="009B51B0" w:rsidDel="002D3850" w:rsidRDefault="009B51B0" w:rsidP="00DB1846">
            <w:pPr>
              <w:rPr>
                <w:del w:id="268" w:author="ACT-LKR" w:date="2016-05-26T11:04:00Z"/>
                <w:sz w:val="21"/>
                <w:szCs w:val="21"/>
              </w:rPr>
            </w:pPr>
            <w:del w:id="26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6CBCE10" w14:textId="2051FBED" w:rsidR="009B51B0" w:rsidDel="002D3850" w:rsidRDefault="00491F49" w:rsidP="00DB1846">
            <w:pPr>
              <w:rPr>
                <w:del w:id="270" w:author="ACT-LKR" w:date="2016-05-26T11:04:00Z"/>
                <w:sz w:val="21"/>
                <w:szCs w:val="21"/>
              </w:rPr>
            </w:pPr>
            <w:del w:id="27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修改</w:delText>
              </w:r>
              <w:r w:rsidDel="002D3850">
                <w:rPr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64BB390F" w14:textId="30CAB5BF" w:rsidTr="00DB1846">
        <w:trPr>
          <w:del w:id="272" w:author="ACT-LKR" w:date="2016-05-26T11:04:00Z"/>
        </w:trPr>
        <w:tc>
          <w:tcPr>
            <w:tcW w:w="2263" w:type="dxa"/>
          </w:tcPr>
          <w:p w14:paraId="16322AA8" w14:textId="628709D1" w:rsidR="00950434" w:rsidDel="002D3850" w:rsidRDefault="00950434" w:rsidP="007C0469">
            <w:pPr>
              <w:rPr>
                <w:del w:id="273" w:author="ACT-LKR" w:date="2016-05-26T11:04:00Z"/>
                <w:sz w:val="21"/>
                <w:szCs w:val="21"/>
              </w:rPr>
            </w:pPr>
            <w:del w:id="27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1D9B2A87" w14:textId="50A6F9D1" w:rsidR="00950434" w:rsidDel="002D3850" w:rsidRDefault="00950434" w:rsidP="00DB1846">
            <w:pPr>
              <w:rPr>
                <w:del w:id="275" w:author="ACT-LKR" w:date="2016-05-26T11:04:00Z"/>
                <w:sz w:val="21"/>
                <w:szCs w:val="21"/>
              </w:rPr>
            </w:pPr>
            <w:del w:id="27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103</w:delText>
              </w:r>
            </w:del>
          </w:p>
        </w:tc>
      </w:tr>
      <w:tr w:rsidR="00950434" w:rsidDel="002D3850" w14:paraId="3D57CD63" w14:textId="47F1D379" w:rsidTr="00DB1846">
        <w:trPr>
          <w:del w:id="277" w:author="ACT-LKR" w:date="2016-05-26T11:04:00Z"/>
        </w:trPr>
        <w:tc>
          <w:tcPr>
            <w:tcW w:w="2263" w:type="dxa"/>
          </w:tcPr>
          <w:p w14:paraId="7D88E13E" w14:textId="64BF3847" w:rsidR="00950434" w:rsidDel="002D3850" w:rsidRDefault="00950434" w:rsidP="00DB1846">
            <w:pPr>
              <w:rPr>
                <w:del w:id="278" w:author="ACT-LKR" w:date="2016-05-26T11:04:00Z"/>
                <w:sz w:val="21"/>
                <w:szCs w:val="21"/>
              </w:rPr>
            </w:pPr>
            <w:del w:id="27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0735FDD7" w14:textId="6A0E76D6" w:rsidR="00950434" w:rsidDel="002D3850" w:rsidRDefault="00950434" w:rsidP="00DB1846">
            <w:pPr>
              <w:rPr>
                <w:del w:id="280" w:author="ACT-LKR" w:date="2016-05-26T11:04:00Z"/>
                <w:sz w:val="21"/>
                <w:szCs w:val="21"/>
              </w:rPr>
            </w:pPr>
            <w:del w:id="28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将任务模式修改为自动计划或手动计划</w:delText>
              </w:r>
            </w:del>
          </w:p>
        </w:tc>
      </w:tr>
      <w:tr w:rsidR="00950434" w:rsidDel="002D3850" w14:paraId="1D29B71F" w14:textId="68FB808D" w:rsidTr="00DB1846">
        <w:trPr>
          <w:del w:id="282" w:author="ACT-LKR" w:date="2016-05-26T11:04:00Z"/>
        </w:trPr>
        <w:tc>
          <w:tcPr>
            <w:tcW w:w="2263" w:type="dxa"/>
          </w:tcPr>
          <w:p w14:paraId="6C6F3637" w14:textId="7FF86D6D" w:rsidR="00950434" w:rsidDel="002D3850" w:rsidRDefault="00950434" w:rsidP="00DB1846">
            <w:pPr>
              <w:rPr>
                <w:del w:id="283" w:author="ACT-LKR" w:date="2016-05-26T11:04:00Z"/>
                <w:sz w:val="21"/>
                <w:szCs w:val="21"/>
              </w:rPr>
            </w:pPr>
            <w:del w:id="28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17FC15D" w14:textId="623010A5" w:rsidR="00950434" w:rsidDel="002D3850" w:rsidRDefault="00950434" w:rsidP="00DB1846">
            <w:pPr>
              <w:rPr>
                <w:del w:id="285" w:author="ACT-LKR" w:date="2016-05-26T11:04:00Z"/>
                <w:sz w:val="21"/>
                <w:szCs w:val="21"/>
              </w:rPr>
            </w:pPr>
            <w:del w:id="28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10C6585C" w14:textId="037A8218" w:rsidTr="00DB1846">
        <w:trPr>
          <w:del w:id="287" w:author="ACT-LKR" w:date="2016-05-26T11:04:00Z"/>
        </w:trPr>
        <w:tc>
          <w:tcPr>
            <w:tcW w:w="2263" w:type="dxa"/>
          </w:tcPr>
          <w:p w14:paraId="6462EBCA" w14:textId="595ABC5E" w:rsidR="00950434" w:rsidDel="002D3850" w:rsidRDefault="00950434" w:rsidP="00DB1846">
            <w:pPr>
              <w:rPr>
                <w:del w:id="288" w:author="ACT-LKR" w:date="2016-05-26T11:04:00Z"/>
                <w:sz w:val="21"/>
                <w:szCs w:val="21"/>
              </w:rPr>
            </w:pPr>
            <w:del w:id="289" w:author="ACT-LKR" w:date="2016-05-26T11:04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41FC8D52" w14:textId="5EB2913C" w:rsidR="00950434" w:rsidDel="002D3850" w:rsidRDefault="00950434" w:rsidP="00DB1846">
            <w:pPr>
              <w:rPr>
                <w:del w:id="290" w:author="ACT-LKR" w:date="2016-05-26T11:04:00Z"/>
                <w:sz w:val="21"/>
                <w:szCs w:val="21"/>
              </w:rPr>
            </w:pPr>
            <w:del w:id="29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4B1FF730" w14:textId="7B659116" w:rsidTr="00DB1846">
        <w:trPr>
          <w:del w:id="292" w:author="ACT-LKR" w:date="2016-05-26T11:04:00Z"/>
        </w:trPr>
        <w:tc>
          <w:tcPr>
            <w:tcW w:w="2263" w:type="dxa"/>
          </w:tcPr>
          <w:p w14:paraId="24388589" w14:textId="0435F793" w:rsidR="00950434" w:rsidDel="002D3850" w:rsidRDefault="00950434" w:rsidP="00DB1846">
            <w:pPr>
              <w:rPr>
                <w:del w:id="293" w:author="ACT-LKR" w:date="2016-05-26T11:04:00Z"/>
                <w:sz w:val="21"/>
                <w:szCs w:val="21"/>
              </w:rPr>
            </w:pPr>
            <w:del w:id="29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27679085" w14:textId="0F3B923B" w:rsidR="00950434" w:rsidDel="002D3850" w:rsidRDefault="00950434" w:rsidP="00DB1846">
            <w:pPr>
              <w:rPr>
                <w:del w:id="295" w:author="ACT-LKR" w:date="2016-05-26T11:04:00Z"/>
                <w:sz w:val="21"/>
                <w:szCs w:val="21"/>
              </w:rPr>
            </w:pPr>
            <w:del w:id="29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E7B1B29" w14:textId="2D7F60FC" w:rsidTr="00DB1846">
        <w:trPr>
          <w:del w:id="297" w:author="ACT-LKR" w:date="2016-05-26T11:04:00Z"/>
        </w:trPr>
        <w:tc>
          <w:tcPr>
            <w:tcW w:w="2263" w:type="dxa"/>
          </w:tcPr>
          <w:p w14:paraId="245AC11C" w14:textId="66566477" w:rsidR="00950434" w:rsidDel="002D3850" w:rsidRDefault="00950434" w:rsidP="00DB1846">
            <w:pPr>
              <w:rPr>
                <w:del w:id="298" w:author="ACT-LKR" w:date="2016-05-26T11:04:00Z"/>
                <w:sz w:val="21"/>
                <w:szCs w:val="21"/>
              </w:rPr>
            </w:pPr>
            <w:del w:id="29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48AF0C63" w14:textId="430838FF" w:rsidR="00950434" w:rsidDel="002D3850" w:rsidRDefault="00950434" w:rsidP="00DB1846">
            <w:pPr>
              <w:rPr>
                <w:del w:id="300" w:author="ACT-LKR" w:date="2016-05-26T11:04:00Z"/>
                <w:sz w:val="21"/>
                <w:szCs w:val="21"/>
              </w:rPr>
            </w:pPr>
            <w:del w:id="30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6B6800F" w14:textId="5B81D91A" w:rsidTr="00DB1846">
        <w:trPr>
          <w:del w:id="302" w:author="ACT-LKR" w:date="2016-05-26T11:04:00Z"/>
        </w:trPr>
        <w:tc>
          <w:tcPr>
            <w:tcW w:w="2263" w:type="dxa"/>
          </w:tcPr>
          <w:p w14:paraId="53CDF4FF" w14:textId="2DCD8F67" w:rsidR="00950434" w:rsidDel="002D3850" w:rsidRDefault="00950434" w:rsidP="00DB1846">
            <w:pPr>
              <w:rPr>
                <w:del w:id="303" w:author="ACT-LKR" w:date="2016-05-26T11:04:00Z"/>
                <w:sz w:val="21"/>
                <w:szCs w:val="21"/>
              </w:rPr>
            </w:pPr>
            <w:del w:id="30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1F3CB347" w14:textId="0D6E4CB8" w:rsidR="00950434" w:rsidDel="002D3850" w:rsidRDefault="00950434" w:rsidP="00DB1846">
            <w:pPr>
              <w:rPr>
                <w:del w:id="305" w:author="ACT-LKR" w:date="2016-05-26T11:04:00Z"/>
                <w:sz w:val="21"/>
                <w:szCs w:val="21"/>
              </w:rPr>
            </w:pPr>
            <w:del w:id="306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9E6DD56" w14:textId="7958281B" w:rsidTr="00491F49">
        <w:trPr>
          <w:trHeight w:val="233"/>
          <w:del w:id="307" w:author="ACT-LKR" w:date="2016-05-26T11:04:00Z"/>
        </w:trPr>
        <w:tc>
          <w:tcPr>
            <w:tcW w:w="2263" w:type="dxa"/>
            <w:vMerge w:val="restart"/>
          </w:tcPr>
          <w:p w14:paraId="525BB469" w14:textId="0C3EE8B5" w:rsidR="00950434" w:rsidDel="002D3850" w:rsidRDefault="00950434" w:rsidP="00DB1846">
            <w:pPr>
              <w:rPr>
                <w:del w:id="308" w:author="ACT-LKR" w:date="2016-05-26T11:04:00Z"/>
                <w:sz w:val="21"/>
                <w:szCs w:val="21"/>
              </w:rPr>
            </w:pPr>
            <w:del w:id="30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23250ED1" w14:textId="0B659743" w:rsidR="00950434" w:rsidDel="002D3850" w:rsidRDefault="00950434" w:rsidP="00DB1846">
            <w:pPr>
              <w:rPr>
                <w:del w:id="310" w:author="ACT-LKR" w:date="2016-05-26T11:04:00Z"/>
                <w:sz w:val="21"/>
                <w:szCs w:val="21"/>
              </w:rPr>
            </w:pPr>
            <w:del w:id="311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FB62644" w14:textId="798EE0EF" w:rsidR="00950434" w:rsidDel="002D3850" w:rsidRDefault="00950434" w:rsidP="00DB1846">
            <w:pPr>
              <w:rPr>
                <w:del w:id="312" w:author="ACT-LKR" w:date="2016-05-26T11:04:00Z"/>
                <w:sz w:val="21"/>
                <w:szCs w:val="21"/>
              </w:rPr>
            </w:pPr>
            <w:del w:id="31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</w:del>
          </w:p>
        </w:tc>
      </w:tr>
      <w:tr w:rsidR="00950434" w:rsidDel="002D3850" w14:paraId="7E00DCCA" w14:textId="0BEA3D1E" w:rsidTr="00DB1846">
        <w:trPr>
          <w:trHeight w:val="233"/>
          <w:del w:id="314" w:author="ACT-LKR" w:date="2016-05-26T11:04:00Z"/>
        </w:trPr>
        <w:tc>
          <w:tcPr>
            <w:tcW w:w="2263" w:type="dxa"/>
            <w:vMerge/>
          </w:tcPr>
          <w:p w14:paraId="58C615E4" w14:textId="46079A9B" w:rsidR="00950434" w:rsidDel="002D3850" w:rsidRDefault="00950434" w:rsidP="00DB1846">
            <w:pPr>
              <w:rPr>
                <w:del w:id="315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4F82407A" w:rsidR="00950434" w:rsidDel="002D3850" w:rsidRDefault="00950434" w:rsidP="00491F49">
            <w:pPr>
              <w:rPr>
                <w:del w:id="316" w:author="ACT-LKR" w:date="2016-05-26T11:04:00Z"/>
                <w:sz w:val="21"/>
                <w:szCs w:val="21"/>
              </w:rPr>
            </w:pPr>
            <w:del w:id="317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2811B4C" w14:textId="09E406EC" w:rsidR="00950434" w:rsidDel="002D3850" w:rsidRDefault="00950434" w:rsidP="00DB1846">
            <w:pPr>
              <w:rPr>
                <w:del w:id="318" w:author="ACT-LKR" w:date="2016-05-26T11:04:00Z"/>
                <w:sz w:val="21"/>
                <w:szCs w:val="21"/>
              </w:rPr>
            </w:pPr>
            <w:del w:id="31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选择自动计划或手动计划</w:delText>
              </w:r>
            </w:del>
          </w:p>
        </w:tc>
      </w:tr>
      <w:tr w:rsidR="00950434" w:rsidDel="002D3850" w14:paraId="600799B0" w14:textId="28F7DCBB" w:rsidTr="00DB1846">
        <w:trPr>
          <w:trHeight w:val="232"/>
          <w:del w:id="320" w:author="ACT-LKR" w:date="2016-05-26T11:04:00Z"/>
        </w:trPr>
        <w:tc>
          <w:tcPr>
            <w:tcW w:w="2263" w:type="dxa"/>
            <w:vMerge/>
          </w:tcPr>
          <w:p w14:paraId="02233BB4" w14:textId="34374FE9" w:rsidR="00950434" w:rsidDel="002D3850" w:rsidRDefault="00950434" w:rsidP="00DB1846">
            <w:pPr>
              <w:rPr>
                <w:del w:id="321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584BE1FA" w:rsidR="00950434" w:rsidDel="002D3850" w:rsidRDefault="00950434" w:rsidP="00DB1846">
            <w:pPr>
              <w:rPr>
                <w:del w:id="322" w:author="ACT-LKR" w:date="2016-05-26T11:04:00Z"/>
                <w:sz w:val="21"/>
                <w:szCs w:val="21"/>
              </w:rPr>
            </w:pPr>
            <w:del w:id="323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1323D0A2" w14:textId="11D81059" w:rsidR="00950434" w:rsidDel="002D3850" w:rsidRDefault="00950434" w:rsidP="00DB1846">
            <w:pPr>
              <w:rPr>
                <w:del w:id="324" w:author="ACT-LKR" w:date="2016-05-26T11:04:00Z"/>
                <w:sz w:val="21"/>
                <w:szCs w:val="21"/>
              </w:rPr>
            </w:pPr>
            <w:del w:id="32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任务模式</w:delText>
              </w:r>
              <w:r w:rsidDel="002D3850">
                <w:rPr>
                  <w:sz w:val="21"/>
                  <w:szCs w:val="21"/>
                </w:rPr>
                <w:delText>显示为自动计划或手动计划</w:delText>
              </w:r>
            </w:del>
          </w:p>
        </w:tc>
      </w:tr>
      <w:tr w:rsidR="00950434" w:rsidDel="002D3850" w14:paraId="31BCC8CF" w14:textId="700ACF24" w:rsidTr="00DB1846">
        <w:trPr>
          <w:trHeight w:val="310"/>
          <w:del w:id="326" w:author="ACT-LKR" w:date="2016-05-26T11:04:00Z"/>
        </w:trPr>
        <w:tc>
          <w:tcPr>
            <w:tcW w:w="2263" w:type="dxa"/>
            <w:vMerge w:val="restart"/>
          </w:tcPr>
          <w:p w14:paraId="1E9FCFAE" w14:textId="55678523" w:rsidR="00950434" w:rsidDel="002D3850" w:rsidRDefault="00950434" w:rsidP="00DB1846">
            <w:pPr>
              <w:rPr>
                <w:del w:id="327" w:author="ACT-LKR" w:date="2016-05-26T11:04:00Z"/>
                <w:sz w:val="21"/>
                <w:szCs w:val="21"/>
              </w:rPr>
            </w:pPr>
            <w:del w:id="32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33" w:type="dxa"/>
            <w:gridSpan w:val="2"/>
          </w:tcPr>
          <w:p w14:paraId="73EEF869" w14:textId="57303915" w:rsidR="00950434" w:rsidDel="002D3850" w:rsidRDefault="00950434" w:rsidP="00DB1846">
            <w:pPr>
              <w:rPr>
                <w:del w:id="329" w:author="ACT-LKR" w:date="2016-05-26T11:04:00Z"/>
                <w:sz w:val="21"/>
                <w:szCs w:val="21"/>
              </w:rPr>
            </w:pPr>
            <w:del w:id="33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B183BBC" w14:textId="4A2AD332" w:rsidTr="00DB1846">
        <w:trPr>
          <w:trHeight w:val="315"/>
          <w:del w:id="331" w:author="ACT-LKR" w:date="2016-05-26T11:04:00Z"/>
        </w:trPr>
        <w:tc>
          <w:tcPr>
            <w:tcW w:w="2263" w:type="dxa"/>
            <w:vMerge/>
          </w:tcPr>
          <w:p w14:paraId="32707FFF" w14:textId="69B98339" w:rsidR="00950434" w:rsidDel="002D3850" w:rsidRDefault="00950434" w:rsidP="00DB1846">
            <w:pPr>
              <w:rPr>
                <w:del w:id="332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586DC9DE" w:rsidR="00950434" w:rsidDel="002D3850" w:rsidRDefault="00950434" w:rsidP="00DB1846">
            <w:pPr>
              <w:rPr>
                <w:del w:id="333" w:author="ACT-LKR" w:date="2016-05-26T11:04:00Z"/>
                <w:sz w:val="21"/>
                <w:szCs w:val="21"/>
              </w:rPr>
            </w:pPr>
            <w:del w:id="33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87C1400" w14:textId="06E63FD0" w:rsidR="00950434" w:rsidDel="002D3850" w:rsidRDefault="00950434" w:rsidP="00DB1846">
            <w:pPr>
              <w:rPr>
                <w:del w:id="335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CB438AD" w14:textId="6558DD9D" w:rsidTr="00DB1846">
        <w:trPr>
          <w:trHeight w:val="315"/>
          <w:del w:id="336" w:author="ACT-LKR" w:date="2016-05-26T11:04:00Z"/>
        </w:trPr>
        <w:tc>
          <w:tcPr>
            <w:tcW w:w="2263" w:type="dxa"/>
            <w:vMerge/>
          </w:tcPr>
          <w:p w14:paraId="7BB87F53" w14:textId="67F50DB0" w:rsidR="00950434" w:rsidDel="002D3850" w:rsidRDefault="00950434" w:rsidP="00DB1846">
            <w:pPr>
              <w:rPr>
                <w:del w:id="337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1DB6C9D7" w:rsidR="00950434" w:rsidDel="002D3850" w:rsidRDefault="00950434" w:rsidP="00DB1846">
            <w:pPr>
              <w:rPr>
                <w:del w:id="338" w:author="ACT-LKR" w:date="2016-05-26T11:04:00Z"/>
                <w:sz w:val="21"/>
                <w:szCs w:val="21"/>
              </w:rPr>
            </w:pPr>
            <w:del w:id="33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1A89DA2" w14:textId="0869FE99" w:rsidR="00950434" w:rsidDel="002D3850" w:rsidRDefault="00950434" w:rsidP="00DB1846">
            <w:pPr>
              <w:rPr>
                <w:del w:id="340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078D101" w14:textId="333BB36C" w:rsidTr="00DB1846">
        <w:trPr>
          <w:trHeight w:val="315"/>
          <w:del w:id="341" w:author="ACT-LKR" w:date="2016-05-26T11:04:00Z"/>
        </w:trPr>
        <w:tc>
          <w:tcPr>
            <w:tcW w:w="2263" w:type="dxa"/>
            <w:vMerge/>
          </w:tcPr>
          <w:p w14:paraId="38EF231C" w14:textId="1D3ACC6B" w:rsidR="00950434" w:rsidDel="002D3850" w:rsidRDefault="00950434" w:rsidP="00DB1846">
            <w:pPr>
              <w:rPr>
                <w:del w:id="342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4B3AFD58" w:rsidR="00950434" w:rsidDel="002D3850" w:rsidRDefault="00950434" w:rsidP="00DB1846">
            <w:pPr>
              <w:rPr>
                <w:del w:id="343" w:author="ACT-LKR" w:date="2016-05-26T11:04:00Z"/>
                <w:sz w:val="21"/>
                <w:szCs w:val="21"/>
              </w:rPr>
            </w:pPr>
            <w:del w:id="34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52C5FC9C" w14:textId="3115FA9A" w:rsidR="00950434" w:rsidDel="002D3850" w:rsidRDefault="00950434" w:rsidP="00DB1846">
            <w:pPr>
              <w:rPr>
                <w:del w:id="345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354508D" w14:textId="6638FE86" w:rsidTr="00DB1846">
        <w:trPr>
          <w:trHeight w:val="465"/>
          <w:del w:id="346" w:author="ACT-LKR" w:date="2016-05-26T11:04:00Z"/>
        </w:trPr>
        <w:tc>
          <w:tcPr>
            <w:tcW w:w="2263" w:type="dxa"/>
            <w:vMerge w:val="restart"/>
          </w:tcPr>
          <w:p w14:paraId="05F6CF29" w14:textId="1CEA46BC" w:rsidR="00950434" w:rsidDel="002D3850" w:rsidRDefault="00950434" w:rsidP="00DB1846">
            <w:pPr>
              <w:rPr>
                <w:del w:id="347" w:author="ACT-LKR" w:date="2016-05-26T11:04:00Z"/>
                <w:sz w:val="21"/>
                <w:szCs w:val="21"/>
              </w:rPr>
            </w:pPr>
            <w:del w:id="348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876096C" w14:textId="6E3AF0E9" w:rsidR="00950434" w:rsidDel="002D3850" w:rsidRDefault="00950434" w:rsidP="00DB1846">
            <w:pPr>
              <w:rPr>
                <w:del w:id="349" w:author="ACT-LKR" w:date="2016-05-26T11:04:00Z"/>
                <w:sz w:val="21"/>
                <w:szCs w:val="21"/>
              </w:rPr>
            </w:pPr>
            <w:del w:id="350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422D7463" w14:textId="2F57C36E" w:rsidTr="00DB1846">
        <w:trPr>
          <w:trHeight w:val="233"/>
          <w:del w:id="351" w:author="ACT-LKR" w:date="2016-05-26T11:04:00Z"/>
        </w:trPr>
        <w:tc>
          <w:tcPr>
            <w:tcW w:w="2263" w:type="dxa"/>
            <w:vMerge/>
          </w:tcPr>
          <w:p w14:paraId="24A2DC4F" w14:textId="33893977" w:rsidR="00950434" w:rsidDel="002D3850" w:rsidRDefault="00950434" w:rsidP="00DB1846">
            <w:pPr>
              <w:rPr>
                <w:del w:id="352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681138A2" w:rsidR="00950434" w:rsidDel="002D3850" w:rsidRDefault="00950434" w:rsidP="00DB1846">
            <w:pPr>
              <w:rPr>
                <w:del w:id="353" w:author="ACT-LKR" w:date="2016-05-26T11:04:00Z"/>
                <w:sz w:val="21"/>
                <w:szCs w:val="21"/>
              </w:rPr>
            </w:pPr>
            <w:del w:id="35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3E50F0AA" w14:textId="77B67FF5" w:rsidR="00950434" w:rsidDel="002D3850" w:rsidRDefault="00950434" w:rsidP="00DB1846">
            <w:pPr>
              <w:rPr>
                <w:del w:id="355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4D8485B4" w14:textId="082747E3" w:rsidTr="00DB1846">
        <w:trPr>
          <w:trHeight w:val="232"/>
          <w:del w:id="356" w:author="ACT-LKR" w:date="2016-05-26T11:04:00Z"/>
        </w:trPr>
        <w:tc>
          <w:tcPr>
            <w:tcW w:w="2263" w:type="dxa"/>
            <w:vMerge/>
          </w:tcPr>
          <w:p w14:paraId="64D6D081" w14:textId="54F11C51" w:rsidR="00950434" w:rsidDel="002D3850" w:rsidRDefault="00950434" w:rsidP="00DB1846">
            <w:pPr>
              <w:rPr>
                <w:del w:id="357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3EB412E3" w:rsidR="00950434" w:rsidDel="002D3850" w:rsidRDefault="00950434" w:rsidP="00DB1846">
            <w:pPr>
              <w:rPr>
                <w:del w:id="358" w:author="ACT-LKR" w:date="2016-05-26T11:04:00Z"/>
                <w:sz w:val="21"/>
                <w:szCs w:val="21"/>
              </w:rPr>
            </w:pPr>
            <w:del w:id="35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577BC6E" w14:textId="1D4556FF" w:rsidR="00950434" w:rsidDel="002D3850" w:rsidRDefault="00950434" w:rsidP="00DB1846">
            <w:pPr>
              <w:rPr>
                <w:del w:id="360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5A10B8" w14:textId="0E443C13" w:rsidTr="00DB1846">
        <w:trPr>
          <w:trHeight w:val="465"/>
          <w:del w:id="361" w:author="ACT-LKR" w:date="2016-05-26T11:04:00Z"/>
        </w:trPr>
        <w:tc>
          <w:tcPr>
            <w:tcW w:w="2263" w:type="dxa"/>
            <w:vMerge w:val="restart"/>
          </w:tcPr>
          <w:p w14:paraId="700A17A4" w14:textId="4DF46DD4" w:rsidR="00950434" w:rsidRPr="00A2010E" w:rsidDel="002D3850" w:rsidRDefault="00950434" w:rsidP="00DB1846">
            <w:pPr>
              <w:rPr>
                <w:del w:id="362" w:author="ACT-LKR" w:date="2016-05-26T11:04:00Z"/>
                <w:sz w:val="21"/>
                <w:szCs w:val="21"/>
              </w:rPr>
            </w:pPr>
            <w:del w:id="363" w:author="ACT-LKR" w:date="2016-05-26T11:04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4E39D2D5" w14:textId="15AFA471" w:rsidR="00950434" w:rsidDel="002D3850" w:rsidRDefault="00950434" w:rsidP="00DB1846">
            <w:pPr>
              <w:rPr>
                <w:del w:id="364" w:author="ACT-LKR" w:date="2016-05-26T11:04:00Z"/>
                <w:sz w:val="21"/>
                <w:szCs w:val="21"/>
              </w:rPr>
            </w:pPr>
            <w:del w:id="365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788B16CB" w14:textId="6EDEEB0F" w:rsidTr="00DB1846">
        <w:trPr>
          <w:trHeight w:val="155"/>
          <w:del w:id="366" w:author="ACT-LKR" w:date="2016-05-26T11:04:00Z"/>
        </w:trPr>
        <w:tc>
          <w:tcPr>
            <w:tcW w:w="2263" w:type="dxa"/>
            <w:vMerge/>
          </w:tcPr>
          <w:p w14:paraId="6940266D" w14:textId="6AC16124" w:rsidR="00950434" w:rsidRPr="00A2010E" w:rsidDel="002D3850" w:rsidRDefault="00950434" w:rsidP="00DB1846">
            <w:pPr>
              <w:rPr>
                <w:del w:id="367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216FF33E" w:rsidR="00950434" w:rsidDel="002D3850" w:rsidRDefault="00950434" w:rsidP="00DB1846">
            <w:pPr>
              <w:rPr>
                <w:del w:id="368" w:author="ACT-LKR" w:date="2016-05-26T11:04:00Z"/>
                <w:sz w:val="21"/>
                <w:szCs w:val="21"/>
              </w:rPr>
            </w:pPr>
            <w:del w:id="36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27F18BC0" w14:textId="5ED36537" w:rsidR="00950434" w:rsidDel="002D3850" w:rsidRDefault="00950434" w:rsidP="00DB1846">
            <w:pPr>
              <w:rPr>
                <w:del w:id="370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74CC5E61" w14:textId="0B3240C5" w:rsidTr="00DB1846">
        <w:trPr>
          <w:trHeight w:val="155"/>
          <w:del w:id="371" w:author="ACT-LKR" w:date="2016-05-26T11:04:00Z"/>
        </w:trPr>
        <w:tc>
          <w:tcPr>
            <w:tcW w:w="2263" w:type="dxa"/>
            <w:vMerge/>
          </w:tcPr>
          <w:p w14:paraId="0AF665FB" w14:textId="78EC96DB" w:rsidR="00950434" w:rsidRPr="00A2010E" w:rsidDel="002D3850" w:rsidRDefault="00950434" w:rsidP="00DB1846">
            <w:pPr>
              <w:rPr>
                <w:del w:id="372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1DF241C2" w:rsidR="00950434" w:rsidDel="002D3850" w:rsidRDefault="00950434" w:rsidP="00DB1846">
            <w:pPr>
              <w:rPr>
                <w:del w:id="373" w:author="ACT-LKR" w:date="2016-05-26T11:04:00Z"/>
                <w:sz w:val="21"/>
                <w:szCs w:val="21"/>
              </w:rPr>
            </w:pPr>
            <w:del w:id="374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5444F734" w14:textId="71D172E9" w:rsidR="00950434" w:rsidDel="002D3850" w:rsidRDefault="00950434" w:rsidP="00DB1846">
            <w:pPr>
              <w:rPr>
                <w:del w:id="375" w:author="ACT-LKR" w:date="2016-05-26T11:04:00Z"/>
                <w:sz w:val="21"/>
                <w:szCs w:val="21"/>
              </w:rPr>
            </w:pPr>
          </w:p>
        </w:tc>
      </w:tr>
      <w:tr w:rsidR="00950434" w:rsidDel="002D3850" w14:paraId="1B438EBA" w14:textId="3154AA58" w:rsidTr="00DB1846">
        <w:trPr>
          <w:trHeight w:val="155"/>
          <w:del w:id="376" w:author="ACT-LKR" w:date="2016-05-26T11:04:00Z"/>
        </w:trPr>
        <w:tc>
          <w:tcPr>
            <w:tcW w:w="2263" w:type="dxa"/>
            <w:vMerge/>
          </w:tcPr>
          <w:p w14:paraId="5F4D9CEF" w14:textId="21EB7D3E" w:rsidR="00950434" w:rsidRPr="00A2010E" w:rsidDel="002D3850" w:rsidRDefault="00950434" w:rsidP="00DB1846">
            <w:pPr>
              <w:rPr>
                <w:del w:id="377" w:author="ACT-LKR" w:date="2016-05-26T11:04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5AFDF62" w:rsidR="00950434" w:rsidDel="002D3850" w:rsidRDefault="00950434" w:rsidP="00DB1846">
            <w:pPr>
              <w:rPr>
                <w:del w:id="378" w:author="ACT-LKR" w:date="2016-05-26T11:04:00Z"/>
                <w:sz w:val="21"/>
                <w:szCs w:val="21"/>
              </w:rPr>
            </w:pPr>
            <w:del w:id="379" w:author="ACT-LKR" w:date="2016-05-26T11:04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8B88E9A" w14:textId="7719BC2B" w:rsidR="00950434" w:rsidDel="002D3850" w:rsidRDefault="00950434" w:rsidP="00DB1846">
            <w:pPr>
              <w:rPr>
                <w:del w:id="380" w:author="ACT-LKR" w:date="2016-05-26T11:04:00Z"/>
                <w:sz w:val="21"/>
                <w:szCs w:val="21"/>
              </w:rPr>
            </w:pPr>
          </w:p>
        </w:tc>
      </w:tr>
    </w:tbl>
    <w:p w14:paraId="09C734D0" w14:textId="1817BB07" w:rsidR="00A1496D" w:rsidDel="002D3850" w:rsidRDefault="00A1496D" w:rsidP="00A1496D">
      <w:pPr>
        <w:ind w:firstLineChars="100" w:firstLine="210"/>
        <w:rPr>
          <w:del w:id="381" w:author="ACT-LKR" w:date="2016-05-26T11:04:00Z"/>
          <w:sz w:val="21"/>
          <w:szCs w:val="21"/>
        </w:rPr>
      </w:pPr>
    </w:p>
    <w:p w14:paraId="07F7C82F" w14:textId="6ECFBDE4" w:rsidR="0094543E" w:rsidRPr="009941CA" w:rsidDel="002D3850" w:rsidRDefault="0094543E">
      <w:pPr>
        <w:ind w:firstLineChars="100" w:firstLine="240"/>
        <w:rPr>
          <w:ins w:id="382" w:author="PENGFEI ZHAN" w:date="2016-04-08T15:56:00Z"/>
          <w:del w:id="383" w:author="ACT-LKR" w:date="2016-05-26T11:04:00Z"/>
          <w:sz w:val="24"/>
          <w:rPrChange w:id="384" w:author="PENGFEI ZHAN" w:date="2016-04-08T15:56:00Z">
            <w:rPr>
              <w:ins w:id="385" w:author="PENGFEI ZHAN" w:date="2016-04-08T15:56:00Z"/>
              <w:del w:id="386" w:author="ACT-LKR" w:date="2016-05-26T11:04:00Z"/>
              <w:sz w:val="21"/>
              <w:szCs w:val="21"/>
            </w:rPr>
          </w:rPrChange>
        </w:rPr>
        <w:pPrChange w:id="387" w:author="PENGFEI ZHAN" w:date="2016-04-08T15:56:00Z">
          <w:pPr>
            <w:ind w:firstLineChars="100" w:firstLine="210"/>
          </w:pPr>
        </w:pPrChange>
      </w:pPr>
      <w:commentRangeStart w:id="388"/>
      <w:ins w:id="389" w:author="PENGFEI ZHAN" w:date="2016-04-08T15:56:00Z">
        <w:del w:id="390" w:author="ACT-LKR" w:date="2016-05-26T11:04:00Z">
          <w:r w:rsidRPr="009941CA" w:rsidDel="002D3850">
            <w:rPr>
              <w:rFonts w:hint="eastAsia"/>
              <w:sz w:val="24"/>
              <w:rPrChange w:id="391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lastRenderedPageBreak/>
            <w:delText>注：自动计划：指的是分配完子任务的时候父任务按时间顺序自动分配时间长度。</w:delText>
          </w:r>
        </w:del>
      </w:ins>
    </w:p>
    <w:p w14:paraId="47C77157" w14:textId="0C91779D" w:rsidR="0094543E" w:rsidRPr="009941CA" w:rsidDel="002D3850" w:rsidRDefault="0094543E">
      <w:pPr>
        <w:ind w:firstLineChars="100" w:firstLine="240"/>
        <w:rPr>
          <w:ins w:id="392" w:author="PENGFEI ZHAN" w:date="2016-04-08T15:56:00Z"/>
          <w:del w:id="393" w:author="ACT-LKR" w:date="2016-05-26T11:04:00Z"/>
          <w:sz w:val="24"/>
          <w:rPrChange w:id="394" w:author="PENGFEI ZHAN" w:date="2016-04-08T15:56:00Z">
            <w:rPr>
              <w:ins w:id="395" w:author="PENGFEI ZHAN" w:date="2016-04-08T15:56:00Z"/>
              <w:del w:id="396" w:author="ACT-LKR" w:date="2016-05-26T11:04:00Z"/>
              <w:sz w:val="21"/>
              <w:szCs w:val="21"/>
            </w:rPr>
          </w:rPrChange>
        </w:rPr>
        <w:pPrChange w:id="397" w:author="PENGFEI ZHAN" w:date="2016-04-08T15:56:00Z">
          <w:pPr>
            <w:ind w:firstLineChars="100" w:firstLine="210"/>
          </w:pPr>
        </w:pPrChange>
      </w:pPr>
      <w:ins w:id="398" w:author="PENGFEI ZHAN" w:date="2016-04-08T15:56:00Z">
        <w:del w:id="399" w:author="ACT-LKR" w:date="2016-05-26T11:04:00Z">
          <w:r w:rsidRPr="009941CA" w:rsidDel="002D3850">
            <w:rPr>
              <w:sz w:val="24"/>
              <w:rPrChange w:id="400" w:author="PENGFEI ZHAN" w:date="2016-04-08T15:56:00Z">
                <w:rPr>
                  <w:sz w:val="21"/>
                  <w:szCs w:val="21"/>
                </w:rPr>
              </w:rPrChange>
            </w:rPr>
            <w:tab/>
            <w:delText xml:space="preserve">  </w:delText>
          </w:r>
          <w:r w:rsidRPr="009941CA" w:rsidDel="002D3850">
            <w:rPr>
              <w:rFonts w:hint="eastAsia"/>
              <w:sz w:val="24"/>
              <w:rPrChange w:id="401" w:author="PENGFEI ZHAN" w:date="2016-04-08T15:56:00Z">
                <w:rPr>
                  <w:rFonts w:hint="eastAsia"/>
                  <w:sz w:val="21"/>
                  <w:szCs w:val="21"/>
                </w:rPr>
              </w:rPrChange>
            </w:rPr>
            <w:delText>手动计划：指的是分配子任务以及父任务的时候均手动安排时间节点。</w:delText>
          </w:r>
        </w:del>
      </w:ins>
      <w:commentRangeEnd w:id="388"/>
      <w:ins w:id="402" w:author="PENGFEI ZHAN" w:date="2016-04-08T15:57:00Z">
        <w:del w:id="403" w:author="ACT-LKR" w:date="2016-05-26T11:04:00Z">
          <w:r w:rsidR="009941CA" w:rsidDel="002D3850">
            <w:rPr>
              <w:rStyle w:val="ac"/>
            </w:rPr>
            <w:commentReference w:id="388"/>
          </w:r>
        </w:del>
      </w:ins>
    </w:p>
    <w:p w14:paraId="3A41CEBA" w14:textId="43A686E5" w:rsidR="00950434" w:rsidRPr="0094543E" w:rsidDel="002D3850" w:rsidRDefault="00950434" w:rsidP="00A1496D">
      <w:pPr>
        <w:ind w:firstLineChars="100" w:firstLine="210"/>
        <w:rPr>
          <w:del w:id="404" w:author="ACT-LKR" w:date="2016-05-26T11:04:00Z"/>
          <w:sz w:val="21"/>
          <w:szCs w:val="21"/>
        </w:rPr>
      </w:pPr>
    </w:p>
    <w:p w14:paraId="09A49422" w14:textId="77777777" w:rsidR="00F91995" w:rsidRPr="00E2603C" w:rsidDel="009941CA" w:rsidRDefault="00F91995" w:rsidP="00A1496D">
      <w:pPr>
        <w:ind w:firstLineChars="100" w:firstLine="210"/>
        <w:rPr>
          <w:del w:id="405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406" w:author="PENGFEI ZHAN" w:date="2016-04-08T15:57:00Z"/>
          <w:sz w:val="21"/>
          <w:szCs w:val="21"/>
        </w:rPr>
        <w:pPrChange w:id="407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408" w:author="PENGFEI ZHAN" w:date="2016-04-08T15:56:00Z"/>
          <w:sz w:val="21"/>
          <w:szCs w:val="21"/>
        </w:rPr>
        <w:pPrChange w:id="409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410" w:author="PENGFEI ZHAN" w:date="2016-04-08T15:56:00Z">
          <w:pPr>
            <w:ind w:firstLineChars="100" w:firstLine="210"/>
          </w:pPr>
        </w:pPrChange>
      </w:pPr>
    </w:p>
    <w:p w14:paraId="5095A2AB" w14:textId="2DCA1AC4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11" w:author="ACT-LKR" w:date="2016-05-26T11:05:00Z">
        <w:r w:rsidR="002D3850">
          <w:rPr>
            <w:b/>
            <w:sz w:val="22"/>
            <w:szCs w:val="21"/>
          </w:rPr>
          <w:t>3</w:t>
        </w:r>
      </w:ins>
      <w:del w:id="412" w:author="ACT-LKR" w:date="2016-05-26T11:05:00Z">
        <w:r w:rsidDel="002D3850">
          <w:rPr>
            <w:rFonts w:hint="eastAsia"/>
            <w:b/>
            <w:sz w:val="22"/>
            <w:szCs w:val="21"/>
          </w:rPr>
          <w:delText>4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ins w:id="413" w:author="ACT-LKR" w:date="2016-05-03T15:04:00Z"/>
          <w:sz w:val="24"/>
          <w:szCs w:val="21"/>
        </w:rPr>
      </w:pPr>
      <w:ins w:id="414" w:author="ACT-LKR" w:date="2016-05-03T15:04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  <w:ins w:id="415" w:author="ACT-LKR" w:date="2016-05-03T15:05:00Z">
        <w:r>
          <w:rPr>
            <w:rFonts w:hint="eastAsia"/>
            <w:sz w:val="24"/>
            <w:szCs w:val="21"/>
          </w:rPr>
          <w:t>修改内容包括年</w:t>
        </w:r>
        <w:r>
          <w:rPr>
            <w:sz w:val="24"/>
            <w:szCs w:val="21"/>
          </w:rPr>
          <w:t>、月、日。</w:t>
        </w:r>
      </w:ins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3D718BA6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16" w:author="ACT-LKR" w:date="2016-05-26T11:05:00Z">
        <w:r w:rsidR="002D3850">
          <w:rPr>
            <w:b/>
            <w:sz w:val="22"/>
            <w:szCs w:val="21"/>
          </w:rPr>
          <w:t>4</w:t>
        </w:r>
      </w:ins>
      <w:del w:id="417" w:author="ACT-LKR" w:date="2016-05-26T11:05:00Z">
        <w:r w:rsidDel="002D3850">
          <w:rPr>
            <w:rFonts w:hint="eastAsia"/>
            <w:b/>
            <w:sz w:val="22"/>
            <w:szCs w:val="21"/>
          </w:rPr>
          <w:delText>5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ins w:id="418" w:author="ACT-LKR" w:date="2016-05-03T15:05:00Z"/>
          <w:sz w:val="24"/>
          <w:szCs w:val="21"/>
        </w:rPr>
      </w:pPr>
      <w:ins w:id="419" w:author="ACT-LKR" w:date="2016-05-03T15:0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。修改内容包括年</w:t>
        </w:r>
        <w:r>
          <w:rPr>
            <w:sz w:val="24"/>
            <w:szCs w:val="21"/>
          </w:rPr>
          <w:t>、月、日。</w:t>
        </w:r>
      </w:ins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48072CDB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20" w:author="ACT-LKR" w:date="2016-05-26T11:05:00Z">
        <w:r w:rsidR="002D3850">
          <w:rPr>
            <w:b/>
            <w:sz w:val="22"/>
            <w:szCs w:val="21"/>
          </w:rPr>
          <w:t>5</w:t>
        </w:r>
      </w:ins>
      <w:del w:id="421" w:author="ACT-LKR" w:date="2016-05-26T11:05:00Z">
        <w:r w:rsidDel="002D3850">
          <w:rPr>
            <w:rFonts w:hint="eastAsia"/>
            <w:b/>
            <w:sz w:val="22"/>
            <w:szCs w:val="21"/>
          </w:rPr>
          <w:delText>6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ins w:id="422" w:author="ACT-LKR" w:date="2016-05-03T15:06:00Z"/>
          <w:sz w:val="24"/>
          <w:szCs w:val="21"/>
        </w:rPr>
      </w:pPr>
      <w:ins w:id="423" w:author="ACT-LKR" w:date="2016-05-03T15:06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，发现</w:t>
        </w:r>
        <w:r>
          <w:rPr>
            <w:sz w:val="24"/>
            <w:szCs w:val="21"/>
          </w:rPr>
          <w:t>某个任务的前置任务有误</w:t>
        </w:r>
      </w:ins>
      <w:ins w:id="424" w:author="ACT-LKR" w:date="2016-05-03T15:07:00Z">
        <w:r>
          <w:rPr>
            <w:sz w:val="24"/>
            <w:szCs w:val="21"/>
          </w:rPr>
          <w:t>，</w:t>
        </w:r>
      </w:ins>
      <w:ins w:id="425" w:author="ACT-LKR" w:date="2016-05-03T15:06:00Z">
        <w:r>
          <w:rPr>
            <w:sz w:val="24"/>
            <w:szCs w:val="21"/>
          </w:rPr>
          <w:t>想要</w:t>
        </w:r>
      </w:ins>
      <w:ins w:id="426" w:author="ACT-LKR" w:date="2016-05-03T15:07:00Z">
        <w:r>
          <w:rPr>
            <w:rFonts w:hint="eastAsia"/>
            <w:sz w:val="24"/>
            <w:szCs w:val="21"/>
          </w:rPr>
          <w:t>修改</w:t>
        </w:r>
        <w:r>
          <w:rPr>
            <w:sz w:val="24"/>
            <w:szCs w:val="21"/>
          </w:rPr>
          <w:t>时</w:t>
        </w:r>
      </w:ins>
      <w:ins w:id="427" w:author="ACT-LKR" w:date="2016-05-03T15:06:00Z"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</w:ins>
      <w:ins w:id="428" w:author="ACT-LKR" w:date="2016-05-03T15:07:00Z">
        <w:r>
          <w:rPr>
            <w:rFonts w:hint="eastAsia"/>
            <w:sz w:val="24"/>
            <w:szCs w:val="21"/>
          </w:rPr>
          <w:t>“前置任务”</w:t>
        </w:r>
        <w:r>
          <w:rPr>
            <w:sz w:val="24"/>
            <w:szCs w:val="21"/>
          </w:rPr>
          <w:t>一</w:t>
        </w:r>
        <w:proofErr w:type="gramStart"/>
        <w:r>
          <w:rPr>
            <w:sz w:val="24"/>
            <w:szCs w:val="21"/>
          </w:rPr>
          <w:t>栏</w:t>
        </w:r>
      </w:ins>
      <w:ins w:id="429" w:author="ACT-LKR" w:date="2016-05-03T15:06:00Z">
        <w:r>
          <w:rPr>
            <w:sz w:val="24"/>
            <w:szCs w:val="21"/>
          </w:rPr>
          <w:t>直接</w:t>
        </w:r>
        <w:proofErr w:type="gramEnd"/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5650A752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30" w:author="ACT-LKR" w:date="2016-05-26T11:05:00Z">
        <w:r w:rsidR="002D3850">
          <w:rPr>
            <w:b/>
            <w:sz w:val="22"/>
            <w:szCs w:val="21"/>
          </w:rPr>
          <w:t>6</w:t>
        </w:r>
      </w:ins>
      <w:del w:id="431" w:author="ACT-LKR" w:date="2016-05-26T11:05:00Z">
        <w:r w:rsidDel="002D3850">
          <w:rPr>
            <w:rFonts w:hint="eastAsia"/>
            <w:b/>
            <w:sz w:val="22"/>
            <w:szCs w:val="21"/>
          </w:rPr>
          <w:delText>7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</w:t>
            </w:r>
            <w:r>
              <w:rPr>
                <w:rFonts w:hint="eastAsia"/>
                <w:sz w:val="21"/>
                <w:szCs w:val="21"/>
              </w:rPr>
              <w:lastRenderedPageBreak/>
              <w:t>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ins w:id="432" w:author="ACT-LKR" w:date="2016-05-03T15:08:00Z"/>
          <w:sz w:val="24"/>
          <w:szCs w:val="21"/>
        </w:rPr>
      </w:pPr>
      <w:ins w:id="433" w:author="ACT-LKR" w:date="2016-05-03T15:08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proofErr w:type="gramStart"/>
        <w:r>
          <w:rPr>
            <w:rFonts w:hint="eastAsia"/>
            <w:sz w:val="24"/>
            <w:szCs w:val="21"/>
          </w:rPr>
          <w:t>的</w:t>
        </w:r>
        <w:proofErr w:type="gramEnd"/>
        <w:r>
          <w:rPr>
            <w:rFonts w:hint="eastAsia"/>
            <w:sz w:val="24"/>
            <w:szCs w:val="21"/>
          </w:rPr>
          <w:t>资源</w:t>
        </w:r>
        <w:r>
          <w:rPr>
            <w:sz w:val="24"/>
            <w:szCs w:val="21"/>
          </w:rPr>
          <w:t>时，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对应</w:t>
        </w:r>
        <w:r>
          <w:rPr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任务资源</w:t>
        </w:r>
        <w:r>
          <w:rPr>
            <w:sz w:val="24"/>
            <w:szCs w:val="21"/>
          </w:rPr>
          <w:t>进行修改</w:t>
        </w:r>
        <w:r>
          <w:rPr>
            <w:rFonts w:hint="eastAsia"/>
            <w:sz w:val="24"/>
            <w:szCs w:val="21"/>
          </w:rPr>
          <w:t>。</w:t>
        </w:r>
      </w:ins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6F2FE5DA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ins w:id="434" w:author="ACT-LKR" w:date="2016-05-26T11:05:00Z">
        <w:r w:rsidR="002D3850">
          <w:rPr>
            <w:b/>
            <w:sz w:val="22"/>
            <w:szCs w:val="21"/>
          </w:rPr>
          <w:t>7</w:t>
        </w:r>
      </w:ins>
      <w:del w:id="435" w:author="ACT-LKR" w:date="2016-05-26T11:05:00Z">
        <w:r w:rsidDel="002D3850">
          <w:rPr>
            <w:rFonts w:hint="eastAsia"/>
            <w:b/>
            <w:sz w:val="22"/>
            <w:szCs w:val="21"/>
          </w:rPr>
          <w:delText>8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</w:t>
      </w:r>
      <w:proofErr w:type="gramStart"/>
      <w:r>
        <w:rPr>
          <w:rFonts w:hint="eastAsia"/>
          <w:b/>
          <w:sz w:val="22"/>
          <w:szCs w:val="21"/>
        </w:rPr>
        <w:t>甘特图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ins w:id="436" w:author="ACT-LKR" w:date="2016-05-03T15:09:00Z"/>
          <w:sz w:val="24"/>
          <w:szCs w:val="21"/>
        </w:rPr>
      </w:pPr>
      <w:ins w:id="437" w:author="ACT-LKR" w:date="2016-05-03T15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，想要</w:t>
        </w:r>
        <w:r>
          <w:rPr>
            <w:sz w:val="24"/>
            <w:szCs w:val="21"/>
          </w:rPr>
          <w:t>查阅</w:t>
        </w:r>
        <w:r w:rsidR="00DC47A4">
          <w:rPr>
            <w:rFonts w:hint="eastAsia"/>
            <w:sz w:val="24"/>
            <w:szCs w:val="21"/>
          </w:rPr>
          <w:t>计划</w:t>
        </w:r>
        <w:r w:rsidR="00DC47A4">
          <w:rPr>
            <w:sz w:val="24"/>
            <w:szCs w:val="21"/>
          </w:rPr>
          <w:t>所对应的甘特图</w:t>
        </w:r>
        <w:r w:rsidR="00DC47A4">
          <w:rPr>
            <w:rFonts w:hint="eastAsia"/>
            <w:sz w:val="24"/>
            <w:szCs w:val="21"/>
          </w:rPr>
          <w:t>时</w:t>
        </w:r>
        <w:r w:rsidR="00DC47A4">
          <w:rPr>
            <w:sz w:val="24"/>
            <w:szCs w:val="21"/>
          </w:rPr>
          <w:t>，</w:t>
        </w:r>
        <w:r w:rsidR="00DC47A4">
          <w:rPr>
            <w:rFonts w:hint="eastAsia"/>
            <w:sz w:val="24"/>
            <w:szCs w:val="21"/>
          </w:rPr>
          <w:t>可以</w:t>
        </w:r>
        <w:r w:rsidR="00DC47A4">
          <w:rPr>
            <w:sz w:val="24"/>
            <w:szCs w:val="21"/>
          </w:rPr>
          <w:t>点击</w:t>
        </w:r>
        <w:r w:rsidR="00DC47A4">
          <w:rPr>
            <w:sz w:val="24"/>
            <w:szCs w:val="21"/>
          </w:rPr>
          <w:t>“</w:t>
        </w:r>
      </w:ins>
      <w:ins w:id="438" w:author="ACT-LKR" w:date="2016-05-03T15:10:00Z">
        <w:r w:rsidR="00DC47A4">
          <w:rPr>
            <w:rFonts w:hint="eastAsia"/>
            <w:sz w:val="24"/>
            <w:szCs w:val="21"/>
          </w:rPr>
          <w:t>甘特图</w:t>
        </w:r>
      </w:ins>
      <w:ins w:id="439" w:author="ACT-LKR" w:date="2016-05-03T15:09:00Z">
        <w:r w:rsidR="00DC47A4">
          <w:rPr>
            <w:sz w:val="24"/>
            <w:szCs w:val="21"/>
          </w:rPr>
          <w:t>”</w:t>
        </w:r>
      </w:ins>
      <w:ins w:id="440" w:author="ACT-LKR" w:date="2016-05-03T15:10:00Z">
        <w:r w:rsidR="00DC47A4">
          <w:rPr>
            <w:rFonts w:hint="eastAsia"/>
            <w:sz w:val="24"/>
            <w:szCs w:val="21"/>
          </w:rPr>
          <w:t>按钮</w:t>
        </w:r>
        <w:r w:rsidR="00DC47A4">
          <w:rPr>
            <w:sz w:val="24"/>
            <w:szCs w:val="21"/>
          </w:rPr>
          <w:t>，查阅计划</w:t>
        </w:r>
        <w:r w:rsidR="00DC47A4">
          <w:rPr>
            <w:rFonts w:hint="eastAsia"/>
            <w:sz w:val="24"/>
            <w:szCs w:val="21"/>
          </w:rPr>
          <w:t>相对应的</w:t>
        </w:r>
        <w:r w:rsidR="00DC47A4">
          <w:rPr>
            <w:sz w:val="24"/>
            <w:szCs w:val="21"/>
          </w:rPr>
          <w:t>甘特图。</w:t>
        </w:r>
      </w:ins>
      <w:ins w:id="441" w:author="ACT-LKR" w:date="2016-05-03T15:09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39AD6DA9" w:rsidR="00126030" w:rsidRPr="00CC4299" w:rsidDel="002D3850" w:rsidRDefault="00CC4299" w:rsidP="00CC4299">
      <w:pPr>
        <w:ind w:firstLineChars="100" w:firstLine="221"/>
        <w:rPr>
          <w:del w:id="442" w:author="ACT-LKR" w:date="2016-05-26T11:06:00Z"/>
          <w:b/>
          <w:sz w:val="22"/>
          <w:szCs w:val="21"/>
        </w:rPr>
      </w:pPr>
      <w:del w:id="443" w:author="ACT-LKR" w:date="2016-05-26T11:06:00Z">
        <w:r w:rsidRPr="00950434" w:rsidDel="002D3850">
          <w:rPr>
            <w:rFonts w:hint="eastAsia"/>
            <w:b/>
            <w:sz w:val="22"/>
            <w:szCs w:val="21"/>
          </w:rPr>
          <w:delText>用例</w:delText>
        </w:r>
        <w:r w:rsidDel="002D3850">
          <w:rPr>
            <w:rFonts w:hint="eastAsia"/>
            <w:b/>
            <w:sz w:val="22"/>
            <w:szCs w:val="21"/>
          </w:rPr>
          <w:delText>109</w:delText>
        </w:r>
        <w:r w:rsidRPr="00950434" w:rsidDel="002D3850">
          <w:rPr>
            <w:rFonts w:hint="eastAsia"/>
            <w:b/>
            <w:sz w:val="22"/>
            <w:szCs w:val="21"/>
          </w:rPr>
          <w:delText xml:space="preserve">  </w:delText>
        </w:r>
        <w:r w:rsidDel="002D3850">
          <w:rPr>
            <w:rFonts w:hint="eastAsia"/>
            <w:b/>
            <w:sz w:val="22"/>
            <w:szCs w:val="21"/>
          </w:rPr>
          <w:delText>设定</w:delText>
        </w:r>
        <w:r w:rsidRPr="00950434" w:rsidDel="002D3850">
          <w:rPr>
            <w:rFonts w:hint="eastAsia"/>
            <w:b/>
            <w:sz w:val="22"/>
            <w:szCs w:val="21"/>
          </w:rPr>
          <w:delText>任务</w:delText>
        </w:r>
        <w:r w:rsidDel="002D3850">
          <w:rPr>
            <w:rFonts w:hint="eastAsia"/>
            <w:b/>
            <w:sz w:val="22"/>
            <w:szCs w:val="21"/>
          </w:rPr>
          <w:delText>的</w:delText>
        </w:r>
        <w:commentRangeStart w:id="444"/>
        <w:r w:rsidDel="002D3850">
          <w:rPr>
            <w:rFonts w:hint="eastAsia"/>
            <w:b/>
            <w:sz w:val="22"/>
            <w:szCs w:val="21"/>
          </w:rPr>
          <w:delText>提醒</w:delText>
        </w:r>
      </w:del>
      <w:commentRangeEnd w:id="444"/>
      <w:r w:rsidR="00785095">
        <w:rPr>
          <w:rStyle w:val="ac"/>
        </w:rPr>
        <w:commentReference w:id="444"/>
      </w:r>
      <w:del w:id="445" w:author="ACT-LKR" w:date="2016-05-26T11:06:00Z">
        <w:r w:rsidDel="002D3850">
          <w:rPr>
            <w:rFonts w:hint="eastAsia"/>
            <w:b/>
            <w:sz w:val="22"/>
            <w:szCs w:val="21"/>
          </w:rPr>
          <w:delText>时间</w:delText>
        </w:r>
      </w:del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:rsidDel="002D3850" w14:paraId="2866E146" w14:textId="5CD91099" w:rsidTr="007C0469">
        <w:trPr>
          <w:del w:id="446" w:author="ACT-LKR" w:date="2016-05-26T11:06:00Z"/>
        </w:trPr>
        <w:tc>
          <w:tcPr>
            <w:tcW w:w="2263" w:type="dxa"/>
          </w:tcPr>
          <w:p w14:paraId="29381712" w14:textId="474E8897" w:rsidR="00126030" w:rsidDel="002D3850" w:rsidRDefault="00126030" w:rsidP="007C0469">
            <w:pPr>
              <w:rPr>
                <w:del w:id="447" w:author="ACT-LKR" w:date="2016-05-26T11:06:00Z"/>
                <w:sz w:val="21"/>
                <w:szCs w:val="21"/>
              </w:rPr>
            </w:pPr>
            <w:del w:id="44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>se Case Name</w:delText>
              </w:r>
            </w:del>
          </w:p>
        </w:tc>
        <w:tc>
          <w:tcPr>
            <w:tcW w:w="6033" w:type="dxa"/>
            <w:gridSpan w:val="2"/>
          </w:tcPr>
          <w:p w14:paraId="67D9C4FC" w14:textId="29C3EFF3" w:rsidR="00126030" w:rsidDel="002D3850" w:rsidRDefault="00126030" w:rsidP="007C0469">
            <w:pPr>
              <w:rPr>
                <w:del w:id="449" w:author="ACT-LKR" w:date="2016-05-26T11:06:00Z"/>
                <w:sz w:val="21"/>
                <w:szCs w:val="21"/>
              </w:rPr>
            </w:pPr>
            <w:del w:id="45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设定任务</w:delText>
              </w:r>
              <w:r w:rsidDel="002D3850">
                <w:rPr>
                  <w:sz w:val="21"/>
                  <w:szCs w:val="21"/>
                </w:rPr>
                <w:delText>的提醒时间</w:delText>
              </w:r>
            </w:del>
          </w:p>
        </w:tc>
      </w:tr>
      <w:tr w:rsidR="00950434" w:rsidDel="002D3850" w14:paraId="67901585" w14:textId="61F5459F" w:rsidTr="007C0469">
        <w:trPr>
          <w:del w:id="451" w:author="ACT-LKR" w:date="2016-05-26T11:06:00Z"/>
        </w:trPr>
        <w:tc>
          <w:tcPr>
            <w:tcW w:w="2263" w:type="dxa"/>
          </w:tcPr>
          <w:p w14:paraId="0DDCF939" w14:textId="78F3A6EA" w:rsidR="00950434" w:rsidDel="002D3850" w:rsidRDefault="00950434" w:rsidP="007C0469">
            <w:pPr>
              <w:rPr>
                <w:del w:id="452" w:author="ACT-LKR" w:date="2016-05-26T11:06:00Z"/>
                <w:sz w:val="21"/>
                <w:szCs w:val="21"/>
              </w:rPr>
            </w:pPr>
            <w:del w:id="45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U</w:delText>
              </w:r>
              <w:r w:rsidDel="002D3850">
                <w:rPr>
                  <w:sz w:val="21"/>
                  <w:szCs w:val="21"/>
                </w:rPr>
                <w:delText xml:space="preserve">se Case </w:delText>
              </w:r>
              <w:r w:rsidDel="002D3850">
                <w:rPr>
                  <w:rFonts w:hint="eastAsia"/>
                  <w:sz w:val="21"/>
                  <w:szCs w:val="21"/>
                </w:rPr>
                <w:delText>ID</w:delText>
              </w:r>
            </w:del>
          </w:p>
        </w:tc>
        <w:tc>
          <w:tcPr>
            <w:tcW w:w="6033" w:type="dxa"/>
            <w:gridSpan w:val="2"/>
          </w:tcPr>
          <w:p w14:paraId="7151BB6C" w14:textId="508D90B5" w:rsidR="00950434" w:rsidDel="002D3850" w:rsidRDefault="00950434" w:rsidP="007C0469">
            <w:pPr>
              <w:rPr>
                <w:del w:id="454" w:author="ACT-LKR" w:date="2016-05-26T11:06:00Z"/>
                <w:sz w:val="21"/>
                <w:szCs w:val="21"/>
              </w:rPr>
            </w:pPr>
            <w:del w:id="45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109</w:delText>
              </w:r>
            </w:del>
          </w:p>
        </w:tc>
      </w:tr>
      <w:tr w:rsidR="00950434" w:rsidDel="002D3850" w14:paraId="419C0BA9" w14:textId="2C84DABE" w:rsidTr="007C0469">
        <w:trPr>
          <w:del w:id="456" w:author="ACT-LKR" w:date="2016-05-26T11:06:00Z"/>
        </w:trPr>
        <w:tc>
          <w:tcPr>
            <w:tcW w:w="2263" w:type="dxa"/>
          </w:tcPr>
          <w:p w14:paraId="1D966FC0" w14:textId="6294A103" w:rsidR="00950434" w:rsidDel="002D3850" w:rsidRDefault="00950434" w:rsidP="007C0469">
            <w:pPr>
              <w:rPr>
                <w:del w:id="457" w:author="ACT-LKR" w:date="2016-05-26T11:06:00Z"/>
                <w:sz w:val="21"/>
                <w:szCs w:val="21"/>
              </w:rPr>
            </w:pPr>
            <w:del w:id="45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Brief Description</w:delText>
              </w:r>
            </w:del>
          </w:p>
        </w:tc>
        <w:tc>
          <w:tcPr>
            <w:tcW w:w="6033" w:type="dxa"/>
            <w:gridSpan w:val="2"/>
          </w:tcPr>
          <w:p w14:paraId="2F49E9D3" w14:textId="7ADDDD6F" w:rsidR="00950434" w:rsidDel="002D3850" w:rsidRDefault="00950434" w:rsidP="007C0469">
            <w:pPr>
              <w:rPr>
                <w:del w:id="459" w:author="ACT-LKR" w:date="2016-05-26T11:06:00Z"/>
                <w:sz w:val="21"/>
                <w:szCs w:val="21"/>
              </w:rPr>
            </w:pPr>
            <w:del w:id="46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用户可</w:delText>
              </w:r>
              <w:r w:rsidDel="002D3850">
                <w:rPr>
                  <w:sz w:val="21"/>
                  <w:szCs w:val="21"/>
                </w:rPr>
                <w:delText>设定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</w:delText>
              </w:r>
              <w:r w:rsidDel="002D3850">
                <w:rPr>
                  <w:sz w:val="21"/>
                  <w:szCs w:val="21"/>
                </w:rPr>
                <w:delText>时间，系统在当天</w:delText>
              </w:r>
              <w:r w:rsidDel="002D3850">
                <w:rPr>
                  <w:rFonts w:hint="eastAsia"/>
                  <w:sz w:val="21"/>
                  <w:szCs w:val="21"/>
                </w:rPr>
                <w:delText>会提醒</w:delText>
              </w:r>
              <w:r w:rsidDel="002D3850">
                <w:rPr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3B2BAECE" w14:textId="581DF935" w:rsidTr="007C0469">
        <w:trPr>
          <w:del w:id="461" w:author="ACT-LKR" w:date="2016-05-26T11:06:00Z"/>
        </w:trPr>
        <w:tc>
          <w:tcPr>
            <w:tcW w:w="2263" w:type="dxa"/>
          </w:tcPr>
          <w:p w14:paraId="1A781B3A" w14:textId="4B335D3B" w:rsidR="00950434" w:rsidDel="002D3850" w:rsidRDefault="00950434" w:rsidP="007C0469">
            <w:pPr>
              <w:rPr>
                <w:del w:id="462" w:author="ACT-LKR" w:date="2016-05-26T11:06:00Z"/>
                <w:sz w:val="21"/>
                <w:szCs w:val="21"/>
              </w:rPr>
            </w:pPr>
            <w:del w:id="46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Precondition</w:delText>
              </w:r>
            </w:del>
          </w:p>
        </w:tc>
        <w:tc>
          <w:tcPr>
            <w:tcW w:w="6033" w:type="dxa"/>
            <w:gridSpan w:val="2"/>
          </w:tcPr>
          <w:p w14:paraId="0CB948D4" w14:textId="59DEEC59" w:rsidR="00950434" w:rsidDel="002D3850" w:rsidRDefault="00950434" w:rsidP="007C0469">
            <w:pPr>
              <w:rPr>
                <w:del w:id="464" w:author="ACT-LKR" w:date="2016-05-26T11:06:00Z"/>
                <w:sz w:val="21"/>
                <w:szCs w:val="21"/>
              </w:rPr>
            </w:pPr>
            <w:del w:id="46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读取</w:delText>
              </w:r>
              <w:r w:rsidDel="002D3850">
                <w:rPr>
                  <w:sz w:val="21"/>
                  <w:szCs w:val="21"/>
                </w:rPr>
                <w:delText>.mpp</w:delText>
              </w:r>
              <w:r w:rsidDel="002D3850">
                <w:rPr>
                  <w:rFonts w:hint="eastAsia"/>
                  <w:sz w:val="21"/>
                  <w:szCs w:val="21"/>
                </w:rPr>
                <w:delText>文件</w:delText>
              </w:r>
              <w:r w:rsidDel="002D3850">
                <w:rPr>
                  <w:sz w:val="21"/>
                  <w:szCs w:val="21"/>
                </w:rPr>
                <w:delText>无异常</w:delText>
              </w:r>
            </w:del>
          </w:p>
        </w:tc>
      </w:tr>
      <w:tr w:rsidR="00950434" w:rsidDel="002D3850" w14:paraId="3933A4CA" w14:textId="0199736C" w:rsidTr="007C0469">
        <w:trPr>
          <w:del w:id="466" w:author="ACT-LKR" w:date="2016-05-26T11:06:00Z"/>
        </w:trPr>
        <w:tc>
          <w:tcPr>
            <w:tcW w:w="2263" w:type="dxa"/>
          </w:tcPr>
          <w:p w14:paraId="15DDDABF" w14:textId="6567BBBD" w:rsidR="00950434" w:rsidDel="002D3850" w:rsidRDefault="00950434" w:rsidP="007C0469">
            <w:pPr>
              <w:rPr>
                <w:del w:id="467" w:author="ACT-LKR" w:date="2016-05-26T11:06:00Z"/>
                <w:sz w:val="21"/>
                <w:szCs w:val="21"/>
              </w:rPr>
            </w:pPr>
            <w:del w:id="468" w:author="ACT-LKR" w:date="2016-05-26T11:06:00Z">
              <w:r w:rsidDel="002D3850">
                <w:rPr>
                  <w:sz w:val="21"/>
                  <w:szCs w:val="21"/>
                </w:rPr>
                <w:delText>P</w:delText>
              </w:r>
              <w:r w:rsidDel="002D3850">
                <w:rPr>
                  <w:rFonts w:hint="eastAsia"/>
                  <w:sz w:val="21"/>
                  <w:szCs w:val="21"/>
                </w:rPr>
                <w:delText xml:space="preserve">rimary </w:delText>
              </w:r>
              <w:r w:rsidDel="002D3850">
                <w:rPr>
                  <w:sz w:val="21"/>
                  <w:szCs w:val="21"/>
                </w:rPr>
                <w:delText>Actor</w:delText>
              </w:r>
            </w:del>
          </w:p>
        </w:tc>
        <w:tc>
          <w:tcPr>
            <w:tcW w:w="6033" w:type="dxa"/>
            <w:gridSpan w:val="2"/>
          </w:tcPr>
          <w:p w14:paraId="7B1D96EB" w14:textId="51E96375" w:rsidR="00950434" w:rsidDel="002D3850" w:rsidRDefault="00950434" w:rsidP="007C0469">
            <w:pPr>
              <w:rPr>
                <w:del w:id="469" w:author="ACT-LKR" w:date="2016-05-26T11:06:00Z"/>
                <w:sz w:val="21"/>
                <w:szCs w:val="21"/>
              </w:rPr>
            </w:pPr>
            <w:del w:id="47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</w:del>
          </w:p>
        </w:tc>
      </w:tr>
      <w:tr w:rsidR="00950434" w:rsidDel="002D3850" w14:paraId="71B3DBF1" w14:textId="37655C1E" w:rsidTr="007C0469">
        <w:trPr>
          <w:del w:id="471" w:author="ACT-LKR" w:date="2016-05-26T11:06:00Z"/>
        </w:trPr>
        <w:tc>
          <w:tcPr>
            <w:tcW w:w="2263" w:type="dxa"/>
          </w:tcPr>
          <w:p w14:paraId="0D45B71F" w14:textId="16919CEC" w:rsidR="00950434" w:rsidDel="002D3850" w:rsidRDefault="00950434" w:rsidP="007C0469">
            <w:pPr>
              <w:rPr>
                <w:del w:id="472" w:author="ACT-LKR" w:date="2016-05-26T11:06:00Z"/>
                <w:sz w:val="21"/>
                <w:szCs w:val="21"/>
              </w:rPr>
            </w:pPr>
            <w:del w:id="47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Secondary Actors</w:delText>
              </w:r>
            </w:del>
          </w:p>
        </w:tc>
        <w:tc>
          <w:tcPr>
            <w:tcW w:w="6033" w:type="dxa"/>
            <w:gridSpan w:val="2"/>
          </w:tcPr>
          <w:p w14:paraId="468EDCA7" w14:textId="3CDAF7E8" w:rsidR="00950434" w:rsidDel="002D3850" w:rsidRDefault="00950434" w:rsidP="007C0469">
            <w:pPr>
              <w:rPr>
                <w:del w:id="474" w:author="ACT-LKR" w:date="2016-05-26T11:06:00Z"/>
                <w:sz w:val="21"/>
                <w:szCs w:val="21"/>
              </w:rPr>
            </w:pPr>
            <w:del w:id="47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550453E8" w14:textId="55AEAEF6" w:rsidTr="007C0469">
        <w:trPr>
          <w:del w:id="476" w:author="ACT-LKR" w:date="2016-05-26T11:06:00Z"/>
        </w:trPr>
        <w:tc>
          <w:tcPr>
            <w:tcW w:w="2263" w:type="dxa"/>
          </w:tcPr>
          <w:p w14:paraId="1C098E43" w14:textId="7B54F4D6" w:rsidR="00950434" w:rsidDel="002D3850" w:rsidRDefault="00950434" w:rsidP="007C0469">
            <w:pPr>
              <w:rPr>
                <w:del w:id="477" w:author="ACT-LKR" w:date="2016-05-26T11:06:00Z"/>
                <w:sz w:val="21"/>
                <w:szCs w:val="21"/>
              </w:rPr>
            </w:pPr>
            <w:del w:id="47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Dependency</w:delText>
              </w:r>
            </w:del>
          </w:p>
        </w:tc>
        <w:tc>
          <w:tcPr>
            <w:tcW w:w="6033" w:type="dxa"/>
            <w:gridSpan w:val="2"/>
          </w:tcPr>
          <w:p w14:paraId="35A34E6C" w14:textId="456F30C4" w:rsidR="00950434" w:rsidDel="002D3850" w:rsidRDefault="00950434" w:rsidP="007C0469">
            <w:pPr>
              <w:rPr>
                <w:del w:id="479" w:author="ACT-LKR" w:date="2016-05-26T11:06:00Z"/>
                <w:sz w:val="21"/>
                <w:szCs w:val="21"/>
              </w:rPr>
            </w:pPr>
            <w:del w:id="48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3EC840C2" w14:textId="3D111D83" w:rsidTr="007C0469">
        <w:trPr>
          <w:del w:id="481" w:author="ACT-LKR" w:date="2016-05-26T11:06:00Z"/>
        </w:trPr>
        <w:tc>
          <w:tcPr>
            <w:tcW w:w="2263" w:type="dxa"/>
          </w:tcPr>
          <w:p w14:paraId="2213E0D9" w14:textId="147233E8" w:rsidR="00950434" w:rsidDel="002D3850" w:rsidRDefault="00950434" w:rsidP="007C0469">
            <w:pPr>
              <w:rPr>
                <w:del w:id="482" w:author="ACT-LKR" w:date="2016-05-26T11:06:00Z"/>
                <w:sz w:val="21"/>
                <w:szCs w:val="21"/>
              </w:rPr>
            </w:pPr>
            <w:del w:id="48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lastRenderedPageBreak/>
                <w:delText>Genera</w:delText>
              </w:r>
              <w:r w:rsidDel="002D3850">
                <w:rPr>
                  <w:sz w:val="21"/>
                  <w:szCs w:val="21"/>
                </w:rPr>
                <w:delText>liza</w:delText>
              </w:r>
              <w:r w:rsidDel="002D3850">
                <w:rPr>
                  <w:rFonts w:hint="eastAsia"/>
                  <w:sz w:val="21"/>
                  <w:szCs w:val="21"/>
                </w:rPr>
                <w:delText>tion</w:delText>
              </w:r>
            </w:del>
          </w:p>
        </w:tc>
        <w:tc>
          <w:tcPr>
            <w:tcW w:w="6033" w:type="dxa"/>
            <w:gridSpan w:val="2"/>
          </w:tcPr>
          <w:p w14:paraId="6FA59815" w14:textId="739F3069" w:rsidR="00950434" w:rsidDel="002D3850" w:rsidRDefault="00950434" w:rsidP="007C0469">
            <w:pPr>
              <w:rPr>
                <w:del w:id="484" w:author="ACT-LKR" w:date="2016-05-26T11:06:00Z"/>
                <w:sz w:val="21"/>
                <w:szCs w:val="21"/>
              </w:rPr>
            </w:pPr>
            <w:del w:id="48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144F81A1" w14:textId="7147A810" w:rsidTr="007C0469">
        <w:trPr>
          <w:trHeight w:val="233"/>
          <w:del w:id="486" w:author="ACT-LKR" w:date="2016-05-26T11:06:00Z"/>
        </w:trPr>
        <w:tc>
          <w:tcPr>
            <w:tcW w:w="2263" w:type="dxa"/>
            <w:vMerge w:val="restart"/>
          </w:tcPr>
          <w:p w14:paraId="2369384E" w14:textId="7F020D45" w:rsidR="00950434" w:rsidDel="002D3850" w:rsidRDefault="00950434" w:rsidP="007C0469">
            <w:pPr>
              <w:rPr>
                <w:del w:id="487" w:author="ACT-LKR" w:date="2016-05-26T11:06:00Z"/>
                <w:sz w:val="21"/>
                <w:szCs w:val="21"/>
              </w:rPr>
            </w:pPr>
            <w:del w:id="48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</w:del>
          </w:p>
        </w:tc>
        <w:tc>
          <w:tcPr>
            <w:tcW w:w="1701" w:type="dxa"/>
          </w:tcPr>
          <w:p w14:paraId="16A1DC69" w14:textId="56B70F93" w:rsidR="00950434" w:rsidDel="002D3850" w:rsidRDefault="00950434" w:rsidP="007C0469">
            <w:pPr>
              <w:rPr>
                <w:del w:id="489" w:author="ACT-LKR" w:date="2016-05-26T11:06:00Z"/>
                <w:sz w:val="21"/>
                <w:szCs w:val="21"/>
              </w:rPr>
            </w:pPr>
            <w:del w:id="490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A9153FA" w14:textId="76D8ABE7" w:rsidR="00950434" w:rsidDel="002D3850" w:rsidRDefault="00950434" w:rsidP="007C0469">
            <w:pPr>
              <w:rPr>
                <w:del w:id="491" w:author="ACT-LKR" w:date="2016-05-26T11:06:00Z"/>
                <w:sz w:val="21"/>
                <w:szCs w:val="21"/>
              </w:rPr>
            </w:pPr>
            <w:del w:id="49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双击</w:delText>
              </w:r>
              <w:r w:rsidDel="002D3850">
                <w:rPr>
                  <w:rFonts w:hint="eastAsia"/>
                  <w:sz w:val="21"/>
                  <w:szCs w:val="21"/>
                </w:rPr>
                <w:delText>某一任务的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所在单元格</w:delText>
              </w:r>
            </w:del>
          </w:p>
        </w:tc>
      </w:tr>
      <w:tr w:rsidR="00950434" w:rsidDel="002D3850" w14:paraId="4189E2BF" w14:textId="290A35D9" w:rsidTr="007C0469">
        <w:trPr>
          <w:trHeight w:val="233"/>
          <w:del w:id="493" w:author="ACT-LKR" w:date="2016-05-26T11:06:00Z"/>
        </w:trPr>
        <w:tc>
          <w:tcPr>
            <w:tcW w:w="2263" w:type="dxa"/>
            <w:vMerge/>
          </w:tcPr>
          <w:p w14:paraId="492CAEDE" w14:textId="6507646C" w:rsidR="00950434" w:rsidDel="002D3850" w:rsidRDefault="00950434" w:rsidP="007C0469">
            <w:pPr>
              <w:rPr>
                <w:del w:id="494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2AACCFE2" w:rsidR="00950434" w:rsidDel="002D3850" w:rsidRDefault="00950434" w:rsidP="007C0469">
            <w:pPr>
              <w:rPr>
                <w:del w:id="495" w:author="ACT-LKR" w:date="2016-05-26T11:06:00Z"/>
                <w:sz w:val="21"/>
                <w:szCs w:val="21"/>
              </w:rPr>
            </w:pPr>
            <w:del w:id="496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42744DF" w14:textId="783F220D" w:rsidR="00950434" w:rsidDel="002D3850" w:rsidRDefault="00950434" w:rsidP="007C0469">
            <w:pPr>
              <w:rPr>
                <w:del w:id="497" w:author="ACT-LKR" w:date="2016-05-26T11:06:00Z"/>
                <w:sz w:val="21"/>
                <w:szCs w:val="21"/>
              </w:rPr>
            </w:pPr>
            <w:del w:id="49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用户输入具体时间，</w:delText>
              </w:r>
              <w:r w:rsidDel="002D3850">
                <w:rPr>
                  <w:sz w:val="21"/>
                  <w:szCs w:val="21"/>
                </w:rPr>
                <w:delText>精确到分钟</w:delText>
              </w:r>
            </w:del>
          </w:p>
        </w:tc>
      </w:tr>
      <w:tr w:rsidR="00950434" w:rsidDel="002D3850" w14:paraId="7A0000D2" w14:textId="5D50C1E7" w:rsidTr="007C0469">
        <w:trPr>
          <w:trHeight w:val="232"/>
          <w:del w:id="499" w:author="ACT-LKR" w:date="2016-05-26T11:06:00Z"/>
        </w:trPr>
        <w:tc>
          <w:tcPr>
            <w:tcW w:w="2263" w:type="dxa"/>
            <w:vMerge/>
          </w:tcPr>
          <w:p w14:paraId="61CC9B04" w14:textId="07C099AE" w:rsidR="00950434" w:rsidDel="002D3850" w:rsidRDefault="00950434" w:rsidP="007C0469">
            <w:pPr>
              <w:rPr>
                <w:del w:id="500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2946CFAB" w:rsidR="00950434" w:rsidDel="002D3850" w:rsidRDefault="00950434" w:rsidP="007C0469">
            <w:pPr>
              <w:rPr>
                <w:del w:id="501" w:author="ACT-LKR" w:date="2016-05-26T11:06:00Z"/>
                <w:sz w:val="21"/>
                <w:szCs w:val="21"/>
              </w:rPr>
            </w:pPr>
            <w:del w:id="50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F06FC0A" w14:textId="018EC60E" w:rsidR="00950434" w:rsidDel="002D3850" w:rsidRDefault="00950434" w:rsidP="007C0469">
            <w:pPr>
              <w:rPr>
                <w:del w:id="503" w:author="ACT-LKR" w:date="2016-05-26T11:06:00Z"/>
                <w:sz w:val="21"/>
                <w:szCs w:val="21"/>
              </w:rPr>
            </w:pPr>
            <w:del w:id="50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该</w:delText>
              </w:r>
              <w:r w:rsidDel="002D3850">
                <w:rPr>
                  <w:sz w:val="21"/>
                  <w:szCs w:val="21"/>
                </w:rPr>
                <w:delText>任务提醒时间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显示为</w:delText>
              </w:r>
              <w:r w:rsidDel="002D3850">
                <w:rPr>
                  <w:sz w:val="21"/>
                  <w:szCs w:val="21"/>
                </w:rPr>
                <w:delText>用户所输入的</w:delText>
              </w:r>
              <w:r w:rsidDel="002D3850">
                <w:rPr>
                  <w:rFonts w:hint="eastAsia"/>
                  <w:sz w:val="21"/>
                  <w:szCs w:val="21"/>
                </w:rPr>
                <w:delText>具体时间</w:delText>
              </w:r>
            </w:del>
          </w:p>
        </w:tc>
      </w:tr>
      <w:tr w:rsidR="00950434" w:rsidDel="002D3850" w14:paraId="50B6F027" w14:textId="0598A9E0" w:rsidTr="007C0469">
        <w:trPr>
          <w:trHeight w:val="310"/>
          <w:del w:id="505" w:author="ACT-LKR" w:date="2016-05-26T11:06:00Z"/>
        </w:trPr>
        <w:tc>
          <w:tcPr>
            <w:tcW w:w="2263" w:type="dxa"/>
            <w:vMerge w:val="restart"/>
          </w:tcPr>
          <w:p w14:paraId="6D2C60F6" w14:textId="041FE080" w:rsidR="00950434" w:rsidDel="002D3850" w:rsidRDefault="00950434" w:rsidP="007C0469">
            <w:pPr>
              <w:rPr>
                <w:del w:id="506" w:author="ACT-LKR" w:date="2016-05-26T11:06:00Z"/>
                <w:sz w:val="21"/>
                <w:szCs w:val="21"/>
              </w:rPr>
            </w:pPr>
            <w:del w:id="50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1701" w:type="dxa"/>
          </w:tcPr>
          <w:p w14:paraId="5A90B421" w14:textId="17BED80C" w:rsidR="00950434" w:rsidDel="002D3850" w:rsidRDefault="00950434" w:rsidP="007C0469">
            <w:pPr>
              <w:rPr>
                <w:del w:id="508" w:author="ACT-LKR" w:date="2016-05-26T11:06:00Z"/>
                <w:sz w:val="21"/>
                <w:szCs w:val="21"/>
              </w:rPr>
            </w:pPr>
            <w:del w:id="50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7C5B2C14" w14:textId="0C67CFB9" w:rsidR="00950434" w:rsidDel="002D3850" w:rsidRDefault="00950434" w:rsidP="007C0469">
            <w:pPr>
              <w:rPr>
                <w:del w:id="510" w:author="ACT-LKR" w:date="2016-05-26T11:06:00Z"/>
                <w:sz w:val="21"/>
                <w:szCs w:val="21"/>
              </w:rPr>
            </w:pPr>
            <w:del w:id="51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Basic Flow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</w:tr>
      <w:tr w:rsidR="00950434" w:rsidDel="002D3850" w14:paraId="2705DAF3" w14:textId="2790254E" w:rsidTr="007C0469">
        <w:trPr>
          <w:trHeight w:val="315"/>
          <w:del w:id="512" w:author="ACT-LKR" w:date="2016-05-26T11:06:00Z"/>
        </w:trPr>
        <w:tc>
          <w:tcPr>
            <w:tcW w:w="2263" w:type="dxa"/>
            <w:vMerge/>
          </w:tcPr>
          <w:p w14:paraId="1527EFCC" w14:textId="4CB9BCA8" w:rsidR="00950434" w:rsidDel="002D3850" w:rsidRDefault="00950434" w:rsidP="007C0469">
            <w:pPr>
              <w:rPr>
                <w:del w:id="513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40B0AD98" w:rsidR="00950434" w:rsidDel="002D3850" w:rsidRDefault="00950434" w:rsidP="007C0469">
            <w:pPr>
              <w:rPr>
                <w:del w:id="514" w:author="ACT-LKR" w:date="2016-05-26T11:06:00Z"/>
                <w:sz w:val="21"/>
                <w:szCs w:val="21"/>
              </w:rPr>
            </w:pPr>
            <w:del w:id="515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1</w:delText>
              </w:r>
            </w:del>
          </w:p>
        </w:tc>
        <w:tc>
          <w:tcPr>
            <w:tcW w:w="4332" w:type="dxa"/>
          </w:tcPr>
          <w:p w14:paraId="501A9653" w14:textId="0669E558" w:rsidR="00950434" w:rsidDel="002D3850" w:rsidRDefault="00950434" w:rsidP="007C0469">
            <w:pPr>
              <w:rPr>
                <w:del w:id="516" w:author="ACT-LKR" w:date="2016-05-26T11:06:00Z"/>
                <w:sz w:val="21"/>
                <w:szCs w:val="21"/>
              </w:rPr>
            </w:pPr>
            <w:del w:id="51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用户</w:delText>
              </w:r>
              <w:r w:rsidDel="002D3850">
                <w:rPr>
                  <w:sz w:val="21"/>
                  <w:szCs w:val="21"/>
                </w:rPr>
                <w:delText>输入时间不在任务开始时间和结束时间之间</w:delText>
              </w:r>
            </w:del>
          </w:p>
        </w:tc>
      </w:tr>
      <w:tr w:rsidR="00950434" w:rsidDel="002D3850" w14:paraId="2B389F6C" w14:textId="02D80476" w:rsidTr="007C0469">
        <w:trPr>
          <w:trHeight w:val="315"/>
          <w:del w:id="518" w:author="ACT-LKR" w:date="2016-05-26T11:06:00Z"/>
        </w:trPr>
        <w:tc>
          <w:tcPr>
            <w:tcW w:w="2263" w:type="dxa"/>
            <w:vMerge/>
          </w:tcPr>
          <w:p w14:paraId="26AD6C3A" w14:textId="5FF3EDFC" w:rsidR="00950434" w:rsidDel="002D3850" w:rsidRDefault="00950434" w:rsidP="007C0469">
            <w:pPr>
              <w:rPr>
                <w:del w:id="519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43FF2F73" w:rsidR="00950434" w:rsidDel="002D3850" w:rsidRDefault="00950434" w:rsidP="007C0469">
            <w:pPr>
              <w:rPr>
                <w:del w:id="520" w:author="ACT-LKR" w:date="2016-05-26T11:06:00Z"/>
                <w:sz w:val="21"/>
                <w:szCs w:val="21"/>
              </w:rPr>
            </w:pPr>
            <w:del w:id="521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</w:delText>
              </w:r>
              <w:r w:rsidDel="002D3850">
                <w:rPr>
                  <w:sz w:val="21"/>
                  <w:szCs w:val="21"/>
                </w:rPr>
                <w:delText>2</w:delText>
              </w:r>
            </w:del>
          </w:p>
        </w:tc>
        <w:tc>
          <w:tcPr>
            <w:tcW w:w="4332" w:type="dxa"/>
          </w:tcPr>
          <w:p w14:paraId="1E4DD6DD" w14:textId="3DF88A22" w:rsidR="00950434" w:rsidDel="002D3850" w:rsidRDefault="00950434" w:rsidP="007C0469">
            <w:pPr>
              <w:rPr>
                <w:del w:id="522" w:author="ACT-LKR" w:date="2016-05-26T11:06:00Z"/>
                <w:sz w:val="21"/>
                <w:szCs w:val="21"/>
              </w:rPr>
            </w:pPr>
            <w:del w:id="52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系统</w:delText>
              </w:r>
              <w:r w:rsidDel="002D3850">
                <w:rPr>
                  <w:sz w:val="21"/>
                  <w:szCs w:val="21"/>
                </w:rPr>
                <w:delText>提示时间错误</w:delText>
              </w:r>
            </w:del>
          </w:p>
        </w:tc>
      </w:tr>
      <w:tr w:rsidR="00950434" w:rsidDel="002D3850" w14:paraId="3688F605" w14:textId="536F89F9" w:rsidTr="007C0469">
        <w:trPr>
          <w:trHeight w:val="315"/>
          <w:del w:id="524" w:author="ACT-LKR" w:date="2016-05-26T11:06:00Z"/>
        </w:trPr>
        <w:tc>
          <w:tcPr>
            <w:tcW w:w="2263" w:type="dxa"/>
            <w:vMerge/>
          </w:tcPr>
          <w:p w14:paraId="3648C27C" w14:textId="342FC8A2" w:rsidR="00950434" w:rsidDel="002D3850" w:rsidRDefault="00950434" w:rsidP="007C0469">
            <w:pPr>
              <w:rPr>
                <w:del w:id="525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6FF534FA" w:rsidR="00950434" w:rsidDel="002D3850" w:rsidRDefault="00950434" w:rsidP="007C0469">
            <w:pPr>
              <w:rPr>
                <w:del w:id="526" w:author="ACT-LKR" w:date="2016-05-26T11:06:00Z"/>
                <w:sz w:val="21"/>
                <w:szCs w:val="21"/>
              </w:rPr>
            </w:pPr>
            <w:del w:id="527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319EDCCA" w14:textId="156B60DC" w:rsidR="00950434" w:rsidDel="002D3850" w:rsidRDefault="00950434" w:rsidP="007C0469">
            <w:pPr>
              <w:rPr>
                <w:del w:id="528" w:author="ACT-LKR" w:date="2016-05-26T11:06:00Z"/>
                <w:sz w:val="21"/>
                <w:szCs w:val="21"/>
              </w:rPr>
            </w:pPr>
            <w:del w:id="52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设定</w:delText>
              </w:r>
              <w:r w:rsidDel="002D3850">
                <w:rPr>
                  <w:sz w:val="21"/>
                  <w:szCs w:val="21"/>
                </w:rPr>
                <w:delText>提醒时间</w:delText>
              </w:r>
              <w:r w:rsidDel="002D3850">
                <w:rPr>
                  <w:rFonts w:hint="eastAsia"/>
                  <w:sz w:val="21"/>
                  <w:szCs w:val="21"/>
                </w:rPr>
                <w:delText>失败</w:delText>
              </w:r>
            </w:del>
          </w:p>
        </w:tc>
      </w:tr>
      <w:tr w:rsidR="00950434" w:rsidDel="002D3850" w14:paraId="3E3D5255" w14:textId="2848DDFD" w:rsidTr="007C0469">
        <w:trPr>
          <w:trHeight w:val="465"/>
          <w:del w:id="530" w:author="ACT-LKR" w:date="2016-05-26T11:06:00Z"/>
        </w:trPr>
        <w:tc>
          <w:tcPr>
            <w:tcW w:w="2263" w:type="dxa"/>
            <w:vMerge w:val="restart"/>
          </w:tcPr>
          <w:p w14:paraId="3F52DFFA" w14:textId="0233720B" w:rsidR="00950434" w:rsidDel="002D3850" w:rsidRDefault="00950434" w:rsidP="007C0469">
            <w:pPr>
              <w:rPr>
                <w:del w:id="531" w:author="ACT-LKR" w:date="2016-05-26T11:06:00Z"/>
                <w:sz w:val="21"/>
                <w:szCs w:val="21"/>
              </w:rPr>
            </w:pPr>
            <w:del w:id="532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Global Alternative Flows</w:delText>
              </w:r>
            </w:del>
          </w:p>
        </w:tc>
        <w:tc>
          <w:tcPr>
            <w:tcW w:w="6033" w:type="dxa"/>
            <w:gridSpan w:val="2"/>
          </w:tcPr>
          <w:p w14:paraId="69676291" w14:textId="5150EAB4" w:rsidR="00950434" w:rsidDel="002D3850" w:rsidRDefault="00950434" w:rsidP="007C0469">
            <w:pPr>
              <w:rPr>
                <w:del w:id="533" w:author="ACT-LKR" w:date="2016-05-26T11:06:00Z"/>
                <w:sz w:val="21"/>
                <w:szCs w:val="21"/>
              </w:rPr>
            </w:pPr>
            <w:del w:id="534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60D086D7" w14:textId="18D72A94" w:rsidTr="007C0469">
        <w:trPr>
          <w:trHeight w:val="233"/>
          <w:del w:id="535" w:author="ACT-LKR" w:date="2016-05-26T11:06:00Z"/>
        </w:trPr>
        <w:tc>
          <w:tcPr>
            <w:tcW w:w="2263" w:type="dxa"/>
            <w:vMerge/>
          </w:tcPr>
          <w:p w14:paraId="518C51CE" w14:textId="0E78FEF7" w:rsidR="00950434" w:rsidDel="002D3850" w:rsidRDefault="00950434" w:rsidP="007C0469">
            <w:pPr>
              <w:rPr>
                <w:del w:id="536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59AE2B8D" w:rsidR="00950434" w:rsidDel="002D3850" w:rsidRDefault="00950434" w:rsidP="007C0469">
            <w:pPr>
              <w:rPr>
                <w:del w:id="537" w:author="ACT-LKR" w:date="2016-05-26T11:06:00Z"/>
                <w:sz w:val="21"/>
                <w:szCs w:val="21"/>
              </w:rPr>
            </w:pPr>
            <w:del w:id="53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0900051B" w14:textId="09C9ABF9" w:rsidR="00950434" w:rsidDel="002D3850" w:rsidRDefault="00950434" w:rsidP="007C0469">
            <w:pPr>
              <w:rPr>
                <w:del w:id="539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571D78CD" w14:textId="205F78BA" w:rsidTr="007C0469">
        <w:trPr>
          <w:trHeight w:val="232"/>
          <w:del w:id="540" w:author="ACT-LKR" w:date="2016-05-26T11:06:00Z"/>
        </w:trPr>
        <w:tc>
          <w:tcPr>
            <w:tcW w:w="2263" w:type="dxa"/>
            <w:vMerge/>
          </w:tcPr>
          <w:p w14:paraId="3AD1E27D" w14:textId="11892F4F" w:rsidR="00950434" w:rsidDel="002D3850" w:rsidRDefault="00950434" w:rsidP="007C0469">
            <w:pPr>
              <w:rPr>
                <w:del w:id="541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351096F4" w:rsidR="00950434" w:rsidDel="002D3850" w:rsidRDefault="00950434" w:rsidP="007C0469">
            <w:pPr>
              <w:rPr>
                <w:del w:id="542" w:author="ACT-LKR" w:date="2016-05-26T11:06:00Z"/>
                <w:sz w:val="21"/>
                <w:szCs w:val="21"/>
              </w:rPr>
            </w:pPr>
            <w:del w:id="54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63949B7A" w14:textId="587BCC75" w:rsidR="00950434" w:rsidDel="002D3850" w:rsidRDefault="00950434" w:rsidP="007C0469">
            <w:pPr>
              <w:rPr>
                <w:del w:id="544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B5B6E16" w14:textId="437759AB" w:rsidTr="007C0469">
        <w:trPr>
          <w:trHeight w:val="465"/>
          <w:del w:id="545" w:author="ACT-LKR" w:date="2016-05-26T11:06:00Z"/>
        </w:trPr>
        <w:tc>
          <w:tcPr>
            <w:tcW w:w="2263" w:type="dxa"/>
            <w:vMerge w:val="restart"/>
          </w:tcPr>
          <w:p w14:paraId="20B03661" w14:textId="4000C3F1" w:rsidR="00950434" w:rsidRPr="00A2010E" w:rsidDel="002D3850" w:rsidRDefault="00950434" w:rsidP="007C0469">
            <w:pPr>
              <w:rPr>
                <w:del w:id="546" w:author="ACT-LKR" w:date="2016-05-26T11:06:00Z"/>
                <w:sz w:val="21"/>
                <w:szCs w:val="21"/>
              </w:rPr>
            </w:pPr>
            <w:del w:id="547" w:author="ACT-LKR" w:date="2016-05-26T11:06:00Z">
              <w:r w:rsidRPr="00A2010E" w:rsidDel="002D3850">
                <w:rPr>
                  <w:rFonts w:hint="eastAsia"/>
                  <w:sz w:val="21"/>
                  <w:szCs w:val="21"/>
                </w:rPr>
                <w:delText>Bounded</w:delText>
              </w:r>
              <w:r w:rsidDel="002D3850">
                <w:rPr>
                  <w:sz w:val="21"/>
                  <w:szCs w:val="21"/>
                </w:rPr>
                <w:delText xml:space="preserve"> </w:delText>
              </w:r>
              <w:r w:rsidDel="002D3850">
                <w:rPr>
                  <w:rFonts w:hint="eastAsia"/>
                  <w:sz w:val="21"/>
                  <w:szCs w:val="21"/>
                </w:rPr>
                <w:delText>Alternative Flows</w:delText>
              </w:r>
            </w:del>
          </w:p>
        </w:tc>
        <w:tc>
          <w:tcPr>
            <w:tcW w:w="6033" w:type="dxa"/>
            <w:gridSpan w:val="2"/>
          </w:tcPr>
          <w:p w14:paraId="2322DBEA" w14:textId="0EB7FD26" w:rsidR="00950434" w:rsidDel="002D3850" w:rsidRDefault="00950434" w:rsidP="007C0469">
            <w:pPr>
              <w:rPr>
                <w:del w:id="548" w:author="ACT-LKR" w:date="2016-05-26T11:06:00Z"/>
                <w:sz w:val="21"/>
                <w:szCs w:val="21"/>
              </w:rPr>
            </w:pPr>
            <w:del w:id="549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950434" w:rsidDel="002D3850" w14:paraId="230502EE" w14:textId="69F40770" w:rsidTr="007C0469">
        <w:trPr>
          <w:trHeight w:val="155"/>
          <w:del w:id="550" w:author="ACT-LKR" w:date="2016-05-26T11:06:00Z"/>
        </w:trPr>
        <w:tc>
          <w:tcPr>
            <w:tcW w:w="2263" w:type="dxa"/>
            <w:vMerge/>
          </w:tcPr>
          <w:p w14:paraId="4D9AFFCF" w14:textId="54B7DE2B" w:rsidR="00950434" w:rsidRPr="00A2010E" w:rsidDel="002D3850" w:rsidRDefault="00950434" w:rsidP="007C0469">
            <w:pPr>
              <w:rPr>
                <w:del w:id="551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3751A1D4" w:rsidR="00950434" w:rsidDel="002D3850" w:rsidRDefault="00950434" w:rsidP="007C0469">
            <w:pPr>
              <w:rPr>
                <w:del w:id="552" w:author="ACT-LKR" w:date="2016-05-26T11:06:00Z"/>
                <w:sz w:val="21"/>
                <w:szCs w:val="21"/>
              </w:rPr>
            </w:pPr>
            <w:del w:id="55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RFS</w:delText>
              </w:r>
            </w:del>
          </w:p>
        </w:tc>
        <w:tc>
          <w:tcPr>
            <w:tcW w:w="4332" w:type="dxa"/>
          </w:tcPr>
          <w:p w14:paraId="1A35F502" w14:textId="51BA0F91" w:rsidR="00950434" w:rsidDel="002D3850" w:rsidRDefault="00950434" w:rsidP="007C0469">
            <w:pPr>
              <w:rPr>
                <w:del w:id="554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73D98FA3" w14:textId="65C99467" w:rsidTr="007C0469">
        <w:trPr>
          <w:trHeight w:val="155"/>
          <w:del w:id="555" w:author="ACT-LKR" w:date="2016-05-26T11:06:00Z"/>
        </w:trPr>
        <w:tc>
          <w:tcPr>
            <w:tcW w:w="2263" w:type="dxa"/>
            <w:vMerge/>
          </w:tcPr>
          <w:p w14:paraId="124E1697" w14:textId="51CE44C1" w:rsidR="00950434" w:rsidRPr="00A2010E" w:rsidDel="002D3850" w:rsidRDefault="00950434" w:rsidP="007C0469">
            <w:pPr>
              <w:rPr>
                <w:del w:id="556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01207740" w:rsidR="00950434" w:rsidDel="002D3850" w:rsidRDefault="00950434" w:rsidP="007C0469">
            <w:pPr>
              <w:rPr>
                <w:del w:id="557" w:author="ACT-LKR" w:date="2016-05-26T11:06:00Z"/>
                <w:sz w:val="21"/>
                <w:szCs w:val="21"/>
              </w:rPr>
            </w:pPr>
            <w:del w:id="558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Steps(</w:delText>
              </w:r>
              <w:r w:rsidDel="002D3850">
                <w:rPr>
                  <w:sz w:val="21"/>
                  <w:szCs w:val="21"/>
                </w:rPr>
                <w:delText>numbered</w:delText>
              </w:r>
              <w:r w:rsidDel="002D3850">
                <w:rPr>
                  <w:rFonts w:hint="eastAsia"/>
                  <w:sz w:val="21"/>
                  <w:szCs w:val="21"/>
                </w:rPr>
                <w:delText>)</w:delText>
              </w:r>
            </w:del>
          </w:p>
        </w:tc>
        <w:tc>
          <w:tcPr>
            <w:tcW w:w="4332" w:type="dxa"/>
          </w:tcPr>
          <w:p w14:paraId="27EE1648" w14:textId="558B8DBE" w:rsidR="00950434" w:rsidDel="002D3850" w:rsidRDefault="00950434" w:rsidP="007C0469">
            <w:pPr>
              <w:rPr>
                <w:del w:id="559" w:author="ACT-LKR" w:date="2016-05-26T11:06:00Z"/>
                <w:sz w:val="21"/>
                <w:szCs w:val="21"/>
              </w:rPr>
            </w:pPr>
          </w:p>
        </w:tc>
      </w:tr>
      <w:tr w:rsidR="00950434" w:rsidDel="002D3850" w14:paraId="02EA553E" w14:textId="7E410B9A" w:rsidTr="007C0469">
        <w:trPr>
          <w:trHeight w:val="155"/>
          <w:del w:id="560" w:author="ACT-LKR" w:date="2016-05-26T11:06:00Z"/>
        </w:trPr>
        <w:tc>
          <w:tcPr>
            <w:tcW w:w="2263" w:type="dxa"/>
            <w:vMerge/>
          </w:tcPr>
          <w:p w14:paraId="7C6844FD" w14:textId="014F2BAF" w:rsidR="00950434" w:rsidRPr="00A2010E" w:rsidDel="002D3850" w:rsidRDefault="00950434" w:rsidP="007C0469">
            <w:pPr>
              <w:rPr>
                <w:del w:id="561" w:author="ACT-LKR" w:date="2016-05-26T11:06:00Z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4B999F4E" w:rsidR="00950434" w:rsidDel="002D3850" w:rsidRDefault="00950434" w:rsidP="007C0469">
            <w:pPr>
              <w:rPr>
                <w:del w:id="562" w:author="ACT-LKR" w:date="2016-05-26T11:06:00Z"/>
                <w:sz w:val="21"/>
                <w:szCs w:val="21"/>
              </w:rPr>
            </w:pPr>
            <w:del w:id="563" w:author="ACT-LKR" w:date="2016-05-26T11:06:00Z">
              <w:r w:rsidDel="002D3850">
                <w:rPr>
                  <w:rFonts w:hint="eastAsia"/>
                  <w:sz w:val="21"/>
                  <w:szCs w:val="21"/>
                </w:rPr>
                <w:delText>Postcondition</w:delText>
              </w:r>
            </w:del>
          </w:p>
        </w:tc>
        <w:tc>
          <w:tcPr>
            <w:tcW w:w="4332" w:type="dxa"/>
          </w:tcPr>
          <w:p w14:paraId="7123BBD9" w14:textId="5F814BAD" w:rsidR="00950434" w:rsidDel="002D3850" w:rsidRDefault="00950434" w:rsidP="007C0469">
            <w:pPr>
              <w:rPr>
                <w:del w:id="564" w:author="ACT-LKR" w:date="2016-05-26T11:06:00Z"/>
                <w:sz w:val="21"/>
                <w:szCs w:val="21"/>
              </w:rPr>
            </w:pPr>
          </w:p>
        </w:tc>
      </w:tr>
    </w:tbl>
    <w:p w14:paraId="72D4E417" w14:textId="20671865" w:rsidR="00126030" w:rsidDel="002D3850" w:rsidRDefault="00126030" w:rsidP="00126030">
      <w:pPr>
        <w:ind w:firstLineChars="100" w:firstLine="210"/>
        <w:rPr>
          <w:del w:id="565" w:author="ACT-LKR" w:date="2016-05-26T11:06:00Z"/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58B874E4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66" w:author="ACT-LKR" w:date="2016-05-26T11:08:00Z">
        <w:r w:rsidR="00244BD7">
          <w:rPr>
            <w:b/>
            <w:sz w:val="22"/>
            <w:szCs w:val="21"/>
          </w:rPr>
          <w:t>08</w:t>
        </w:r>
      </w:ins>
      <w:del w:id="567" w:author="ACT-LKR" w:date="2016-05-26T11:08:00Z">
        <w:r w:rsidDel="00244BD7">
          <w:rPr>
            <w:rFonts w:hint="eastAsia"/>
            <w:b/>
            <w:sz w:val="22"/>
            <w:szCs w:val="21"/>
          </w:rPr>
          <w:delText>10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</w:t>
      </w:r>
      <w:proofErr w:type="gramStart"/>
      <w:r>
        <w:rPr>
          <w:rFonts w:hint="eastAsia"/>
          <w:b/>
          <w:sz w:val="22"/>
          <w:szCs w:val="21"/>
        </w:rPr>
        <w:t>甘特图</w:t>
      </w:r>
      <w:proofErr w:type="gramEnd"/>
      <w:r>
        <w:rPr>
          <w:rFonts w:hint="eastAsia"/>
          <w:b/>
          <w:sz w:val="22"/>
          <w:szCs w:val="21"/>
        </w:rPr>
        <w:t>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ins w:id="568" w:author="ACT-LKR" w:date="2016-05-03T15:13:00Z"/>
          <w:sz w:val="24"/>
          <w:szCs w:val="21"/>
        </w:rPr>
      </w:pPr>
      <w:ins w:id="569" w:author="ACT-LKR" w:date="2016-05-03T15:1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70" w:author="ACT-LKR" w:date="2016-05-03T15:14:00Z">
        <w:r>
          <w:rPr>
            <w:rFonts w:hint="eastAsia"/>
            <w:sz w:val="24"/>
            <w:szCs w:val="21"/>
          </w:rPr>
          <w:t>觉得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任务的</w:t>
        </w:r>
        <w:r>
          <w:rPr>
            <w:sz w:val="24"/>
            <w:szCs w:val="21"/>
          </w:rPr>
          <w:t>相应信息</w:t>
        </w:r>
        <w:r>
          <w:rPr>
            <w:rFonts w:hint="eastAsia"/>
            <w:sz w:val="24"/>
            <w:szCs w:val="21"/>
          </w:rPr>
          <w:t>不方便时</w:t>
        </w:r>
        <w:r>
          <w:rPr>
            <w:sz w:val="24"/>
            <w:szCs w:val="21"/>
          </w:rPr>
          <w:t>，可以直接对</w:t>
        </w:r>
      </w:ins>
      <w:ins w:id="571" w:author="ACT-LKR" w:date="2016-05-03T15:15:00Z">
        <w:r>
          <w:rPr>
            <w:rFonts w:hint="eastAsia"/>
            <w:sz w:val="24"/>
            <w:szCs w:val="21"/>
          </w:rPr>
          <w:t>计划</w:t>
        </w:r>
        <w:r>
          <w:rPr>
            <w:sz w:val="24"/>
            <w:szCs w:val="21"/>
          </w:rPr>
          <w:t>的甘特图进行拖拽，相应的数据会发生改变。</w:t>
        </w:r>
      </w:ins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Del="00244BD7" w:rsidRDefault="00430143" w:rsidP="00A1496D">
      <w:pPr>
        <w:ind w:firstLineChars="100" w:firstLine="210"/>
        <w:rPr>
          <w:del w:id="572" w:author="ACT-LKR" w:date="2016-05-26T11:09:00Z"/>
          <w:sz w:val="21"/>
          <w:szCs w:val="21"/>
        </w:rPr>
      </w:pPr>
    </w:p>
    <w:p w14:paraId="2B54050E" w14:textId="77777777" w:rsidR="00430143" w:rsidRDefault="00430143" w:rsidP="00244BD7">
      <w:pPr>
        <w:rPr>
          <w:rFonts w:hint="eastAsia"/>
          <w:sz w:val="21"/>
          <w:szCs w:val="21"/>
        </w:rPr>
        <w:pPrChange w:id="573" w:author="ACT-LKR" w:date="2016-05-26T11:09:00Z">
          <w:pPr>
            <w:ind w:firstLineChars="100" w:firstLine="210"/>
          </w:pPr>
        </w:pPrChange>
      </w:pPr>
    </w:p>
    <w:p w14:paraId="5152A282" w14:textId="14A1DDE2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ins w:id="574" w:author="ACT-LKR" w:date="2016-05-26T11:08:00Z">
        <w:r w:rsidR="00244BD7">
          <w:rPr>
            <w:b/>
            <w:sz w:val="22"/>
            <w:szCs w:val="21"/>
          </w:rPr>
          <w:t>09</w:t>
        </w:r>
      </w:ins>
      <w:del w:id="575" w:author="ACT-LKR" w:date="2016-05-26T11:08:00Z">
        <w:r w:rsidDel="00244BD7">
          <w:rPr>
            <w:rFonts w:hint="eastAsia"/>
            <w:b/>
            <w:sz w:val="22"/>
            <w:szCs w:val="21"/>
          </w:rPr>
          <w:delText>11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commentRangeStart w:id="576"/>
      <w:ins w:id="577" w:author="ACT-LKR" w:date="2016-05-03T15:11:00Z">
        <w:r w:rsidR="00DC47A4">
          <w:rPr>
            <w:rFonts w:hint="eastAsia"/>
            <w:b/>
            <w:sz w:val="22"/>
            <w:szCs w:val="21"/>
          </w:rPr>
          <w:t>直方图</w:t>
        </w:r>
      </w:ins>
      <w:commentRangeEnd w:id="576"/>
      <w:ins w:id="578" w:author="ACT-LKR" w:date="2016-05-26T11:08:00Z">
        <w:r w:rsidR="00244BD7">
          <w:rPr>
            <w:rStyle w:val="ac"/>
          </w:rPr>
          <w:commentReference w:id="576"/>
        </w:r>
      </w:ins>
      <w:del w:id="579" w:author="ACT-LKR" w:date="2016-05-03T15:11:00Z">
        <w:r w:rsidDel="00DC47A4">
          <w:rPr>
            <w:rFonts w:hint="eastAsia"/>
            <w:b/>
            <w:sz w:val="22"/>
            <w:szCs w:val="21"/>
          </w:rPr>
          <w:delText>饼状</w:delText>
        </w:r>
      </w:del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3615134E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proofErr w:type="gramStart"/>
            <w:r>
              <w:rPr>
                <w:rFonts w:hint="eastAsia"/>
                <w:sz w:val="21"/>
                <w:szCs w:val="21"/>
              </w:rPr>
              <w:t>任务量</w:t>
            </w:r>
            <w:ins w:id="580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81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6ECF0EC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582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83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06BD8275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ins w:id="584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585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216A8A3D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586" w:author="ACT-LKR" w:date="2016-05-03T15:12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587" w:author="ACT-LKR" w:date="2016-05-03T15:12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ins w:id="588" w:author="ACT-LKR" w:date="2016-05-03T15:15:00Z"/>
          <w:sz w:val="24"/>
          <w:szCs w:val="21"/>
        </w:rPr>
      </w:pPr>
      <w:ins w:id="589" w:author="ACT-LKR" w:date="2016-05-03T15:1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590" w:author="ACT-LKR" w:date="2016-05-03T15:16:00Z"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查阅任务的</w:t>
        </w:r>
      </w:ins>
      <w:ins w:id="591" w:author="ACT-LKR" w:date="2016-05-03T15:20:00Z">
        <w:r w:rsidR="001E5915">
          <w:rPr>
            <w:rFonts w:hint="eastAsia"/>
            <w:sz w:val="24"/>
            <w:szCs w:val="21"/>
          </w:rPr>
          <w:t>相应</w:t>
        </w:r>
        <w:r w:rsidR="001E5915">
          <w:rPr>
            <w:sz w:val="24"/>
            <w:szCs w:val="21"/>
          </w:rPr>
          <w:t>资源的使用情况时，可以点击</w:t>
        </w:r>
        <w:r w:rsidR="001E5915">
          <w:rPr>
            <w:sz w:val="24"/>
            <w:szCs w:val="21"/>
          </w:rPr>
          <w:t>“</w:t>
        </w:r>
        <w:r w:rsidR="001E5915">
          <w:rPr>
            <w:rFonts w:hint="eastAsia"/>
            <w:sz w:val="24"/>
            <w:szCs w:val="21"/>
          </w:rPr>
          <w:t>任务资源直方图</w:t>
        </w:r>
        <w:r w:rsidR="001E5915">
          <w:rPr>
            <w:sz w:val="24"/>
            <w:szCs w:val="21"/>
          </w:rPr>
          <w:t>”</w:t>
        </w:r>
        <w:r w:rsidR="001E5915">
          <w:rPr>
            <w:rFonts w:hint="eastAsia"/>
            <w:sz w:val="24"/>
            <w:szCs w:val="21"/>
          </w:rPr>
          <w:t>进行查阅</w:t>
        </w:r>
        <w:r w:rsidR="001E5915">
          <w:rPr>
            <w:sz w:val="24"/>
            <w:szCs w:val="21"/>
          </w:rPr>
          <w:t>。</w:t>
        </w:r>
      </w:ins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7AE48CAB" w14:textId="5A18135A" w:rsidR="00244BD7" w:rsidRPr="00CC4299" w:rsidRDefault="00244BD7" w:rsidP="00244BD7">
      <w:pPr>
        <w:ind w:firstLineChars="100" w:firstLine="221"/>
        <w:rPr>
          <w:ins w:id="592" w:author="ACT-LKR" w:date="2016-05-26T11:09:00Z"/>
          <w:b/>
          <w:sz w:val="22"/>
          <w:szCs w:val="21"/>
        </w:rPr>
      </w:pPr>
      <w:ins w:id="593" w:author="ACT-LKR" w:date="2016-05-26T11:09:00Z">
        <w:r w:rsidRPr="00950434">
          <w:rPr>
            <w:rFonts w:hint="eastAsia"/>
            <w:b/>
            <w:sz w:val="22"/>
            <w:szCs w:val="21"/>
          </w:rPr>
          <w:t>用例</w:t>
        </w:r>
        <w:r>
          <w:rPr>
            <w:rFonts w:hint="eastAsia"/>
            <w:b/>
            <w:sz w:val="22"/>
            <w:szCs w:val="21"/>
          </w:rPr>
          <w:t>110</w:t>
        </w:r>
        <w:r w:rsidRPr="00950434">
          <w:rPr>
            <w:rFonts w:hint="eastAsia"/>
            <w:b/>
            <w:sz w:val="22"/>
            <w:szCs w:val="21"/>
          </w:rPr>
          <w:t xml:space="preserve">  </w:t>
        </w:r>
        <w:r>
          <w:rPr>
            <w:rFonts w:hint="eastAsia"/>
            <w:b/>
            <w:sz w:val="22"/>
            <w:szCs w:val="21"/>
          </w:rPr>
          <w:t>生成任务</w:t>
        </w:r>
        <w:commentRangeStart w:id="594"/>
        <w:r>
          <w:rPr>
            <w:rFonts w:hint="eastAsia"/>
            <w:b/>
            <w:sz w:val="22"/>
            <w:szCs w:val="21"/>
          </w:rPr>
          <w:t>报告</w:t>
        </w:r>
      </w:ins>
      <w:commentRangeEnd w:id="594"/>
      <w:ins w:id="595" w:author="ACT-LKR" w:date="2016-05-26T11:25:00Z">
        <w:r w:rsidR="00785095">
          <w:rPr>
            <w:rStyle w:val="ac"/>
          </w:rPr>
          <w:commentReference w:id="594"/>
        </w:r>
      </w:ins>
    </w:p>
    <w:tbl>
      <w:tblPr>
        <w:tblStyle w:val="aa"/>
        <w:tblW w:w="8296" w:type="dxa"/>
        <w:tblLook w:val="04A0" w:firstRow="1" w:lastRow="0" w:firstColumn="1" w:lastColumn="0" w:noHBand="0" w:noVBand="1"/>
        <w:tblPrChange w:id="596" w:author="ACT-LKR" w:date="2016-05-26T11:12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1701"/>
        <w:gridCol w:w="4332"/>
        <w:tblGridChange w:id="597">
          <w:tblGrid>
            <w:gridCol w:w="2263"/>
            <w:gridCol w:w="1701"/>
            <w:gridCol w:w="4332"/>
          </w:tblGrid>
        </w:tblGridChange>
      </w:tblGrid>
      <w:tr w:rsidR="00244BD7" w14:paraId="3076BEFF" w14:textId="77777777" w:rsidTr="00244BD7">
        <w:trPr>
          <w:ins w:id="598" w:author="ACT-LKR" w:date="2016-05-26T11:09:00Z"/>
        </w:trPr>
        <w:tc>
          <w:tcPr>
            <w:tcW w:w="2263" w:type="dxa"/>
            <w:tcPrChange w:id="599" w:author="ACT-LKR" w:date="2016-05-26T11:12:00Z">
              <w:tcPr>
                <w:tcW w:w="2263" w:type="dxa"/>
              </w:tcPr>
            </w:tcPrChange>
          </w:tcPr>
          <w:p w14:paraId="2CF57F19" w14:textId="77777777" w:rsidR="00244BD7" w:rsidRDefault="00244BD7" w:rsidP="00361C58">
            <w:pPr>
              <w:rPr>
                <w:ins w:id="600" w:author="ACT-LKR" w:date="2016-05-26T11:09:00Z"/>
                <w:sz w:val="21"/>
                <w:szCs w:val="21"/>
              </w:rPr>
            </w:pPr>
            <w:ins w:id="601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>se Case Name</w:t>
              </w:r>
            </w:ins>
          </w:p>
        </w:tc>
        <w:tc>
          <w:tcPr>
            <w:tcW w:w="6033" w:type="dxa"/>
            <w:gridSpan w:val="2"/>
            <w:tcPrChange w:id="602" w:author="ACT-LKR" w:date="2016-05-26T11:12:00Z">
              <w:tcPr>
                <w:tcW w:w="6033" w:type="dxa"/>
                <w:gridSpan w:val="2"/>
              </w:tcPr>
            </w:tcPrChange>
          </w:tcPr>
          <w:p w14:paraId="6119A90A" w14:textId="196E18BE" w:rsidR="00244BD7" w:rsidRDefault="00244BD7" w:rsidP="00361C58">
            <w:pPr>
              <w:rPr>
                <w:ins w:id="603" w:author="ACT-LKR" w:date="2016-05-26T11:09:00Z"/>
                <w:sz w:val="21"/>
                <w:szCs w:val="21"/>
              </w:rPr>
            </w:pPr>
            <w:ins w:id="604" w:author="ACT-LKR" w:date="2016-05-26T11:10:00Z">
              <w:r>
                <w:rPr>
                  <w:rFonts w:hint="eastAsia"/>
                  <w:b/>
                  <w:sz w:val="22"/>
                  <w:szCs w:val="21"/>
                </w:rPr>
                <w:t>生成任务报告</w:t>
              </w:r>
            </w:ins>
          </w:p>
        </w:tc>
      </w:tr>
      <w:tr w:rsidR="00244BD7" w14:paraId="4E1EAD62" w14:textId="77777777" w:rsidTr="00244BD7">
        <w:trPr>
          <w:ins w:id="605" w:author="ACT-LKR" w:date="2016-05-26T11:09:00Z"/>
        </w:trPr>
        <w:tc>
          <w:tcPr>
            <w:tcW w:w="2263" w:type="dxa"/>
            <w:tcPrChange w:id="606" w:author="ACT-LKR" w:date="2016-05-26T11:12:00Z">
              <w:tcPr>
                <w:tcW w:w="2263" w:type="dxa"/>
              </w:tcPr>
            </w:tcPrChange>
          </w:tcPr>
          <w:p w14:paraId="568A18B9" w14:textId="77777777" w:rsidR="00244BD7" w:rsidRDefault="00244BD7" w:rsidP="00361C58">
            <w:pPr>
              <w:rPr>
                <w:ins w:id="607" w:author="ACT-LKR" w:date="2016-05-26T11:09:00Z"/>
                <w:sz w:val="21"/>
                <w:szCs w:val="21"/>
              </w:rPr>
            </w:pPr>
            <w:ins w:id="608" w:author="ACT-LKR" w:date="2016-05-26T11:09:00Z">
              <w:r>
                <w:rPr>
                  <w:rFonts w:hint="eastAsia"/>
                  <w:sz w:val="21"/>
                  <w:szCs w:val="21"/>
                </w:rPr>
                <w:t>U</w:t>
              </w:r>
              <w:r>
                <w:rPr>
                  <w:sz w:val="21"/>
                  <w:szCs w:val="21"/>
                </w:rPr>
                <w:t xml:space="preserve">se Case </w:t>
              </w:r>
              <w:r>
                <w:rPr>
                  <w:rFonts w:hint="eastAsia"/>
                  <w:sz w:val="21"/>
                  <w:szCs w:val="21"/>
                </w:rPr>
                <w:t>ID</w:t>
              </w:r>
            </w:ins>
          </w:p>
        </w:tc>
        <w:tc>
          <w:tcPr>
            <w:tcW w:w="6033" w:type="dxa"/>
            <w:gridSpan w:val="2"/>
            <w:tcPrChange w:id="609" w:author="ACT-LKR" w:date="2016-05-26T11:12:00Z">
              <w:tcPr>
                <w:tcW w:w="6033" w:type="dxa"/>
                <w:gridSpan w:val="2"/>
              </w:tcPr>
            </w:tcPrChange>
          </w:tcPr>
          <w:p w14:paraId="0AE3541E" w14:textId="7E8F749B" w:rsidR="00244BD7" w:rsidRDefault="00244BD7" w:rsidP="00361C58">
            <w:pPr>
              <w:rPr>
                <w:ins w:id="610" w:author="ACT-LKR" w:date="2016-05-26T11:09:00Z"/>
                <w:sz w:val="21"/>
                <w:szCs w:val="21"/>
              </w:rPr>
            </w:pPr>
            <w:ins w:id="611" w:author="ACT-LKR" w:date="2016-05-26T11:10:00Z">
              <w:r>
                <w:rPr>
                  <w:rFonts w:hint="eastAsia"/>
                  <w:sz w:val="21"/>
                  <w:szCs w:val="21"/>
                </w:rPr>
                <w:t>110</w:t>
              </w:r>
            </w:ins>
          </w:p>
        </w:tc>
      </w:tr>
      <w:tr w:rsidR="00244BD7" w14:paraId="209C3325" w14:textId="77777777" w:rsidTr="00244BD7">
        <w:trPr>
          <w:ins w:id="612" w:author="ACT-LKR" w:date="2016-05-26T11:09:00Z"/>
        </w:trPr>
        <w:tc>
          <w:tcPr>
            <w:tcW w:w="2263" w:type="dxa"/>
            <w:tcPrChange w:id="613" w:author="ACT-LKR" w:date="2016-05-26T11:12:00Z">
              <w:tcPr>
                <w:tcW w:w="2263" w:type="dxa"/>
              </w:tcPr>
            </w:tcPrChange>
          </w:tcPr>
          <w:p w14:paraId="09EE6212" w14:textId="77777777" w:rsidR="00244BD7" w:rsidRDefault="00244BD7" w:rsidP="00361C58">
            <w:pPr>
              <w:rPr>
                <w:ins w:id="614" w:author="ACT-LKR" w:date="2016-05-26T11:09:00Z"/>
                <w:sz w:val="21"/>
                <w:szCs w:val="21"/>
              </w:rPr>
            </w:pPr>
            <w:ins w:id="615" w:author="ACT-LKR" w:date="2016-05-26T11:09:00Z">
              <w:r>
                <w:rPr>
                  <w:rFonts w:hint="eastAsia"/>
                  <w:sz w:val="21"/>
                  <w:szCs w:val="21"/>
                </w:rPr>
                <w:t>Brief Description</w:t>
              </w:r>
            </w:ins>
          </w:p>
        </w:tc>
        <w:tc>
          <w:tcPr>
            <w:tcW w:w="6033" w:type="dxa"/>
            <w:gridSpan w:val="2"/>
            <w:tcPrChange w:id="616" w:author="ACT-LKR" w:date="2016-05-26T11:12:00Z">
              <w:tcPr>
                <w:tcW w:w="6033" w:type="dxa"/>
                <w:gridSpan w:val="2"/>
              </w:tcPr>
            </w:tcPrChange>
          </w:tcPr>
          <w:p w14:paraId="1934FB5F" w14:textId="094AA00F" w:rsidR="00244BD7" w:rsidRDefault="00244BD7" w:rsidP="00361C58">
            <w:pPr>
              <w:rPr>
                <w:ins w:id="617" w:author="ACT-LKR" w:date="2016-05-26T11:09:00Z"/>
                <w:sz w:val="21"/>
                <w:szCs w:val="21"/>
              </w:rPr>
            </w:pPr>
            <w:ins w:id="618" w:author="ACT-LKR" w:date="2016-05-26T11:10:00Z">
              <w:r>
                <w:rPr>
                  <w:rFonts w:hint="eastAsia"/>
                  <w:sz w:val="21"/>
                  <w:szCs w:val="21"/>
                </w:rPr>
                <w:t>根据用户所计划的任务，生成任务报告供用户查看</w:t>
              </w:r>
            </w:ins>
          </w:p>
        </w:tc>
      </w:tr>
      <w:tr w:rsidR="00244BD7" w14:paraId="4F26C516" w14:textId="77777777" w:rsidTr="00244BD7">
        <w:trPr>
          <w:ins w:id="619" w:author="ACT-LKR" w:date="2016-05-26T11:09:00Z"/>
        </w:trPr>
        <w:tc>
          <w:tcPr>
            <w:tcW w:w="2263" w:type="dxa"/>
            <w:tcPrChange w:id="620" w:author="ACT-LKR" w:date="2016-05-26T11:12:00Z">
              <w:tcPr>
                <w:tcW w:w="2263" w:type="dxa"/>
              </w:tcPr>
            </w:tcPrChange>
          </w:tcPr>
          <w:p w14:paraId="2362DECC" w14:textId="77777777" w:rsidR="00244BD7" w:rsidRDefault="00244BD7" w:rsidP="00361C58">
            <w:pPr>
              <w:rPr>
                <w:ins w:id="621" w:author="ACT-LKR" w:date="2016-05-26T11:09:00Z"/>
                <w:sz w:val="21"/>
                <w:szCs w:val="21"/>
              </w:rPr>
            </w:pPr>
            <w:ins w:id="622" w:author="ACT-LKR" w:date="2016-05-26T11:09:00Z">
              <w:r>
                <w:rPr>
                  <w:rFonts w:hint="eastAsia"/>
                  <w:sz w:val="21"/>
                  <w:szCs w:val="21"/>
                </w:rPr>
                <w:t>Precondition</w:t>
              </w:r>
            </w:ins>
          </w:p>
        </w:tc>
        <w:tc>
          <w:tcPr>
            <w:tcW w:w="6033" w:type="dxa"/>
            <w:gridSpan w:val="2"/>
            <w:tcPrChange w:id="623" w:author="ACT-LKR" w:date="2016-05-26T11:12:00Z">
              <w:tcPr>
                <w:tcW w:w="6033" w:type="dxa"/>
                <w:gridSpan w:val="2"/>
              </w:tcPr>
            </w:tcPrChange>
          </w:tcPr>
          <w:p w14:paraId="2309EF1C" w14:textId="325903FD" w:rsidR="00244BD7" w:rsidRDefault="00244BD7" w:rsidP="00361C58">
            <w:pPr>
              <w:rPr>
                <w:ins w:id="624" w:author="ACT-LKR" w:date="2016-05-26T11:09:00Z"/>
                <w:sz w:val="21"/>
                <w:szCs w:val="21"/>
              </w:rPr>
            </w:pPr>
            <w:ins w:id="625" w:author="ACT-LKR" w:date="2016-05-26T11:09:00Z">
              <w:r>
                <w:rPr>
                  <w:rFonts w:hint="eastAsia"/>
                  <w:sz w:val="21"/>
                  <w:szCs w:val="21"/>
                </w:rPr>
                <w:t>系统</w:t>
              </w:r>
              <w:r>
                <w:rPr>
                  <w:sz w:val="21"/>
                  <w:szCs w:val="21"/>
                </w:rPr>
                <w:t>读取</w:t>
              </w:r>
              <w:r>
                <w:rPr>
                  <w:sz w:val="21"/>
                  <w:szCs w:val="21"/>
                </w:rPr>
                <w:t>.</w:t>
              </w:r>
              <w:proofErr w:type="spellStart"/>
              <w:r>
                <w:rPr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r>
                <w:rPr>
                  <w:sz w:val="21"/>
                  <w:szCs w:val="21"/>
                </w:rPr>
                <w:t>无异常</w:t>
              </w:r>
            </w:ins>
            <w:ins w:id="626" w:author="ACT-LKR" w:date="2016-05-26T11:11:00Z">
              <w:r>
                <w:rPr>
                  <w:sz w:val="21"/>
                  <w:szCs w:val="21"/>
                </w:rPr>
                <w:t>，</w:t>
              </w:r>
              <w:r>
                <w:rPr>
                  <w:rFonts w:hint="eastAsia"/>
                  <w:sz w:val="21"/>
                  <w:szCs w:val="21"/>
                </w:rPr>
                <w:t>任务计划数据完整</w:t>
              </w:r>
            </w:ins>
          </w:p>
        </w:tc>
      </w:tr>
      <w:tr w:rsidR="00244BD7" w14:paraId="3E7E8881" w14:textId="77777777" w:rsidTr="00244BD7">
        <w:trPr>
          <w:ins w:id="627" w:author="ACT-LKR" w:date="2016-05-26T11:09:00Z"/>
        </w:trPr>
        <w:tc>
          <w:tcPr>
            <w:tcW w:w="2263" w:type="dxa"/>
            <w:tcPrChange w:id="628" w:author="ACT-LKR" w:date="2016-05-26T11:12:00Z">
              <w:tcPr>
                <w:tcW w:w="2263" w:type="dxa"/>
              </w:tcPr>
            </w:tcPrChange>
          </w:tcPr>
          <w:p w14:paraId="1D63B483" w14:textId="77777777" w:rsidR="00244BD7" w:rsidRDefault="00244BD7" w:rsidP="00361C58">
            <w:pPr>
              <w:rPr>
                <w:ins w:id="629" w:author="ACT-LKR" w:date="2016-05-26T11:09:00Z"/>
                <w:sz w:val="21"/>
                <w:szCs w:val="21"/>
              </w:rPr>
            </w:pPr>
            <w:ins w:id="630" w:author="ACT-LKR" w:date="2016-05-26T11:09:00Z">
              <w:r>
                <w:rPr>
                  <w:sz w:val="21"/>
                  <w:szCs w:val="21"/>
                </w:rPr>
                <w:t>P</w:t>
              </w:r>
              <w:r>
                <w:rPr>
                  <w:rFonts w:hint="eastAsia"/>
                  <w:sz w:val="21"/>
                  <w:szCs w:val="21"/>
                </w:rPr>
                <w:t xml:space="preserve">rimary </w:t>
              </w:r>
              <w:r>
                <w:rPr>
                  <w:sz w:val="21"/>
                  <w:szCs w:val="21"/>
                </w:rPr>
                <w:t>Actor</w:t>
              </w:r>
            </w:ins>
          </w:p>
        </w:tc>
        <w:tc>
          <w:tcPr>
            <w:tcW w:w="6033" w:type="dxa"/>
            <w:gridSpan w:val="2"/>
            <w:tcPrChange w:id="631" w:author="ACT-LKR" w:date="2016-05-26T11:12:00Z">
              <w:tcPr>
                <w:tcW w:w="6033" w:type="dxa"/>
                <w:gridSpan w:val="2"/>
              </w:tcPr>
            </w:tcPrChange>
          </w:tcPr>
          <w:p w14:paraId="1510BF10" w14:textId="77777777" w:rsidR="00244BD7" w:rsidRDefault="00244BD7" w:rsidP="00361C58">
            <w:pPr>
              <w:rPr>
                <w:ins w:id="632" w:author="ACT-LKR" w:date="2016-05-26T11:09:00Z"/>
                <w:sz w:val="21"/>
                <w:szCs w:val="21"/>
              </w:rPr>
            </w:pPr>
            <w:ins w:id="633" w:author="ACT-LKR" w:date="2016-05-26T11:09:00Z">
              <w:r>
                <w:rPr>
                  <w:rFonts w:hint="eastAsia"/>
                  <w:sz w:val="21"/>
                  <w:szCs w:val="21"/>
                </w:rPr>
                <w:t>用户</w:t>
              </w:r>
            </w:ins>
          </w:p>
        </w:tc>
      </w:tr>
      <w:tr w:rsidR="00244BD7" w14:paraId="62548A18" w14:textId="77777777" w:rsidTr="00244BD7">
        <w:trPr>
          <w:ins w:id="634" w:author="ACT-LKR" w:date="2016-05-26T11:09:00Z"/>
        </w:trPr>
        <w:tc>
          <w:tcPr>
            <w:tcW w:w="2263" w:type="dxa"/>
            <w:tcPrChange w:id="635" w:author="ACT-LKR" w:date="2016-05-26T11:12:00Z">
              <w:tcPr>
                <w:tcW w:w="2263" w:type="dxa"/>
              </w:tcPr>
            </w:tcPrChange>
          </w:tcPr>
          <w:p w14:paraId="17477F7A" w14:textId="77777777" w:rsidR="00244BD7" w:rsidRDefault="00244BD7" w:rsidP="00361C58">
            <w:pPr>
              <w:rPr>
                <w:ins w:id="636" w:author="ACT-LKR" w:date="2016-05-26T11:09:00Z"/>
                <w:sz w:val="21"/>
                <w:szCs w:val="21"/>
              </w:rPr>
            </w:pPr>
            <w:ins w:id="637" w:author="ACT-LKR" w:date="2016-05-26T11:09:00Z">
              <w:r>
                <w:rPr>
                  <w:rFonts w:hint="eastAsia"/>
                  <w:sz w:val="21"/>
                  <w:szCs w:val="21"/>
                </w:rPr>
                <w:t>Secondary Actors</w:t>
              </w:r>
            </w:ins>
          </w:p>
        </w:tc>
        <w:tc>
          <w:tcPr>
            <w:tcW w:w="6033" w:type="dxa"/>
            <w:gridSpan w:val="2"/>
            <w:tcPrChange w:id="638" w:author="ACT-LKR" w:date="2016-05-26T11:12:00Z">
              <w:tcPr>
                <w:tcW w:w="6033" w:type="dxa"/>
                <w:gridSpan w:val="2"/>
              </w:tcPr>
            </w:tcPrChange>
          </w:tcPr>
          <w:p w14:paraId="2CF23128" w14:textId="77777777" w:rsidR="00244BD7" w:rsidRDefault="00244BD7" w:rsidP="00361C58">
            <w:pPr>
              <w:rPr>
                <w:ins w:id="639" w:author="ACT-LKR" w:date="2016-05-26T11:09:00Z"/>
                <w:sz w:val="21"/>
                <w:szCs w:val="21"/>
              </w:rPr>
            </w:pPr>
            <w:ins w:id="640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73D1A4A5" w14:textId="77777777" w:rsidTr="00244BD7">
        <w:trPr>
          <w:ins w:id="641" w:author="ACT-LKR" w:date="2016-05-26T11:09:00Z"/>
        </w:trPr>
        <w:tc>
          <w:tcPr>
            <w:tcW w:w="2263" w:type="dxa"/>
            <w:tcPrChange w:id="642" w:author="ACT-LKR" w:date="2016-05-26T11:12:00Z">
              <w:tcPr>
                <w:tcW w:w="2263" w:type="dxa"/>
              </w:tcPr>
            </w:tcPrChange>
          </w:tcPr>
          <w:p w14:paraId="6042AE42" w14:textId="77777777" w:rsidR="00244BD7" w:rsidRDefault="00244BD7" w:rsidP="00361C58">
            <w:pPr>
              <w:rPr>
                <w:ins w:id="643" w:author="ACT-LKR" w:date="2016-05-26T11:09:00Z"/>
                <w:sz w:val="21"/>
                <w:szCs w:val="21"/>
              </w:rPr>
            </w:pPr>
            <w:ins w:id="644" w:author="ACT-LKR" w:date="2016-05-26T11:09:00Z">
              <w:r>
                <w:rPr>
                  <w:rFonts w:hint="eastAsia"/>
                  <w:sz w:val="21"/>
                  <w:szCs w:val="21"/>
                </w:rPr>
                <w:t>Dependency</w:t>
              </w:r>
            </w:ins>
          </w:p>
        </w:tc>
        <w:tc>
          <w:tcPr>
            <w:tcW w:w="6033" w:type="dxa"/>
            <w:gridSpan w:val="2"/>
            <w:tcPrChange w:id="645" w:author="ACT-LKR" w:date="2016-05-26T11:12:00Z">
              <w:tcPr>
                <w:tcW w:w="6033" w:type="dxa"/>
                <w:gridSpan w:val="2"/>
              </w:tcPr>
            </w:tcPrChange>
          </w:tcPr>
          <w:p w14:paraId="7923F742" w14:textId="77777777" w:rsidR="00244BD7" w:rsidRDefault="00244BD7" w:rsidP="00361C58">
            <w:pPr>
              <w:rPr>
                <w:ins w:id="646" w:author="ACT-LKR" w:date="2016-05-26T11:09:00Z"/>
                <w:sz w:val="21"/>
                <w:szCs w:val="21"/>
              </w:rPr>
            </w:pPr>
            <w:ins w:id="647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951062C" w14:textId="77777777" w:rsidTr="00244BD7">
        <w:trPr>
          <w:ins w:id="648" w:author="ACT-LKR" w:date="2016-05-26T11:09:00Z"/>
        </w:trPr>
        <w:tc>
          <w:tcPr>
            <w:tcW w:w="2263" w:type="dxa"/>
            <w:tcPrChange w:id="649" w:author="ACT-LKR" w:date="2016-05-26T11:12:00Z">
              <w:tcPr>
                <w:tcW w:w="2263" w:type="dxa"/>
              </w:tcPr>
            </w:tcPrChange>
          </w:tcPr>
          <w:p w14:paraId="4CA64FF1" w14:textId="77777777" w:rsidR="00244BD7" w:rsidRDefault="00244BD7" w:rsidP="00361C58">
            <w:pPr>
              <w:rPr>
                <w:ins w:id="650" w:author="ACT-LKR" w:date="2016-05-26T11:09:00Z"/>
                <w:sz w:val="21"/>
                <w:szCs w:val="21"/>
              </w:rPr>
            </w:pPr>
            <w:ins w:id="651" w:author="ACT-LKR" w:date="2016-05-26T11:09:00Z">
              <w:r>
                <w:rPr>
                  <w:rFonts w:hint="eastAsia"/>
                  <w:sz w:val="21"/>
                  <w:szCs w:val="21"/>
                </w:rPr>
                <w:lastRenderedPageBreak/>
                <w:t>Genera</w:t>
              </w:r>
              <w:r>
                <w:rPr>
                  <w:sz w:val="21"/>
                  <w:szCs w:val="21"/>
                </w:rPr>
                <w:t>liza</w:t>
              </w:r>
              <w:r>
                <w:rPr>
                  <w:rFonts w:hint="eastAsia"/>
                  <w:sz w:val="21"/>
                  <w:szCs w:val="21"/>
                </w:rPr>
                <w:t>tion</w:t>
              </w:r>
            </w:ins>
          </w:p>
        </w:tc>
        <w:tc>
          <w:tcPr>
            <w:tcW w:w="6033" w:type="dxa"/>
            <w:gridSpan w:val="2"/>
            <w:tcPrChange w:id="652" w:author="ACT-LKR" w:date="2016-05-26T11:12:00Z">
              <w:tcPr>
                <w:tcW w:w="6033" w:type="dxa"/>
                <w:gridSpan w:val="2"/>
              </w:tcPr>
            </w:tcPrChange>
          </w:tcPr>
          <w:p w14:paraId="2355B016" w14:textId="77777777" w:rsidR="00244BD7" w:rsidRDefault="00244BD7" w:rsidP="00361C58">
            <w:pPr>
              <w:rPr>
                <w:ins w:id="653" w:author="ACT-LKR" w:date="2016-05-26T11:09:00Z"/>
                <w:sz w:val="21"/>
                <w:szCs w:val="21"/>
              </w:rPr>
            </w:pPr>
            <w:ins w:id="654" w:author="ACT-LKR" w:date="2016-05-26T11:09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</w:tr>
      <w:tr w:rsidR="00244BD7" w14:paraId="2F200079" w14:textId="77777777" w:rsidTr="00244BD7">
        <w:trPr>
          <w:trHeight w:val="233"/>
          <w:ins w:id="655" w:author="ACT-LKR" w:date="2016-05-26T11:09:00Z"/>
          <w:trPrChange w:id="656" w:author="ACT-LKR" w:date="2016-05-26T11:12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657" w:author="ACT-LKR" w:date="2016-05-26T11:12:00Z">
              <w:tcPr>
                <w:tcW w:w="2263" w:type="dxa"/>
                <w:vMerge w:val="restart"/>
              </w:tcPr>
            </w:tcPrChange>
          </w:tcPr>
          <w:p w14:paraId="24669915" w14:textId="77777777" w:rsidR="00244BD7" w:rsidRDefault="00244BD7" w:rsidP="00361C58">
            <w:pPr>
              <w:rPr>
                <w:ins w:id="658" w:author="ACT-LKR" w:date="2016-05-26T11:09:00Z"/>
                <w:sz w:val="21"/>
                <w:szCs w:val="21"/>
              </w:rPr>
            </w:pPr>
            <w:ins w:id="659" w:author="ACT-LKR" w:date="2016-05-26T11:09:00Z">
              <w:r>
                <w:rPr>
                  <w:rFonts w:hint="eastAsia"/>
                  <w:sz w:val="21"/>
                  <w:szCs w:val="21"/>
                </w:rPr>
                <w:t>Basic Flow</w:t>
              </w:r>
            </w:ins>
          </w:p>
        </w:tc>
        <w:tc>
          <w:tcPr>
            <w:tcW w:w="1701" w:type="dxa"/>
            <w:tcPrChange w:id="660" w:author="ACT-LKR" w:date="2016-05-26T11:12:00Z">
              <w:tcPr>
                <w:tcW w:w="1701" w:type="dxa"/>
              </w:tcPr>
            </w:tcPrChange>
          </w:tcPr>
          <w:p w14:paraId="0F0B7EF8" w14:textId="77777777" w:rsidR="00244BD7" w:rsidRDefault="00244BD7" w:rsidP="00361C58">
            <w:pPr>
              <w:rPr>
                <w:ins w:id="661" w:author="ACT-LKR" w:date="2016-05-26T11:09:00Z"/>
                <w:sz w:val="21"/>
                <w:szCs w:val="21"/>
              </w:rPr>
            </w:pPr>
            <w:ins w:id="662" w:author="ACT-LKR" w:date="2016-05-26T11:09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63" w:author="ACT-LKR" w:date="2016-05-26T11:12:00Z">
              <w:tcPr>
                <w:tcW w:w="4332" w:type="dxa"/>
              </w:tcPr>
            </w:tcPrChange>
          </w:tcPr>
          <w:p w14:paraId="47129662" w14:textId="54F6405C" w:rsidR="00244BD7" w:rsidRDefault="00244BD7" w:rsidP="00361C58">
            <w:pPr>
              <w:rPr>
                <w:ins w:id="664" w:author="ACT-LKR" w:date="2016-05-26T11:09:00Z"/>
                <w:sz w:val="21"/>
                <w:szCs w:val="21"/>
              </w:rPr>
            </w:pPr>
            <w:ins w:id="665" w:author="ACT-LKR" w:date="2016-05-26T11:11:00Z">
              <w:r>
                <w:rPr>
                  <w:rFonts w:hint="eastAsia"/>
                  <w:sz w:val="21"/>
                  <w:szCs w:val="21"/>
                </w:rPr>
                <w:t>点击</w:t>
              </w:r>
            </w:ins>
            <w:ins w:id="666" w:author="ACT-LKR" w:date="2016-05-26T11:12:00Z">
              <w:r>
                <w:rPr>
                  <w:rFonts w:hint="eastAsia"/>
                  <w:sz w:val="21"/>
                  <w:szCs w:val="21"/>
                </w:rPr>
                <w:t>报告按钮</w:t>
              </w:r>
            </w:ins>
          </w:p>
        </w:tc>
      </w:tr>
      <w:tr w:rsidR="00244BD7" w14:paraId="52AA9BA2" w14:textId="77777777" w:rsidTr="00244BD7">
        <w:trPr>
          <w:trHeight w:val="233"/>
          <w:ins w:id="667" w:author="ACT-LKR" w:date="2016-05-26T11:09:00Z"/>
          <w:trPrChange w:id="668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669" w:author="ACT-LKR" w:date="2016-05-26T11:12:00Z">
              <w:tcPr>
                <w:tcW w:w="2263" w:type="dxa"/>
                <w:vMerge/>
              </w:tcPr>
            </w:tcPrChange>
          </w:tcPr>
          <w:p w14:paraId="79BEF7BF" w14:textId="77777777" w:rsidR="00244BD7" w:rsidRDefault="00244BD7" w:rsidP="00361C58">
            <w:pPr>
              <w:rPr>
                <w:ins w:id="670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71" w:author="ACT-LKR" w:date="2016-05-26T11:12:00Z">
              <w:tcPr>
                <w:tcW w:w="1701" w:type="dxa"/>
              </w:tcPr>
            </w:tcPrChange>
          </w:tcPr>
          <w:p w14:paraId="2E3359C4" w14:textId="3088FD89" w:rsidR="00244BD7" w:rsidRDefault="00244BD7" w:rsidP="00361C58">
            <w:pPr>
              <w:rPr>
                <w:ins w:id="672" w:author="ACT-LKR" w:date="2016-05-26T11:09:00Z"/>
                <w:sz w:val="21"/>
                <w:szCs w:val="21"/>
              </w:rPr>
            </w:pPr>
            <w:proofErr w:type="spellStart"/>
            <w:ins w:id="673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674" w:author="ACT-LKR" w:date="2016-05-26T11:12:00Z">
              <w:tcPr>
                <w:tcW w:w="4332" w:type="dxa"/>
              </w:tcPr>
            </w:tcPrChange>
          </w:tcPr>
          <w:p w14:paraId="030785F4" w14:textId="146D7B4A" w:rsidR="00244BD7" w:rsidRDefault="00244BD7" w:rsidP="00361C58">
            <w:pPr>
              <w:rPr>
                <w:ins w:id="675" w:author="ACT-LKR" w:date="2016-05-26T11:09:00Z"/>
                <w:sz w:val="21"/>
                <w:szCs w:val="21"/>
              </w:rPr>
            </w:pPr>
            <w:ins w:id="676" w:author="ACT-LKR" w:date="2016-05-26T11:13:00Z">
              <w:r>
                <w:rPr>
                  <w:rFonts w:hint="eastAsia"/>
                  <w:sz w:val="21"/>
                  <w:szCs w:val="21"/>
                </w:rPr>
                <w:t>生成相应的任务报告</w:t>
              </w:r>
            </w:ins>
          </w:p>
        </w:tc>
      </w:tr>
      <w:tr w:rsidR="00244BD7" w14:paraId="41742BAC" w14:textId="77777777" w:rsidTr="00244BD7">
        <w:trPr>
          <w:trHeight w:val="232"/>
          <w:ins w:id="677" w:author="ACT-LKR" w:date="2016-05-26T11:09:00Z"/>
          <w:trPrChange w:id="678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679" w:author="ACT-LKR" w:date="2016-05-26T11:12:00Z">
              <w:tcPr>
                <w:tcW w:w="2263" w:type="dxa"/>
                <w:vMerge/>
              </w:tcPr>
            </w:tcPrChange>
          </w:tcPr>
          <w:p w14:paraId="76218651" w14:textId="77777777" w:rsidR="00244BD7" w:rsidRDefault="00244BD7" w:rsidP="00361C58">
            <w:pPr>
              <w:rPr>
                <w:ins w:id="680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681" w:author="ACT-LKR" w:date="2016-05-26T11:12:00Z">
              <w:tcPr>
                <w:tcW w:w="1701" w:type="dxa"/>
              </w:tcPr>
            </w:tcPrChange>
          </w:tcPr>
          <w:p w14:paraId="7F2ADAEA" w14:textId="2B70C23D" w:rsidR="00244BD7" w:rsidRDefault="00244BD7" w:rsidP="00361C58">
            <w:pPr>
              <w:rPr>
                <w:ins w:id="682" w:author="ACT-LKR" w:date="2016-05-26T11:09:00Z"/>
                <w:sz w:val="21"/>
                <w:szCs w:val="21"/>
              </w:rPr>
            </w:pPr>
            <w:ins w:id="683" w:author="ACT-LKR" w:date="2016-05-26T11:12:00Z">
              <w:r>
                <w:rPr>
                  <w:rFonts w:hint="eastAsia"/>
                  <w:sz w:val="21"/>
                  <w:szCs w:val="21"/>
                </w:rPr>
                <w:t>RFS</w:t>
              </w:r>
            </w:ins>
          </w:p>
        </w:tc>
        <w:tc>
          <w:tcPr>
            <w:tcW w:w="4332" w:type="dxa"/>
            <w:tcPrChange w:id="684" w:author="ACT-LKR" w:date="2016-05-26T11:12:00Z">
              <w:tcPr>
                <w:tcW w:w="4332" w:type="dxa"/>
              </w:tcPr>
            </w:tcPrChange>
          </w:tcPr>
          <w:p w14:paraId="2A1D4F33" w14:textId="2F847FA4" w:rsidR="00244BD7" w:rsidRDefault="00244BD7" w:rsidP="00361C58">
            <w:pPr>
              <w:rPr>
                <w:ins w:id="685" w:author="ACT-LKR" w:date="2016-05-26T11:09:00Z"/>
                <w:sz w:val="21"/>
                <w:szCs w:val="21"/>
              </w:rPr>
            </w:pPr>
            <w:ins w:id="686" w:author="ACT-LKR" w:date="2016-05-26T11:12:00Z">
              <w:r>
                <w:rPr>
                  <w:rFonts w:hint="eastAsia"/>
                  <w:sz w:val="21"/>
                  <w:szCs w:val="21"/>
                </w:rPr>
                <w:t>Basic Flow</w:t>
              </w:r>
              <w:r>
                <w:rPr>
                  <w:sz w:val="21"/>
                  <w:szCs w:val="21"/>
                </w:rPr>
                <w:t xml:space="preserve"> </w:t>
              </w:r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</w:tr>
      <w:tr w:rsidR="00244BD7" w14:paraId="030D7E66" w14:textId="77777777" w:rsidTr="00244BD7">
        <w:trPr>
          <w:trHeight w:val="310"/>
          <w:ins w:id="687" w:author="ACT-LKR" w:date="2016-05-26T11:09:00Z"/>
          <w:trPrChange w:id="688" w:author="ACT-LKR" w:date="2016-05-26T11:12:00Z">
            <w:trPr>
              <w:trHeight w:val="310"/>
            </w:trPr>
          </w:trPrChange>
        </w:trPr>
        <w:tc>
          <w:tcPr>
            <w:tcW w:w="2263" w:type="dxa"/>
            <w:vMerge w:val="restart"/>
            <w:tcPrChange w:id="689" w:author="ACT-LKR" w:date="2016-05-26T11:12:00Z">
              <w:tcPr>
                <w:tcW w:w="2263" w:type="dxa"/>
                <w:vMerge w:val="restart"/>
              </w:tcPr>
            </w:tcPrChange>
          </w:tcPr>
          <w:p w14:paraId="20BC3EA7" w14:textId="77777777" w:rsidR="00244BD7" w:rsidRDefault="00244BD7" w:rsidP="00361C58">
            <w:pPr>
              <w:rPr>
                <w:ins w:id="690" w:author="ACT-LKR" w:date="2016-05-26T11:09:00Z"/>
                <w:sz w:val="21"/>
                <w:szCs w:val="21"/>
              </w:rPr>
            </w:pPr>
            <w:ins w:id="691" w:author="ACT-LKR" w:date="2016-05-26T11:09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01" w:type="dxa"/>
            <w:tcPrChange w:id="692" w:author="ACT-LKR" w:date="2016-05-26T11:12:00Z">
              <w:tcPr>
                <w:tcW w:w="1701" w:type="dxa"/>
              </w:tcPr>
            </w:tcPrChange>
          </w:tcPr>
          <w:p w14:paraId="70BC45FC" w14:textId="680466A9" w:rsidR="00244BD7" w:rsidRDefault="00244BD7" w:rsidP="00361C58">
            <w:pPr>
              <w:rPr>
                <w:ins w:id="693" w:author="ACT-LKR" w:date="2016-05-26T11:09:00Z"/>
                <w:sz w:val="21"/>
                <w:szCs w:val="21"/>
              </w:rPr>
            </w:pPr>
            <w:ins w:id="694" w:author="ACT-LKR" w:date="2016-05-26T11:12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  <w:tcPrChange w:id="695" w:author="ACT-LKR" w:date="2016-05-26T11:12:00Z">
              <w:tcPr>
                <w:tcW w:w="4332" w:type="dxa"/>
              </w:tcPr>
            </w:tcPrChange>
          </w:tcPr>
          <w:p w14:paraId="01D5D308" w14:textId="3A9C2646" w:rsidR="00244BD7" w:rsidRDefault="00363E66" w:rsidP="00361C58">
            <w:pPr>
              <w:rPr>
                <w:ins w:id="696" w:author="ACT-LKR" w:date="2016-05-26T11:09:00Z"/>
                <w:sz w:val="21"/>
                <w:szCs w:val="21"/>
              </w:rPr>
            </w:pPr>
            <w:ins w:id="697" w:author="ACT-LKR" w:date="2016-05-26T11:18:00Z">
              <w:r>
                <w:rPr>
                  <w:rFonts w:hint="eastAsia"/>
                  <w:sz w:val="21"/>
                  <w:szCs w:val="21"/>
                </w:rPr>
                <w:t>点击报告按钮</w:t>
              </w:r>
            </w:ins>
          </w:p>
        </w:tc>
      </w:tr>
      <w:tr w:rsidR="00244BD7" w14:paraId="296AF3D3" w14:textId="77777777" w:rsidTr="00244BD7">
        <w:trPr>
          <w:trHeight w:val="315"/>
          <w:ins w:id="698" w:author="ACT-LKR" w:date="2016-05-26T11:09:00Z"/>
          <w:trPrChange w:id="699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700" w:author="ACT-LKR" w:date="2016-05-26T11:12:00Z">
              <w:tcPr>
                <w:tcW w:w="2263" w:type="dxa"/>
                <w:vMerge/>
              </w:tcPr>
            </w:tcPrChange>
          </w:tcPr>
          <w:p w14:paraId="37B6D424" w14:textId="77777777" w:rsidR="00244BD7" w:rsidRDefault="00244BD7" w:rsidP="00361C58">
            <w:pPr>
              <w:rPr>
                <w:ins w:id="70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02" w:author="ACT-LKR" w:date="2016-05-26T11:12:00Z">
              <w:tcPr>
                <w:tcW w:w="1701" w:type="dxa"/>
              </w:tcPr>
            </w:tcPrChange>
          </w:tcPr>
          <w:p w14:paraId="7BF545AE" w14:textId="1CDC5730" w:rsidR="00244BD7" w:rsidRDefault="00244BD7" w:rsidP="00361C58">
            <w:pPr>
              <w:rPr>
                <w:ins w:id="703" w:author="ACT-LKR" w:date="2016-05-26T11:09:00Z"/>
                <w:sz w:val="21"/>
                <w:szCs w:val="21"/>
              </w:rPr>
            </w:pPr>
            <w:ins w:id="704" w:author="ACT-LKR" w:date="2016-05-26T11:12:00Z">
              <w:r>
                <w:rPr>
                  <w:rFonts w:hint="eastAsia"/>
                  <w:sz w:val="21"/>
                  <w:szCs w:val="21"/>
                </w:rPr>
                <w:t>Step</w:t>
              </w:r>
              <w:r>
                <w:rPr>
                  <w:sz w:val="21"/>
                  <w:szCs w:val="21"/>
                </w:rPr>
                <w:t>2</w:t>
              </w:r>
            </w:ins>
          </w:p>
        </w:tc>
        <w:tc>
          <w:tcPr>
            <w:tcW w:w="4332" w:type="dxa"/>
            <w:tcPrChange w:id="705" w:author="ACT-LKR" w:date="2016-05-26T11:12:00Z">
              <w:tcPr>
                <w:tcW w:w="4332" w:type="dxa"/>
              </w:tcPr>
            </w:tcPrChange>
          </w:tcPr>
          <w:p w14:paraId="0B7F3041" w14:textId="52FA489B" w:rsidR="00244BD7" w:rsidRDefault="00363E66" w:rsidP="00361C58">
            <w:pPr>
              <w:rPr>
                <w:ins w:id="706" w:author="ACT-LKR" w:date="2016-05-26T11:09:00Z"/>
                <w:rFonts w:hint="eastAsia"/>
                <w:sz w:val="21"/>
                <w:szCs w:val="21"/>
              </w:rPr>
            </w:pPr>
            <w:ins w:id="707" w:author="ACT-LKR" w:date="2016-05-26T11:20:00Z">
              <w:r>
                <w:rPr>
                  <w:rFonts w:hint="eastAsia"/>
                  <w:sz w:val="21"/>
                  <w:szCs w:val="21"/>
                </w:rPr>
                <w:t>没有相应</w:t>
              </w:r>
            </w:ins>
          </w:p>
        </w:tc>
      </w:tr>
      <w:tr w:rsidR="00244BD7" w14:paraId="4098A5B9" w14:textId="77777777" w:rsidTr="00244BD7">
        <w:trPr>
          <w:trHeight w:val="315"/>
          <w:ins w:id="708" w:author="ACT-LKR" w:date="2016-05-26T11:09:00Z"/>
          <w:trPrChange w:id="709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710" w:author="ACT-LKR" w:date="2016-05-26T11:12:00Z">
              <w:tcPr>
                <w:tcW w:w="2263" w:type="dxa"/>
                <w:vMerge/>
              </w:tcPr>
            </w:tcPrChange>
          </w:tcPr>
          <w:p w14:paraId="0718A0B3" w14:textId="77777777" w:rsidR="00244BD7" w:rsidRDefault="00244BD7" w:rsidP="00361C58">
            <w:pPr>
              <w:rPr>
                <w:ins w:id="71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12" w:author="ACT-LKR" w:date="2016-05-26T11:12:00Z">
              <w:tcPr>
                <w:tcW w:w="1701" w:type="dxa"/>
              </w:tcPr>
            </w:tcPrChange>
          </w:tcPr>
          <w:p w14:paraId="56D9AB99" w14:textId="29FA6770" w:rsidR="00244BD7" w:rsidRDefault="00244BD7" w:rsidP="00361C58">
            <w:pPr>
              <w:rPr>
                <w:ins w:id="713" w:author="ACT-LKR" w:date="2016-05-26T11:09:00Z"/>
                <w:sz w:val="21"/>
                <w:szCs w:val="21"/>
              </w:rPr>
            </w:pPr>
            <w:proofErr w:type="spellStart"/>
            <w:ins w:id="714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15" w:author="ACT-LKR" w:date="2016-05-26T11:12:00Z">
              <w:tcPr>
                <w:tcW w:w="4332" w:type="dxa"/>
              </w:tcPr>
            </w:tcPrChange>
          </w:tcPr>
          <w:p w14:paraId="7798EBBD" w14:textId="2AFDDBC2" w:rsidR="00244BD7" w:rsidRDefault="00363E66" w:rsidP="00361C58">
            <w:pPr>
              <w:rPr>
                <w:ins w:id="716" w:author="ACT-LKR" w:date="2016-05-26T11:09:00Z"/>
                <w:sz w:val="21"/>
                <w:szCs w:val="21"/>
              </w:rPr>
            </w:pPr>
            <w:ins w:id="717" w:author="ACT-LKR" w:date="2016-05-26T11:20:00Z">
              <w:r>
                <w:rPr>
                  <w:rFonts w:hint="eastAsia"/>
                  <w:sz w:val="21"/>
                  <w:szCs w:val="21"/>
                </w:rPr>
                <w:t>任务报告生成失败</w:t>
              </w:r>
            </w:ins>
          </w:p>
        </w:tc>
      </w:tr>
      <w:tr w:rsidR="00244BD7" w14:paraId="0031758E" w14:textId="77777777" w:rsidTr="00244BD7">
        <w:trPr>
          <w:trHeight w:val="315"/>
          <w:ins w:id="718" w:author="ACT-LKR" w:date="2016-05-26T11:09:00Z"/>
          <w:trPrChange w:id="719" w:author="ACT-LKR" w:date="2016-05-26T11:12:00Z">
            <w:trPr>
              <w:trHeight w:val="315"/>
            </w:trPr>
          </w:trPrChange>
        </w:trPr>
        <w:tc>
          <w:tcPr>
            <w:tcW w:w="2263" w:type="dxa"/>
            <w:vMerge/>
            <w:tcPrChange w:id="720" w:author="ACT-LKR" w:date="2016-05-26T11:12:00Z">
              <w:tcPr>
                <w:tcW w:w="2263" w:type="dxa"/>
                <w:vMerge/>
              </w:tcPr>
            </w:tcPrChange>
          </w:tcPr>
          <w:p w14:paraId="3B1A91FC" w14:textId="77777777" w:rsidR="00244BD7" w:rsidRDefault="00244BD7" w:rsidP="00361C58">
            <w:pPr>
              <w:rPr>
                <w:ins w:id="721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22" w:author="ACT-LKR" w:date="2016-05-26T11:12:00Z">
              <w:tcPr>
                <w:tcW w:w="1701" w:type="dxa"/>
              </w:tcPr>
            </w:tcPrChange>
          </w:tcPr>
          <w:p w14:paraId="055F39FB" w14:textId="1126D4A1" w:rsidR="00244BD7" w:rsidRDefault="00244BD7" w:rsidP="00361C58">
            <w:pPr>
              <w:rPr>
                <w:ins w:id="723" w:author="ACT-LKR" w:date="2016-05-26T11:09:00Z"/>
                <w:sz w:val="21"/>
                <w:szCs w:val="21"/>
              </w:rPr>
            </w:pPr>
            <w:ins w:id="724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725" w:author="ACT-LKR" w:date="2016-05-26T11:12:00Z">
              <w:tcPr>
                <w:tcW w:w="4332" w:type="dxa"/>
              </w:tcPr>
            </w:tcPrChange>
          </w:tcPr>
          <w:p w14:paraId="314005F6" w14:textId="54D22E42" w:rsidR="00244BD7" w:rsidRDefault="00244BD7" w:rsidP="00361C58">
            <w:pPr>
              <w:rPr>
                <w:ins w:id="726" w:author="ACT-LKR" w:date="2016-05-26T11:09:00Z"/>
                <w:sz w:val="21"/>
                <w:szCs w:val="21"/>
              </w:rPr>
            </w:pPr>
          </w:p>
        </w:tc>
      </w:tr>
      <w:tr w:rsidR="00244BD7" w14:paraId="7D1E4474" w14:textId="77777777" w:rsidTr="00244BD7">
        <w:trPr>
          <w:trHeight w:val="233"/>
          <w:ins w:id="727" w:author="ACT-LKR" w:date="2016-05-26T11:09:00Z"/>
          <w:trPrChange w:id="728" w:author="ACT-LKR" w:date="2016-05-26T11:12:00Z">
            <w:trPr>
              <w:trHeight w:val="233"/>
            </w:trPr>
          </w:trPrChange>
        </w:trPr>
        <w:tc>
          <w:tcPr>
            <w:tcW w:w="2263" w:type="dxa"/>
            <w:vMerge/>
            <w:tcPrChange w:id="729" w:author="ACT-LKR" w:date="2016-05-26T11:12:00Z">
              <w:tcPr>
                <w:tcW w:w="2263" w:type="dxa"/>
                <w:vMerge/>
              </w:tcPr>
            </w:tcPrChange>
          </w:tcPr>
          <w:p w14:paraId="5F67B750" w14:textId="77777777" w:rsidR="00244BD7" w:rsidRDefault="00244BD7" w:rsidP="00361C58">
            <w:pPr>
              <w:rPr>
                <w:ins w:id="730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31" w:author="ACT-LKR" w:date="2016-05-26T11:12:00Z">
              <w:tcPr>
                <w:tcW w:w="1701" w:type="dxa"/>
              </w:tcPr>
            </w:tcPrChange>
          </w:tcPr>
          <w:p w14:paraId="28F05F77" w14:textId="1D86AA63" w:rsidR="00244BD7" w:rsidRDefault="00244BD7" w:rsidP="00361C58">
            <w:pPr>
              <w:rPr>
                <w:ins w:id="732" w:author="ACT-LKR" w:date="2016-05-26T11:09:00Z"/>
                <w:sz w:val="21"/>
                <w:szCs w:val="21"/>
              </w:rPr>
            </w:pPr>
            <w:proofErr w:type="spellStart"/>
            <w:ins w:id="733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34" w:author="ACT-LKR" w:date="2016-05-26T11:12:00Z">
              <w:tcPr>
                <w:tcW w:w="4332" w:type="dxa"/>
              </w:tcPr>
            </w:tcPrChange>
          </w:tcPr>
          <w:p w14:paraId="288B252F" w14:textId="77777777" w:rsidR="00244BD7" w:rsidRDefault="00244BD7" w:rsidP="00361C58">
            <w:pPr>
              <w:rPr>
                <w:ins w:id="735" w:author="ACT-LKR" w:date="2016-05-26T11:09:00Z"/>
                <w:sz w:val="21"/>
                <w:szCs w:val="21"/>
              </w:rPr>
            </w:pPr>
          </w:p>
        </w:tc>
      </w:tr>
      <w:tr w:rsidR="00244BD7" w14:paraId="02CBFDA8" w14:textId="77777777" w:rsidTr="00244BD7">
        <w:trPr>
          <w:trHeight w:val="232"/>
          <w:ins w:id="736" w:author="ACT-LKR" w:date="2016-05-26T11:09:00Z"/>
          <w:trPrChange w:id="737" w:author="ACT-LKR" w:date="2016-05-26T11:12:00Z">
            <w:trPr>
              <w:trHeight w:val="232"/>
            </w:trPr>
          </w:trPrChange>
        </w:trPr>
        <w:tc>
          <w:tcPr>
            <w:tcW w:w="2263" w:type="dxa"/>
            <w:vMerge/>
            <w:tcPrChange w:id="738" w:author="ACT-LKR" w:date="2016-05-26T11:12:00Z">
              <w:tcPr>
                <w:tcW w:w="2263" w:type="dxa"/>
                <w:vMerge/>
              </w:tcPr>
            </w:tcPrChange>
          </w:tcPr>
          <w:p w14:paraId="0D3501D1" w14:textId="77777777" w:rsidR="00244BD7" w:rsidRDefault="00244BD7" w:rsidP="00361C58">
            <w:pPr>
              <w:rPr>
                <w:ins w:id="739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40" w:author="ACT-LKR" w:date="2016-05-26T11:12:00Z">
              <w:tcPr>
                <w:tcW w:w="1701" w:type="dxa"/>
              </w:tcPr>
            </w:tcPrChange>
          </w:tcPr>
          <w:p w14:paraId="45936327" w14:textId="7ABD7F34" w:rsidR="00244BD7" w:rsidRDefault="00244BD7" w:rsidP="00361C58">
            <w:pPr>
              <w:rPr>
                <w:ins w:id="741" w:author="ACT-LKR" w:date="2016-05-26T11:09:00Z"/>
                <w:sz w:val="21"/>
                <w:szCs w:val="21"/>
              </w:rPr>
            </w:pPr>
            <w:ins w:id="742" w:author="ACT-LKR" w:date="2016-05-26T11:12:00Z">
              <w:r>
                <w:rPr>
                  <w:rFonts w:hint="eastAsia"/>
                  <w:sz w:val="21"/>
                  <w:szCs w:val="21"/>
                </w:rPr>
                <w:t>无</w:t>
              </w:r>
            </w:ins>
          </w:p>
        </w:tc>
        <w:tc>
          <w:tcPr>
            <w:tcW w:w="4332" w:type="dxa"/>
            <w:tcPrChange w:id="743" w:author="ACT-LKR" w:date="2016-05-26T11:12:00Z">
              <w:tcPr>
                <w:tcW w:w="4332" w:type="dxa"/>
              </w:tcPr>
            </w:tcPrChange>
          </w:tcPr>
          <w:p w14:paraId="424F99CC" w14:textId="77777777" w:rsidR="00244BD7" w:rsidRDefault="00244BD7" w:rsidP="00361C58">
            <w:pPr>
              <w:rPr>
                <w:ins w:id="744" w:author="ACT-LKR" w:date="2016-05-26T11:09:00Z"/>
                <w:sz w:val="21"/>
                <w:szCs w:val="21"/>
              </w:rPr>
            </w:pPr>
          </w:p>
        </w:tc>
      </w:tr>
      <w:tr w:rsidR="00244BD7" w14:paraId="79A7CC00" w14:textId="77777777" w:rsidTr="00244BD7">
        <w:trPr>
          <w:trHeight w:val="155"/>
          <w:ins w:id="745" w:author="ACT-LKR" w:date="2016-05-26T11:09:00Z"/>
          <w:trPrChange w:id="746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47" w:author="ACT-LKR" w:date="2016-05-26T11:12:00Z">
              <w:tcPr>
                <w:tcW w:w="2263" w:type="dxa"/>
                <w:vMerge/>
              </w:tcPr>
            </w:tcPrChange>
          </w:tcPr>
          <w:p w14:paraId="3CF04E25" w14:textId="77777777" w:rsidR="00244BD7" w:rsidRPr="00A2010E" w:rsidRDefault="00244BD7" w:rsidP="00361C58">
            <w:pPr>
              <w:rPr>
                <w:ins w:id="748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49" w:author="ACT-LKR" w:date="2016-05-26T11:12:00Z">
              <w:tcPr>
                <w:tcW w:w="1701" w:type="dxa"/>
              </w:tcPr>
            </w:tcPrChange>
          </w:tcPr>
          <w:p w14:paraId="69F2C684" w14:textId="621CC7E3" w:rsidR="00244BD7" w:rsidRDefault="00244BD7" w:rsidP="00361C58">
            <w:pPr>
              <w:rPr>
                <w:ins w:id="750" w:author="ACT-LKR" w:date="2016-05-26T11:09:00Z"/>
                <w:sz w:val="21"/>
                <w:szCs w:val="21"/>
              </w:rPr>
            </w:pPr>
            <w:ins w:id="751" w:author="ACT-LKR" w:date="2016-05-26T11:12:00Z">
              <w:r>
                <w:rPr>
                  <w:rFonts w:hint="eastAsia"/>
                  <w:sz w:val="21"/>
                  <w:szCs w:val="21"/>
                </w:rPr>
                <w:t>Steps(</w:t>
              </w:r>
              <w:r>
                <w:rPr>
                  <w:sz w:val="21"/>
                  <w:szCs w:val="21"/>
                </w:rPr>
                <w:t>numbered</w:t>
              </w:r>
              <w:r>
                <w:rPr>
                  <w:rFonts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4332" w:type="dxa"/>
            <w:tcPrChange w:id="752" w:author="ACT-LKR" w:date="2016-05-26T11:12:00Z">
              <w:tcPr>
                <w:tcW w:w="4332" w:type="dxa"/>
              </w:tcPr>
            </w:tcPrChange>
          </w:tcPr>
          <w:p w14:paraId="21B6B76E" w14:textId="77777777" w:rsidR="00244BD7" w:rsidRDefault="00244BD7" w:rsidP="00361C58">
            <w:pPr>
              <w:rPr>
                <w:ins w:id="753" w:author="ACT-LKR" w:date="2016-05-26T11:09:00Z"/>
                <w:sz w:val="21"/>
                <w:szCs w:val="21"/>
              </w:rPr>
            </w:pPr>
          </w:p>
        </w:tc>
      </w:tr>
      <w:tr w:rsidR="00244BD7" w14:paraId="63CF3D60" w14:textId="77777777" w:rsidTr="00244BD7">
        <w:trPr>
          <w:trHeight w:val="155"/>
          <w:ins w:id="754" w:author="ACT-LKR" w:date="2016-05-26T11:09:00Z"/>
          <w:trPrChange w:id="755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56" w:author="ACT-LKR" w:date="2016-05-26T11:12:00Z">
              <w:tcPr>
                <w:tcW w:w="2263" w:type="dxa"/>
                <w:vMerge/>
              </w:tcPr>
            </w:tcPrChange>
          </w:tcPr>
          <w:p w14:paraId="354A226C" w14:textId="77777777" w:rsidR="00244BD7" w:rsidRPr="00A2010E" w:rsidRDefault="00244BD7" w:rsidP="00361C58">
            <w:pPr>
              <w:rPr>
                <w:ins w:id="757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58" w:author="ACT-LKR" w:date="2016-05-26T11:12:00Z">
              <w:tcPr>
                <w:tcW w:w="1701" w:type="dxa"/>
              </w:tcPr>
            </w:tcPrChange>
          </w:tcPr>
          <w:p w14:paraId="78175DFA" w14:textId="40BDE77D" w:rsidR="00244BD7" w:rsidRDefault="00244BD7" w:rsidP="00361C58">
            <w:pPr>
              <w:rPr>
                <w:ins w:id="759" w:author="ACT-LKR" w:date="2016-05-26T11:09:00Z"/>
                <w:sz w:val="21"/>
                <w:szCs w:val="21"/>
              </w:rPr>
            </w:pPr>
            <w:proofErr w:type="spellStart"/>
            <w:ins w:id="760" w:author="ACT-LKR" w:date="2016-05-26T11:12:00Z">
              <w:r>
                <w:rPr>
                  <w:rFonts w:hint="eastAsia"/>
                  <w:sz w:val="21"/>
                  <w:szCs w:val="21"/>
                </w:rPr>
                <w:t>Postcondition</w:t>
              </w:r>
            </w:ins>
            <w:proofErr w:type="spellEnd"/>
          </w:p>
        </w:tc>
        <w:tc>
          <w:tcPr>
            <w:tcW w:w="4332" w:type="dxa"/>
            <w:tcPrChange w:id="761" w:author="ACT-LKR" w:date="2016-05-26T11:12:00Z">
              <w:tcPr>
                <w:tcW w:w="4332" w:type="dxa"/>
              </w:tcPr>
            </w:tcPrChange>
          </w:tcPr>
          <w:p w14:paraId="337D2A5F" w14:textId="77777777" w:rsidR="00244BD7" w:rsidRDefault="00244BD7" w:rsidP="00361C58">
            <w:pPr>
              <w:rPr>
                <w:ins w:id="762" w:author="ACT-LKR" w:date="2016-05-26T11:09:00Z"/>
                <w:sz w:val="21"/>
                <w:szCs w:val="21"/>
              </w:rPr>
            </w:pPr>
          </w:p>
        </w:tc>
      </w:tr>
      <w:tr w:rsidR="00244BD7" w14:paraId="5F38C956" w14:textId="77777777" w:rsidTr="00244BD7">
        <w:trPr>
          <w:trHeight w:val="155"/>
          <w:ins w:id="763" w:author="ACT-LKR" w:date="2016-05-26T11:09:00Z"/>
          <w:trPrChange w:id="764" w:author="ACT-LKR" w:date="2016-05-26T11:12:00Z">
            <w:trPr>
              <w:trHeight w:val="155"/>
            </w:trPr>
          </w:trPrChange>
        </w:trPr>
        <w:tc>
          <w:tcPr>
            <w:tcW w:w="2263" w:type="dxa"/>
            <w:vMerge/>
            <w:tcPrChange w:id="765" w:author="ACT-LKR" w:date="2016-05-26T11:12:00Z">
              <w:tcPr>
                <w:tcW w:w="2263" w:type="dxa"/>
                <w:vMerge/>
              </w:tcPr>
            </w:tcPrChange>
          </w:tcPr>
          <w:p w14:paraId="207274ED" w14:textId="77777777" w:rsidR="00244BD7" w:rsidRPr="00A2010E" w:rsidRDefault="00244BD7" w:rsidP="00361C58">
            <w:pPr>
              <w:rPr>
                <w:ins w:id="766" w:author="ACT-LKR" w:date="2016-05-26T11:09:00Z"/>
                <w:sz w:val="21"/>
                <w:szCs w:val="21"/>
              </w:rPr>
            </w:pPr>
          </w:p>
        </w:tc>
        <w:tc>
          <w:tcPr>
            <w:tcW w:w="1701" w:type="dxa"/>
            <w:tcPrChange w:id="767" w:author="ACT-LKR" w:date="2016-05-26T11:12:00Z">
              <w:tcPr>
                <w:tcW w:w="1701" w:type="dxa"/>
              </w:tcPr>
            </w:tcPrChange>
          </w:tcPr>
          <w:p w14:paraId="61FC74E6" w14:textId="0EA47970" w:rsidR="00244BD7" w:rsidRDefault="00244BD7" w:rsidP="00361C58">
            <w:pPr>
              <w:rPr>
                <w:ins w:id="768" w:author="ACT-LKR" w:date="2016-05-26T11:09:00Z"/>
                <w:sz w:val="21"/>
                <w:szCs w:val="21"/>
              </w:rPr>
            </w:pPr>
          </w:p>
        </w:tc>
        <w:tc>
          <w:tcPr>
            <w:tcW w:w="4332" w:type="dxa"/>
            <w:tcPrChange w:id="769" w:author="ACT-LKR" w:date="2016-05-26T11:12:00Z">
              <w:tcPr>
                <w:tcW w:w="4332" w:type="dxa"/>
              </w:tcPr>
            </w:tcPrChange>
          </w:tcPr>
          <w:p w14:paraId="2D1D7C5D" w14:textId="77777777" w:rsidR="00244BD7" w:rsidRDefault="00244BD7" w:rsidP="00361C58">
            <w:pPr>
              <w:rPr>
                <w:ins w:id="770" w:author="ACT-LKR" w:date="2016-05-26T11:09:00Z"/>
                <w:sz w:val="21"/>
                <w:szCs w:val="21"/>
              </w:rPr>
            </w:pPr>
          </w:p>
        </w:tc>
      </w:tr>
    </w:tbl>
    <w:p w14:paraId="2090C202" w14:textId="77777777" w:rsidR="00244BD7" w:rsidRDefault="00244BD7" w:rsidP="00244BD7">
      <w:pPr>
        <w:ind w:firstLineChars="100" w:firstLine="210"/>
        <w:rPr>
          <w:ins w:id="771" w:author="ACT-LKR" w:date="2016-05-26T11:09:00Z"/>
          <w:sz w:val="21"/>
          <w:szCs w:val="21"/>
        </w:rPr>
      </w:pPr>
    </w:p>
    <w:p w14:paraId="6C6F916D" w14:textId="500BFF3A" w:rsidR="00244BD7" w:rsidRPr="0064742B" w:rsidRDefault="00244BD7" w:rsidP="00244BD7">
      <w:pPr>
        <w:ind w:firstLineChars="100" w:firstLine="240"/>
        <w:rPr>
          <w:ins w:id="772" w:author="ACT-LKR" w:date="2016-05-26T11:09:00Z"/>
          <w:sz w:val="24"/>
          <w:szCs w:val="21"/>
        </w:rPr>
      </w:pPr>
      <w:ins w:id="773" w:author="ACT-LKR" w:date="2016-05-26T11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774" w:author="ACT-LKR" w:date="2016-05-26T11:25:00Z">
        <w:r w:rsidR="00363E66">
          <w:rPr>
            <w:sz w:val="24"/>
            <w:szCs w:val="21"/>
          </w:rPr>
          <w:t>想要根据已有的任务查看相对应的任务报告</w:t>
        </w:r>
        <w:r w:rsidR="00363E66">
          <w:rPr>
            <w:rFonts w:hint="eastAsia"/>
            <w:sz w:val="24"/>
            <w:szCs w:val="21"/>
          </w:rPr>
          <w:t>，</w:t>
        </w:r>
        <w:r w:rsidR="00363E66">
          <w:rPr>
            <w:sz w:val="24"/>
            <w:szCs w:val="21"/>
          </w:rPr>
          <w:t>点击</w:t>
        </w:r>
        <w:r w:rsidR="00363E66">
          <w:rPr>
            <w:rFonts w:hint="eastAsia"/>
            <w:sz w:val="24"/>
            <w:szCs w:val="21"/>
          </w:rPr>
          <w:t>“报告按钮”，生成任务报告</w:t>
        </w:r>
      </w:ins>
      <w:ins w:id="775" w:author="ACT-LKR" w:date="2016-05-26T11:09:00Z">
        <w:r>
          <w:rPr>
            <w:sz w:val="24"/>
            <w:szCs w:val="21"/>
          </w:rPr>
          <w:t>。</w:t>
        </w:r>
      </w:ins>
    </w:p>
    <w:p w14:paraId="326C74EF" w14:textId="77777777" w:rsidR="00126030" w:rsidRPr="00244BD7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E28F7" w:rsidP="00A1496D">
      <w:pPr>
        <w:ind w:firstLineChars="100" w:firstLine="210"/>
        <w:rPr>
          <w:sz w:val="21"/>
          <w:szCs w:val="21"/>
        </w:rPr>
      </w:pPr>
      <w:r>
        <w:rPr>
          <w:rStyle w:val="ac"/>
        </w:rPr>
        <w:commentReference w:id="776"/>
      </w:r>
    </w:p>
    <w:p w14:paraId="46D943ED" w14:textId="67E47D43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</w:t>
      </w:r>
      <w:ins w:id="777" w:author="ACT-LKR" w:date="2016-05-26T11:20:00Z">
        <w:r w:rsidR="00363E66">
          <w:rPr>
            <w:b/>
            <w:sz w:val="22"/>
            <w:szCs w:val="21"/>
          </w:rPr>
          <w:t>1</w:t>
        </w:r>
      </w:ins>
      <w:del w:id="778" w:author="ACT-LKR" w:date="2016-05-26T11:20:00Z">
        <w:r w:rsidDel="00363E66">
          <w:rPr>
            <w:rFonts w:hint="eastAsia"/>
            <w:b/>
            <w:sz w:val="22"/>
            <w:szCs w:val="21"/>
          </w:rPr>
          <w:delText>2</w:delText>
        </w:r>
      </w:del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</w:t>
      </w:r>
      <w:ins w:id="779" w:author="ACT-LKR" w:date="2016-05-11T11:12:00Z">
        <w:r w:rsidR="004E28F7">
          <w:rPr>
            <w:b/>
            <w:sz w:val="22"/>
            <w:szCs w:val="21"/>
          </w:rPr>
          <w:t>x</w:t>
        </w:r>
      </w:ins>
      <w:proofErr w:type="spellEnd"/>
      <w:del w:id="780" w:author="ACT-LKR" w:date="2016-05-11T11:11:00Z">
        <w:r w:rsidDel="004E28F7">
          <w:rPr>
            <w:rFonts w:hint="eastAsia"/>
            <w:b/>
            <w:sz w:val="22"/>
            <w:szCs w:val="21"/>
          </w:rPr>
          <w:delText>p</w:delText>
        </w:r>
      </w:del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4AA6186C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</w:t>
            </w:r>
            <w:ins w:id="781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782" w:author="ACT-LKR" w:date="2016-05-11T11:13:00Z">
              <w:r w:rsidDel="004E28F7">
                <w:rPr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6103C74A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</w:t>
            </w:r>
            <w:ins w:id="783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784" w:author="ACT-LKR" w:date="2016-05-11T11:13:00Z">
              <w:r w:rsidDel="004E28F7">
                <w:rPr>
                  <w:rFonts w:hint="eastAsia"/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ins w:id="785" w:author="ACT-LKR" w:date="2016-05-03T15:21:00Z"/>
          <w:sz w:val="24"/>
          <w:szCs w:val="21"/>
        </w:rPr>
      </w:pPr>
      <w:ins w:id="786" w:author="ACT-LKR" w:date="2016-05-03T15:21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进行各种操作之后想要保存时，</w:t>
        </w:r>
        <w:r>
          <w:rPr>
            <w:rFonts w:hint="eastAsia"/>
            <w:sz w:val="24"/>
            <w:szCs w:val="21"/>
          </w:rPr>
          <w:t>点击</w:t>
        </w:r>
        <w:r>
          <w:rPr>
            <w:sz w:val="24"/>
            <w:szCs w:val="21"/>
          </w:rPr>
          <w:t>保存，选择文件格式</w:t>
        </w:r>
      </w:ins>
      <w:ins w:id="787" w:author="ACT-LKR" w:date="2016-05-03T15:22:00Z">
        <w:r>
          <w:rPr>
            <w:rFonts w:hint="eastAsia"/>
            <w:sz w:val="24"/>
            <w:szCs w:val="21"/>
          </w:rPr>
          <w:t>为</w:t>
        </w:r>
        <w:proofErr w:type="spellStart"/>
        <w:r>
          <w:rPr>
            <w:sz w:val="24"/>
            <w:szCs w:val="21"/>
          </w:rPr>
          <w:t>mpx</w:t>
        </w:r>
        <w:proofErr w:type="spellEnd"/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就可以保存修改的内容了。</w:t>
        </w:r>
      </w:ins>
      <w:ins w:id="788" w:author="ACT-LKR" w:date="2016-05-03T15:21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789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789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790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790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791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791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792" w:name="_Toc446516710"/>
      <w:r>
        <w:rPr>
          <w:rFonts w:hint="eastAsia"/>
        </w:rPr>
        <w:lastRenderedPageBreak/>
        <w:t>4.3</w:t>
      </w:r>
      <w:r>
        <w:rPr>
          <w:rFonts w:hint="eastAsia"/>
        </w:rPr>
        <w:t>用户界面</w:t>
      </w:r>
      <w:bookmarkEnd w:id="792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793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793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794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794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2A8C965D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</w:t>
      </w:r>
      <w:proofErr w:type="gramStart"/>
      <w:r w:rsidRPr="00F91995">
        <w:rPr>
          <w:rFonts w:ascii="宋体" w:hAnsi="宋体"/>
          <w:sz w:val="24"/>
        </w:rPr>
        <w:t>任务量</w:t>
      </w:r>
      <w:ins w:id="795" w:author="ACT-LKR" w:date="2016-05-26T11:21:00Z">
        <w:r w:rsidR="00363E66">
          <w:rPr>
            <w:rFonts w:ascii="宋体" w:hAnsi="宋体" w:hint="eastAsia"/>
            <w:sz w:val="24"/>
          </w:rPr>
          <w:t>直方</w:t>
        </w:r>
      </w:ins>
      <w:proofErr w:type="gramEnd"/>
      <w:del w:id="796" w:author="ACT-LKR" w:date="2016-05-26T11:21:00Z">
        <w:r w:rsidRPr="00F91995" w:rsidDel="00363E66">
          <w:rPr>
            <w:rFonts w:ascii="宋体" w:hAnsi="宋体"/>
            <w:sz w:val="24"/>
          </w:rPr>
          <w:delText>饼状</w:delText>
        </w:r>
      </w:del>
      <w:r w:rsidRPr="00F91995">
        <w:rPr>
          <w:rFonts w:ascii="宋体" w:hAnsi="宋体"/>
          <w:sz w:val="24"/>
        </w:rPr>
        <w:t>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797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797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ins w:id="798" w:author="ACT-LKR" w:date="2016-05-03T15:23:00Z"/>
          <w:sz w:val="21"/>
        </w:rPr>
      </w:pPr>
    </w:p>
    <w:p w14:paraId="5DA6670A" w14:textId="2343277E" w:rsidR="001E5915" w:rsidRDefault="001E5915">
      <w:pPr>
        <w:pStyle w:val="1"/>
        <w:rPr>
          <w:ins w:id="799" w:author="ACT-LKR" w:date="2016-05-03T15:23:00Z"/>
        </w:rPr>
        <w:pPrChange w:id="800" w:author="ACT-LKR" w:date="2016-05-03T15:23:00Z">
          <w:pPr>
            <w:ind w:firstLineChars="250" w:firstLine="500"/>
          </w:pPr>
        </w:pPrChange>
      </w:pPr>
      <w:ins w:id="801" w:author="ACT-LKR" w:date="2016-05-03T15:23:00Z">
        <w:r>
          <w:rPr>
            <w:rFonts w:hint="eastAsia"/>
          </w:rPr>
          <w:t>6</w:t>
        </w:r>
        <w:r>
          <w:t>问题</w:t>
        </w:r>
        <w:r>
          <w:rPr>
            <w:rFonts w:hint="eastAsia"/>
          </w:rPr>
          <w:t>及</w:t>
        </w:r>
        <w:r>
          <w:t>解决方案</w:t>
        </w:r>
      </w:ins>
    </w:p>
    <w:p w14:paraId="624ED0CE" w14:textId="213AB295" w:rsidR="001E5915" w:rsidRDefault="001E5915">
      <w:pPr>
        <w:pStyle w:val="2"/>
        <w:rPr>
          <w:ins w:id="802" w:author="ACT-LKR" w:date="2016-05-03T15:24:00Z"/>
        </w:rPr>
        <w:pPrChange w:id="803" w:author="ACT-LKR" w:date="2016-05-03T15:23:00Z">
          <w:pPr>
            <w:ind w:firstLineChars="250" w:firstLine="500"/>
          </w:pPr>
        </w:pPrChange>
      </w:pPr>
      <w:ins w:id="804" w:author="ACT-LKR" w:date="2016-05-03T15:23:00Z">
        <w:r>
          <w:rPr>
            <w:rFonts w:hint="eastAsia"/>
          </w:rPr>
          <w:t xml:space="preserve">6.1 </w:t>
        </w:r>
      </w:ins>
      <w:ins w:id="805" w:author="ACT-LKR" w:date="2016-05-03T15:24:00Z">
        <w:r>
          <w:rPr>
            <w:rFonts w:hint="eastAsia"/>
          </w:rPr>
          <w:t>存在的</w:t>
        </w:r>
        <w:r>
          <w:t>问题</w:t>
        </w:r>
      </w:ins>
    </w:p>
    <w:p w14:paraId="63E1B0B4" w14:textId="6B7FD109" w:rsidR="001E5915" w:rsidRDefault="001E5915">
      <w:pPr>
        <w:rPr>
          <w:ins w:id="806" w:author="ACT-LKR" w:date="2016-05-03T15:26:00Z"/>
          <w:rFonts w:asciiTheme="minorEastAsia" w:eastAsiaTheme="minorEastAsia" w:hAnsiTheme="minorEastAsia"/>
          <w:sz w:val="24"/>
        </w:rPr>
        <w:pPrChange w:id="807" w:author="ACT-LKR" w:date="2016-05-03T15:24:00Z">
          <w:pPr>
            <w:ind w:firstLineChars="250" w:firstLine="600"/>
          </w:pPr>
        </w:pPrChange>
      </w:pPr>
      <w:ins w:id="808" w:author="ACT-LKR" w:date="2016-05-03T15:24:00Z">
        <w:r>
          <w:rPr>
            <w:rFonts w:asciiTheme="minorEastAsia" w:eastAsiaTheme="minorEastAsia" w:hAnsiTheme="minorEastAsia" w:hint="eastAsia"/>
            <w:sz w:val="24"/>
          </w:rPr>
          <w:t xml:space="preserve">1. </w:t>
        </w:r>
      </w:ins>
      <w:ins w:id="809" w:author="ACT-LKR" w:date="2016-05-03T15:25:00Z">
        <w:r>
          <w:rPr>
            <w:rFonts w:asciiTheme="minorEastAsia" w:eastAsiaTheme="minorEastAsia" w:hAnsiTheme="minorEastAsia" w:hint="eastAsia"/>
            <w:sz w:val="24"/>
          </w:rPr>
          <w:t>用户需求</w:t>
        </w:r>
        <w:r>
          <w:rPr>
            <w:rFonts w:asciiTheme="minorEastAsia" w:eastAsiaTheme="minorEastAsia" w:hAnsiTheme="minorEastAsia"/>
            <w:sz w:val="24"/>
          </w:rPr>
          <w:t>与软件的功能之间不能保证完全的</w:t>
        </w:r>
      </w:ins>
      <w:ins w:id="810" w:author="ACT-LKR" w:date="2016-05-03T15:26:00Z">
        <w:r>
          <w:rPr>
            <w:rFonts w:asciiTheme="minorEastAsia" w:eastAsiaTheme="minorEastAsia" w:hAnsiTheme="minorEastAsia"/>
            <w:sz w:val="24"/>
          </w:rPr>
          <w:t>一</w:t>
        </w:r>
        <w:r>
          <w:rPr>
            <w:rFonts w:asciiTheme="minorEastAsia" w:eastAsiaTheme="minorEastAsia" w:hAnsiTheme="minorEastAsia" w:hint="eastAsia"/>
            <w:sz w:val="24"/>
          </w:rPr>
          <w:t>致，</w:t>
        </w:r>
        <w:r>
          <w:rPr>
            <w:rFonts w:asciiTheme="minorEastAsia" w:eastAsiaTheme="minorEastAsia" w:hAnsiTheme="minorEastAsia"/>
            <w:sz w:val="24"/>
          </w:rPr>
          <w:t>多少会有一些的差异。</w:t>
        </w:r>
      </w:ins>
    </w:p>
    <w:p w14:paraId="21832821" w14:textId="73894C5B" w:rsidR="001E5915" w:rsidRDefault="001E5915">
      <w:pPr>
        <w:rPr>
          <w:ins w:id="811" w:author="ACT-LKR" w:date="2016-05-03T15:32:00Z"/>
          <w:rFonts w:asciiTheme="minorEastAsia" w:eastAsiaTheme="minorEastAsia" w:hAnsiTheme="minorEastAsia"/>
          <w:sz w:val="24"/>
        </w:rPr>
        <w:pPrChange w:id="812" w:author="ACT-LKR" w:date="2016-05-03T15:24:00Z">
          <w:pPr>
            <w:ind w:firstLineChars="250" w:firstLine="600"/>
          </w:pPr>
        </w:pPrChange>
      </w:pPr>
      <w:ins w:id="813" w:author="ACT-LKR" w:date="2016-05-03T15:26:00Z">
        <w:r>
          <w:rPr>
            <w:rFonts w:asciiTheme="minorEastAsia" w:eastAsiaTheme="minorEastAsia" w:hAnsiTheme="minorEastAsia"/>
            <w:sz w:val="24"/>
          </w:rPr>
          <w:t xml:space="preserve">2. </w:t>
        </w:r>
      </w:ins>
      <w:ins w:id="814" w:author="ACT-LKR" w:date="2016-05-03T15:30:00Z">
        <w:r w:rsidR="00D9090C">
          <w:rPr>
            <w:rFonts w:asciiTheme="minorEastAsia" w:eastAsiaTheme="minorEastAsia" w:hAnsiTheme="minorEastAsia" w:hint="eastAsia"/>
            <w:sz w:val="24"/>
          </w:rPr>
          <w:t>软件</w:t>
        </w:r>
        <w:r w:rsidR="00D9090C">
          <w:rPr>
            <w:rFonts w:asciiTheme="minorEastAsia" w:eastAsiaTheme="minorEastAsia" w:hAnsiTheme="minorEastAsia"/>
            <w:sz w:val="24"/>
          </w:rPr>
          <w:t>的功能是否能正常</w:t>
        </w:r>
      </w:ins>
      <w:ins w:id="815" w:author="ACT-LKR" w:date="2016-05-03T15:32:00Z">
        <w:r w:rsidR="00D9090C">
          <w:rPr>
            <w:rFonts w:asciiTheme="minorEastAsia" w:eastAsiaTheme="minorEastAsia" w:hAnsiTheme="minorEastAsia" w:hint="eastAsia"/>
            <w:sz w:val="24"/>
          </w:rPr>
          <w:t>展现</w:t>
        </w:r>
        <w:r w:rsidR="00D9090C">
          <w:rPr>
            <w:rFonts w:asciiTheme="minorEastAsia" w:eastAsiaTheme="minorEastAsia" w:hAnsiTheme="minorEastAsia"/>
            <w:sz w:val="24"/>
          </w:rPr>
          <w:t>还不能确定。</w:t>
        </w:r>
      </w:ins>
    </w:p>
    <w:p w14:paraId="75432E8D" w14:textId="77777777" w:rsidR="00D9090C" w:rsidRDefault="00D9090C">
      <w:pPr>
        <w:rPr>
          <w:ins w:id="816" w:author="ACT-LKR" w:date="2016-05-03T15:32:00Z"/>
          <w:rFonts w:asciiTheme="minorEastAsia" w:eastAsiaTheme="minorEastAsia" w:hAnsiTheme="minorEastAsia"/>
          <w:sz w:val="24"/>
        </w:rPr>
        <w:pPrChange w:id="817" w:author="ACT-LKR" w:date="2016-05-03T15:24:00Z">
          <w:pPr>
            <w:ind w:firstLineChars="250" w:firstLine="600"/>
          </w:pPr>
        </w:pPrChange>
      </w:pPr>
    </w:p>
    <w:p w14:paraId="0279E79D" w14:textId="77777777" w:rsidR="00D9090C" w:rsidRDefault="00D9090C">
      <w:pPr>
        <w:pStyle w:val="2"/>
        <w:rPr>
          <w:ins w:id="818" w:author="ACT-LKR" w:date="2016-05-03T15:33:00Z"/>
        </w:rPr>
        <w:pPrChange w:id="819" w:author="ACT-LKR" w:date="2016-05-03T15:33:00Z">
          <w:pPr>
            <w:ind w:firstLineChars="250" w:firstLine="500"/>
          </w:pPr>
        </w:pPrChange>
      </w:pPr>
      <w:ins w:id="820" w:author="ACT-LKR" w:date="2016-05-03T15:33:00Z">
        <w:r>
          <w:rPr>
            <w:rFonts w:hint="eastAsia"/>
          </w:rPr>
          <w:t>6.2</w:t>
        </w:r>
        <w:r>
          <w:t xml:space="preserve"> </w:t>
        </w:r>
        <w:r>
          <w:rPr>
            <w:rFonts w:hint="eastAsia"/>
          </w:rPr>
          <w:t>解决方案</w:t>
        </w:r>
      </w:ins>
    </w:p>
    <w:p w14:paraId="2D5DBBDA" w14:textId="48C7C273" w:rsidR="00D9090C" w:rsidRDefault="00D9090C">
      <w:pPr>
        <w:rPr>
          <w:ins w:id="821" w:author="ACT-LKR" w:date="2016-05-03T15:36:00Z"/>
          <w:rFonts w:asciiTheme="minorEastAsia" w:eastAsiaTheme="minorEastAsia" w:hAnsiTheme="minorEastAsia"/>
          <w:sz w:val="24"/>
        </w:rPr>
        <w:pPrChange w:id="822" w:author="ACT-LKR" w:date="2016-05-03T15:33:00Z">
          <w:pPr>
            <w:ind w:firstLineChars="250" w:firstLine="500"/>
          </w:pPr>
        </w:pPrChange>
      </w:pPr>
      <w:ins w:id="823" w:author="ACT-LKR" w:date="2016-05-03T15:33:00Z">
        <w:r w:rsidRPr="00D9090C">
          <w:rPr>
            <w:rFonts w:asciiTheme="minorEastAsia" w:eastAsiaTheme="minorEastAsia" w:hAnsiTheme="minorEastAsia"/>
            <w:sz w:val="24"/>
            <w:rPrChange w:id="824" w:author="ACT-LKR" w:date="2016-05-03T15:33:00Z">
              <w:rPr/>
            </w:rPrChange>
          </w:rPr>
          <w:t>1</w:t>
        </w:r>
        <w:r>
          <w:rPr>
            <w:rFonts w:asciiTheme="minorEastAsia" w:eastAsiaTheme="minorEastAsia" w:hAnsiTheme="minorEastAsia" w:hint="eastAsia"/>
            <w:sz w:val="24"/>
          </w:rPr>
          <w:t>．</w:t>
        </w:r>
      </w:ins>
      <w:ins w:id="825" w:author="ACT-LKR" w:date="2016-05-03T15:34:00Z">
        <w:r>
          <w:rPr>
            <w:rFonts w:asciiTheme="minorEastAsia" w:eastAsiaTheme="minorEastAsia" w:hAnsiTheme="minorEastAsia" w:hint="eastAsia"/>
            <w:sz w:val="24"/>
          </w:rPr>
          <w:t>根据用户</w:t>
        </w:r>
        <w:r>
          <w:rPr>
            <w:rFonts w:asciiTheme="minorEastAsia" w:eastAsiaTheme="minorEastAsia" w:hAnsiTheme="minorEastAsia"/>
            <w:sz w:val="24"/>
          </w:rPr>
          <w:t>需求不断完善</w:t>
        </w:r>
      </w:ins>
      <w:ins w:id="826" w:author="ACT-LKR" w:date="2016-05-03T15:35:00Z">
        <w:r>
          <w:rPr>
            <w:rFonts w:asciiTheme="minorEastAsia" w:eastAsiaTheme="minorEastAsia" w:hAnsiTheme="minorEastAsia"/>
            <w:sz w:val="24"/>
          </w:rPr>
          <w:t>功能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同时，</w:t>
        </w:r>
        <w:r>
          <w:rPr>
            <w:rFonts w:asciiTheme="minorEastAsia" w:eastAsiaTheme="minorEastAsia" w:hAnsiTheme="minorEastAsia" w:hint="eastAsia"/>
            <w:sz w:val="24"/>
          </w:rPr>
          <w:t>就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和</w:t>
        </w:r>
        <w:r>
          <w:rPr>
            <w:rFonts w:asciiTheme="minorEastAsia" w:eastAsiaTheme="minorEastAsia" w:hAnsiTheme="minorEastAsia"/>
            <w:sz w:val="24"/>
          </w:rPr>
          <w:t>用户进行沟通和协商，争取达成一致的意见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</w:ins>
      <w:ins w:id="827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最小化</w:t>
        </w:r>
        <w:r>
          <w:rPr>
            <w:rFonts w:asciiTheme="minorEastAsia" w:eastAsiaTheme="minorEastAsia" w:hAnsiTheme="minorEastAsia"/>
            <w:sz w:val="24"/>
          </w:rPr>
          <w:t>差异。</w:t>
        </w:r>
      </w:ins>
    </w:p>
    <w:p w14:paraId="327B953D" w14:textId="5DFEC7EB" w:rsidR="00D9090C" w:rsidRPr="00D9090C" w:rsidRDefault="00D9090C">
      <w:pPr>
        <w:rPr>
          <w:rFonts w:asciiTheme="minorEastAsia" w:eastAsiaTheme="minorEastAsia" w:hAnsiTheme="minorEastAsia"/>
          <w:sz w:val="24"/>
          <w:rPrChange w:id="828" w:author="ACT-LKR" w:date="2016-05-03T15:33:00Z">
            <w:rPr/>
          </w:rPrChange>
        </w:rPr>
        <w:pPrChange w:id="829" w:author="ACT-LKR" w:date="2016-05-03T15:33:00Z">
          <w:pPr>
            <w:ind w:firstLineChars="250" w:firstLine="600"/>
          </w:pPr>
        </w:pPrChange>
      </w:pPr>
      <w:ins w:id="830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2．通过</w:t>
        </w:r>
        <w:r>
          <w:rPr>
            <w:rFonts w:asciiTheme="minorEastAsia" w:eastAsiaTheme="minorEastAsia" w:hAnsiTheme="minorEastAsia"/>
            <w:sz w:val="24"/>
          </w:rPr>
          <w:t>测试来检验软件的功能是否满足</w:t>
        </w:r>
      </w:ins>
      <w:ins w:id="831" w:author="ACT-LKR" w:date="2016-05-03T15:37:00Z">
        <w:r>
          <w:rPr>
            <w:rFonts w:asciiTheme="minorEastAsia" w:eastAsiaTheme="minorEastAsia" w:hAnsiTheme="minorEastAsia" w:hint="eastAsia"/>
            <w:sz w:val="24"/>
          </w:rPr>
          <w:t>用户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  <w:r>
          <w:rPr>
            <w:rFonts w:asciiTheme="minorEastAsia" w:eastAsiaTheme="minorEastAsia" w:hAnsiTheme="minorEastAsia"/>
            <w:sz w:val="24"/>
          </w:rPr>
          <w:t>对出现问题的地方及时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完</w:t>
        </w:r>
        <w:r>
          <w:rPr>
            <w:rFonts w:asciiTheme="minorEastAsia" w:eastAsiaTheme="minorEastAsia" w:hAnsiTheme="minorEastAsia"/>
            <w:sz w:val="24"/>
          </w:rPr>
          <w:lastRenderedPageBreak/>
          <w:t>善和修改。</w:t>
        </w:r>
      </w:ins>
    </w:p>
    <w:sectPr w:rsidR="00D9090C" w:rsidRPr="00D9090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ACT-LKR" w:date="2016-05-11T11:13:00Z" w:initials="A">
    <w:p w14:paraId="293FC106" w14:textId="081938D6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文件</w:t>
      </w:r>
      <w:r>
        <w:t>读取</w:t>
      </w:r>
    </w:p>
  </w:comment>
  <w:comment w:id="22" w:author="chenyang" w:date="2016-04-08T16:13:00Z" w:initials="c">
    <w:p w14:paraId="7FA2A1C3" w14:textId="77777777" w:rsidR="00B02A24" w:rsidRDefault="00B02A24" w:rsidP="009941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28" w:author="chenyang" w:date="2016-04-08T16:13:00Z" w:initials="c">
    <w:p w14:paraId="225AF56C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86" w:author="PENGFEI ZHAN" w:date="2016-04-08T16:13:00Z" w:initials="PZ">
    <w:p w14:paraId="33A17682" w14:textId="744102DC" w:rsidR="00B02A24" w:rsidRDefault="00B02A24">
      <w:pPr>
        <w:pStyle w:val="ad"/>
      </w:pPr>
      <w:r>
        <w:rPr>
          <w:rStyle w:val="ac"/>
        </w:rPr>
        <w:annotationRef/>
      </w:r>
      <w:r>
        <w:t>对需求分析理论进行语言上的修改</w:t>
      </w:r>
      <w:r>
        <w:rPr>
          <w:rFonts w:hint="eastAsia"/>
        </w:rPr>
        <w:t>。</w:t>
      </w:r>
    </w:p>
  </w:comment>
  <w:comment w:id="98" w:author="chenyang" w:date="2016-04-08T16:13:00Z" w:initials="c">
    <w:p w14:paraId="1685EA4F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103" w:author="PENGFEI ZHAN" w:date="2016-04-08T16:13:00Z" w:initials="PZ">
    <w:p w14:paraId="075A930F" w14:textId="73683DB5" w:rsidR="00B02A24" w:rsidRDefault="00B02A24">
      <w:pPr>
        <w:pStyle w:val="ad"/>
      </w:pPr>
      <w:r>
        <w:rPr>
          <w:rStyle w:val="ac"/>
        </w:rPr>
        <w:annotationRef/>
      </w:r>
      <w:r>
        <w:t>对</w:t>
      </w:r>
      <w:r>
        <w:rPr>
          <w:rFonts w:hint="eastAsia"/>
        </w:rPr>
        <w:t>“</w:t>
      </w:r>
      <w:r>
        <w:t>本软件</w:t>
      </w:r>
      <w:r>
        <w:rPr>
          <w:rFonts w:hint="eastAsia"/>
        </w:rPr>
        <w:t>”</w:t>
      </w:r>
      <w:r>
        <w:t>进行区别</w:t>
      </w:r>
      <w:r>
        <w:rPr>
          <w:rFonts w:hint="eastAsia"/>
        </w:rPr>
        <w:t>，</w:t>
      </w:r>
      <w:r>
        <w:t>这里指的是新的</w:t>
      </w:r>
      <w:r>
        <w:t>Mini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</w:comment>
  <w:comment w:id="112" w:author="chenyang" w:date="2016-04-08T16:13:00Z" w:initials="c">
    <w:p w14:paraId="2A7A8369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113" w:author="ACT-LKR" w:date="2016-04-12T18:56:00Z" w:initials="A">
    <w:p w14:paraId="17DE103B" w14:textId="67F7A829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删除</w:t>
      </w:r>
      <w:r>
        <w:t>了用户类型分析一节，</w:t>
      </w:r>
      <w:r>
        <w:rPr>
          <w:rFonts w:hint="eastAsia"/>
        </w:rPr>
        <w:t>更新</w:t>
      </w:r>
      <w:r>
        <w:t>了</w:t>
      </w:r>
      <w:r>
        <w:rPr>
          <w:rFonts w:hint="eastAsia"/>
        </w:rPr>
        <w:t>相关</w:t>
      </w:r>
      <w:r>
        <w:t>小节的标号</w:t>
      </w:r>
    </w:p>
  </w:comment>
  <w:comment w:id="136" w:author="ACT-LKR" w:date="2016-05-26T11:03:00Z" w:initials="A">
    <w:p w14:paraId="1346B2E8" w14:textId="75850CAC" w:rsidR="002D3850" w:rsidRDefault="002D385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根据实际需求实现的情况修改了用例图</w:t>
      </w:r>
    </w:p>
  </w:comment>
  <w:comment w:id="140" w:author="PENGFEI ZHAN" w:date="2016-04-08T16:13:00Z" w:initials="PZ">
    <w:p w14:paraId="77098F49" w14:textId="29FEBC8E" w:rsidR="00B02A24" w:rsidRDefault="00B02A24">
      <w:pPr>
        <w:pStyle w:val="ad"/>
      </w:pPr>
      <w:r>
        <w:rPr>
          <w:rStyle w:val="ac"/>
        </w:rPr>
        <w:annotationRef/>
      </w:r>
      <w:r>
        <w:t>插入了用例图的标号和标题</w:t>
      </w:r>
    </w:p>
  </w:comment>
  <w:comment w:id="186" w:author="chenyang" w:date="2016-04-08T16:13:00Z" w:initials="c">
    <w:p w14:paraId="39101B27" w14:textId="77777777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214" w:author="PENGFEI ZHAN" w:date="2016-04-08T16:13:00Z" w:initials="PZ">
    <w:p w14:paraId="78291E52" w14:textId="648C117F" w:rsidR="00B02A24" w:rsidRDefault="00B02A24">
      <w:pPr>
        <w:pStyle w:val="ad"/>
      </w:pPr>
      <w:r>
        <w:rPr>
          <w:rStyle w:val="ac"/>
        </w:rPr>
        <w:annotationRef/>
      </w:r>
      <w:r>
        <w:t>插入未能打开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文件的时候的应对措施。</w:t>
      </w:r>
    </w:p>
  </w:comment>
  <w:comment w:id="265" w:author="ACT-LKR" w:date="2016-05-26T11:27:00Z" w:initials="A">
    <w:p w14:paraId="5DCA7FAE" w14:textId="252448C2" w:rsidR="00785095" w:rsidRDefault="0078509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删除了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修改任务模式“的用例</w:t>
      </w:r>
    </w:p>
  </w:comment>
  <w:comment w:id="388" w:author="PENGFEI ZHAN" w:date="2016-04-08T16:13:00Z" w:initials="PZ">
    <w:p w14:paraId="45496BB3" w14:textId="410D42A2" w:rsidR="00B02A24" w:rsidRDefault="00B02A24">
      <w:pPr>
        <w:pStyle w:val="ad"/>
      </w:pPr>
      <w:r>
        <w:rPr>
          <w:rStyle w:val="ac"/>
        </w:rPr>
        <w:annotationRef/>
      </w:r>
      <w:r>
        <w:t>增加自动计划与手动计划的解释</w:t>
      </w:r>
      <w:r>
        <w:rPr>
          <w:rFonts w:hint="eastAsia"/>
        </w:rPr>
        <w:t>。</w:t>
      </w:r>
    </w:p>
  </w:comment>
  <w:comment w:id="444" w:author="ACT-LKR" w:date="2016-05-26T11:26:00Z" w:initials="A">
    <w:p w14:paraId="73716DBE" w14:textId="7055A92D" w:rsidR="00785095" w:rsidRDefault="00785095">
      <w:pPr>
        <w:pStyle w:val="ad"/>
      </w:pPr>
      <w:r>
        <w:rPr>
          <w:rStyle w:val="ac"/>
        </w:rPr>
        <w:annotationRef/>
      </w:r>
      <w:r>
        <w:t>删除了</w:t>
      </w:r>
      <w:r>
        <w:rPr>
          <w:rFonts w:hint="eastAsia"/>
        </w:rPr>
        <w:t>“设置任务的提醒时间”用例</w:t>
      </w:r>
    </w:p>
  </w:comment>
  <w:comment w:id="576" w:author="ACT-LKR" w:date="2016-05-26T11:08:00Z" w:initials="A">
    <w:p w14:paraId="37693BDA" w14:textId="68A6002D" w:rsidR="00244BD7" w:rsidRDefault="00244BD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修改了用例名称</w:t>
      </w:r>
    </w:p>
  </w:comment>
  <w:comment w:id="594" w:author="ACT-LKR" w:date="2016-05-26T11:25:00Z" w:initials="A">
    <w:p w14:paraId="1C207400" w14:textId="7E0492E0" w:rsidR="00785095" w:rsidRDefault="00785095">
      <w:pPr>
        <w:pStyle w:val="ad"/>
      </w:pPr>
      <w:r>
        <w:rPr>
          <w:rStyle w:val="ac"/>
        </w:rPr>
        <w:annotationRef/>
      </w:r>
      <w:r>
        <w:t>增加了</w:t>
      </w:r>
      <w:r>
        <w:rPr>
          <w:rFonts w:hint="eastAsia"/>
        </w:rPr>
        <w:t>“生成任务报告”用例</w:t>
      </w:r>
    </w:p>
  </w:comment>
  <w:comment w:id="776" w:author="ACT-LKR" w:date="2016-05-11T11:12:00Z" w:initials="A">
    <w:p w14:paraId="59837FCF" w14:textId="7F085549" w:rsidR="00B02A24" w:rsidRDefault="00B02A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修改了保存的</w:t>
      </w:r>
      <w:r>
        <w:t>文件类型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3FC106" w15:done="0"/>
  <w15:commentEx w15:paraId="7FA2A1C3" w15:done="0"/>
  <w15:commentEx w15:paraId="225AF56C" w15:done="0"/>
  <w15:commentEx w15:paraId="33A17682" w15:done="0"/>
  <w15:commentEx w15:paraId="1685EA4F" w15:done="0"/>
  <w15:commentEx w15:paraId="075A930F" w15:done="0"/>
  <w15:commentEx w15:paraId="2A7A8369" w15:done="0"/>
  <w15:commentEx w15:paraId="17DE103B" w15:paraIdParent="2A7A8369" w15:done="0"/>
  <w15:commentEx w15:paraId="1346B2E8" w15:done="0"/>
  <w15:commentEx w15:paraId="77098F49" w15:done="0"/>
  <w15:commentEx w15:paraId="39101B27" w15:done="0"/>
  <w15:commentEx w15:paraId="78291E52" w15:done="0"/>
  <w15:commentEx w15:paraId="5DCA7FAE" w15:done="0"/>
  <w15:commentEx w15:paraId="45496BB3" w15:done="0"/>
  <w15:commentEx w15:paraId="73716DBE" w15:done="0"/>
  <w15:commentEx w15:paraId="37693BDA" w15:done="0"/>
  <w15:commentEx w15:paraId="1C207400" w15:done="0"/>
  <w15:commentEx w15:paraId="59837F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A4A08" w14:textId="77777777" w:rsidR="00FA1F78" w:rsidRDefault="00FA1F78" w:rsidP="00BD1FEB">
      <w:pPr>
        <w:spacing w:line="240" w:lineRule="auto"/>
      </w:pPr>
      <w:r>
        <w:separator/>
      </w:r>
    </w:p>
  </w:endnote>
  <w:endnote w:type="continuationSeparator" w:id="0">
    <w:p w14:paraId="53BAADEE" w14:textId="77777777" w:rsidR="00FA1F78" w:rsidRDefault="00FA1F78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7B39C" w14:textId="77777777" w:rsidR="00FA1F78" w:rsidRDefault="00FA1F78" w:rsidP="00BD1FEB">
      <w:pPr>
        <w:spacing w:line="240" w:lineRule="auto"/>
      </w:pPr>
      <w:r>
        <w:separator/>
      </w:r>
    </w:p>
  </w:footnote>
  <w:footnote w:type="continuationSeparator" w:id="0">
    <w:p w14:paraId="06BF8FF0" w14:textId="77777777" w:rsidR="00FA1F78" w:rsidRDefault="00FA1F78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B02A24" w:rsidRDefault="00B02A24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T-LKR">
    <w15:presenceInfo w15:providerId="None" w15:userId="ACT-LKR"/>
  </w15:person>
  <w15:person w15:author="chenyang">
    <w15:presenceInfo w15:providerId="None" w15:userId="chen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95884"/>
    <w:rsid w:val="000A5719"/>
    <w:rsid w:val="000E42EF"/>
    <w:rsid w:val="001202C6"/>
    <w:rsid w:val="00126030"/>
    <w:rsid w:val="001639A7"/>
    <w:rsid w:val="001E5915"/>
    <w:rsid w:val="00244BD7"/>
    <w:rsid w:val="002B690E"/>
    <w:rsid w:val="002D3850"/>
    <w:rsid w:val="00300DCD"/>
    <w:rsid w:val="00363E66"/>
    <w:rsid w:val="003806DE"/>
    <w:rsid w:val="00393E61"/>
    <w:rsid w:val="00430143"/>
    <w:rsid w:val="00491F49"/>
    <w:rsid w:val="00494A55"/>
    <w:rsid w:val="004C6E95"/>
    <w:rsid w:val="004C7637"/>
    <w:rsid w:val="004E28F7"/>
    <w:rsid w:val="004F3F4A"/>
    <w:rsid w:val="0050611B"/>
    <w:rsid w:val="00510CFD"/>
    <w:rsid w:val="005178DA"/>
    <w:rsid w:val="005218F1"/>
    <w:rsid w:val="00564F1D"/>
    <w:rsid w:val="0070234B"/>
    <w:rsid w:val="00785095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02A24"/>
    <w:rsid w:val="00B35E43"/>
    <w:rsid w:val="00B37AEF"/>
    <w:rsid w:val="00B54B67"/>
    <w:rsid w:val="00BC4C9A"/>
    <w:rsid w:val="00BD1FEB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DF7020"/>
    <w:rsid w:val="00E2603C"/>
    <w:rsid w:val="00E324F2"/>
    <w:rsid w:val="00ED5AFE"/>
    <w:rsid w:val="00EF174B"/>
    <w:rsid w:val="00F3514D"/>
    <w:rsid w:val="00F91995"/>
    <w:rsid w:val="00FA1F78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1F41-43D9-4BB7-9DA3-D73BBF32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1861</Words>
  <Characters>10613</Characters>
  <Application>Microsoft Office Word</Application>
  <DocSecurity>0</DocSecurity>
  <Lines>88</Lines>
  <Paragraphs>24</Paragraphs>
  <ScaleCrop>false</ScaleCrop>
  <Company/>
  <LinksUpToDate>false</LinksUpToDate>
  <CharactersWithSpaces>12450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2</cp:revision>
  <dcterms:created xsi:type="dcterms:W3CDTF">2016-05-26T03:28:00Z</dcterms:created>
  <dcterms:modified xsi:type="dcterms:W3CDTF">2016-05-26T03:28:00Z</dcterms:modified>
</cp:coreProperties>
</file>